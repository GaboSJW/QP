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C000" w:themeColor="accent4"/>
  <w:body>
    <w:p w14:paraId="41DDCC08" w14:textId="505B4210" w:rsidR="00434B5C" w:rsidRPr="008619FF" w:rsidRDefault="003D4992" w:rsidP="008619FF">
      <w:pPr>
        <w:jc w:val="center"/>
        <w:rPr>
          <w:rFonts w:ascii="Bangla MN" w:hAnsi="Bangla MN" w:cs="Bangla MN"/>
          <w:b/>
          <w:bCs/>
          <w:sz w:val="52"/>
          <w:szCs w:val="52"/>
        </w:rPr>
      </w:pPr>
      <w:r w:rsidRPr="008619FF">
        <w:rPr>
          <w:rFonts w:ascii="Bangla MN" w:hAnsi="Bangla MN" w:cs="Bangla M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E26A1C7" wp14:editId="028D8232">
                <wp:simplePos x="0" y="0"/>
                <wp:positionH relativeFrom="column">
                  <wp:posOffset>-509270</wp:posOffset>
                </wp:positionH>
                <wp:positionV relativeFrom="paragraph">
                  <wp:posOffset>-597258</wp:posOffset>
                </wp:positionV>
                <wp:extent cx="6972300" cy="8453120"/>
                <wp:effectExtent l="76200" t="76200" r="63500" b="8128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8453120"/>
                        </a:xfrm>
                        <a:custGeom>
                          <a:avLst/>
                          <a:gdLst>
                            <a:gd name="connsiteX0" fmla="*/ 0 w 6972300"/>
                            <a:gd name="connsiteY0" fmla="*/ 538262 h 8453650"/>
                            <a:gd name="connsiteX1" fmla="*/ 538262 w 6972300"/>
                            <a:gd name="connsiteY1" fmla="*/ 0 h 8453650"/>
                            <a:gd name="connsiteX2" fmla="*/ 1245755 w 6972300"/>
                            <a:gd name="connsiteY2" fmla="*/ 0 h 8453650"/>
                            <a:gd name="connsiteX3" fmla="*/ 1953248 w 6972300"/>
                            <a:gd name="connsiteY3" fmla="*/ 0 h 8453650"/>
                            <a:gd name="connsiteX4" fmla="*/ 2660741 w 6972300"/>
                            <a:gd name="connsiteY4" fmla="*/ 0 h 8453650"/>
                            <a:gd name="connsiteX5" fmla="*/ 3073446 w 6972300"/>
                            <a:gd name="connsiteY5" fmla="*/ 0 h 8453650"/>
                            <a:gd name="connsiteX6" fmla="*/ 3721981 w 6972300"/>
                            <a:gd name="connsiteY6" fmla="*/ 0 h 8453650"/>
                            <a:gd name="connsiteX7" fmla="*/ 4311559 w 6972300"/>
                            <a:gd name="connsiteY7" fmla="*/ 0 h 8453650"/>
                            <a:gd name="connsiteX8" fmla="*/ 4783221 w 6972300"/>
                            <a:gd name="connsiteY8" fmla="*/ 0 h 8453650"/>
                            <a:gd name="connsiteX9" fmla="*/ 5313841 w 6972300"/>
                            <a:gd name="connsiteY9" fmla="*/ 0 h 8453650"/>
                            <a:gd name="connsiteX10" fmla="*/ 5726545 w 6972300"/>
                            <a:gd name="connsiteY10" fmla="*/ 0 h 8453650"/>
                            <a:gd name="connsiteX11" fmla="*/ 6434038 w 6972300"/>
                            <a:gd name="connsiteY11" fmla="*/ 0 h 8453650"/>
                            <a:gd name="connsiteX12" fmla="*/ 6972300 w 6972300"/>
                            <a:gd name="connsiteY12" fmla="*/ 538262 h 8453650"/>
                            <a:gd name="connsiteX13" fmla="*/ 6972300 w 6972300"/>
                            <a:gd name="connsiteY13" fmla="*/ 958191 h 8453650"/>
                            <a:gd name="connsiteX14" fmla="*/ 6972300 w 6972300"/>
                            <a:gd name="connsiteY14" fmla="*/ 1451891 h 8453650"/>
                            <a:gd name="connsiteX15" fmla="*/ 6972300 w 6972300"/>
                            <a:gd name="connsiteY15" fmla="*/ 1798048 h 8453650"/>
                            <a:gd name="connsiteX16" fmla="*/ 6972300 w 6972300"/>
                            <a:gd name="connsiteY16" fmla="*/ 2365519 h 8453650"/>
                            <a:gd name="connsiteX17" fmla="*/ 6972300 w 6972300"/>
                            <a:gd name="connsiteY17" fmla="*/ 3080533 h 8453650"/>
                            <a:gd name="connsiteX18" fmla="*/ 6972300 w 6972300"/>
                            <a:gd name="connsiteY18" fmla="*/ 3500462 h 8453650"/>
                            <a:gd name="connsiteX19" fmla="*/ 6972300 w 6972300"/>
                            <a:gd name="connsiteY19" fmla="*/ 3846619 h 8453650"/>
                            <a:gd name="connsiteX20" fmla="*/ 6972300 w 6972300"/>
                            <a:gd name="connsiteY20" fmla="*/ 4414091 h 8453650"/>
                            <a:gd name="connsiteX21" fmla="*/ 6972300 w 6972300"/>
                            <a:gd name="connsiteY21" fmla="*/ 4760248 h 8453650"/>
                            <a:gd name="connsiteX22" fmla="*/ 6972300 w 6972300"/>
                            <a:gd name="connsiteY22" fmla="*/ 5475262 h 8453650"/>
                            <a:gd name="connsiteX23" fmla="*/ 6972300 w 6972300"/>
                            <a:gd name="connsiteY23" fmla="*/ 5968962 h 8453650"/>
                            <a:gd name="connsiteX24" fmla="*/ 6972300 w 6972300"/>
                            <a:gd name="connsiteY24" fmla="*/ 6388890 h 8453650"/>
                            <a:gd name="connsiteX25" fmla="*/ 6972300 w 6972300"/>
                            <a:gd name="connsiteY25" fmla="*/ 6956362 h 8453650"/>
                            <a:gd name="connsiteX26" fmla="*/ 6972300 w 6972300"/>
                            <a:gd name="connsiteY26" fmla="*/ 7302519 h 8453650"/>
                            <a:gd name="connsiteX27" fmla="*/ 6972300 w 6972300"/>
                            <a:gd name="connsiteY27" fmla="*/ 7915388 h 8453650"/>
                            <a:gd name="connsiteX28" fmla="*/ 6434038 w 6972300"/>
                            <a:gd name="connsiteY28" fmla="*/ 8453650 h 8453650"/>
                            <a:gd name="connsiteX29" fmla="*/ 5844460 w 6972300"/>
                            <a:gd name="connsiteY29" fmla="*/ 8453650 h 8453650"/>
                            <a:gd name="connsiteX30" fmla="*/ 5372798 w 6972300"/>
                            <a:gd name="connsiteY30" fmla="*/ 8453650 h 8453650"/>
                            <a:gd name="connsiteX31" fmla="*/ 4842178 w 6972300"/>
                            <a:gd name="connsiteY31" fmla="*/ 8453650 h 8453650"/>
                            <a:gd name="connsiteX32" fmla="*/ 4311559 w 6972300"/>
                            <a:gd name="connsiteY32" fmla="*/ 8453650 h 8453650"/>
                            <a:gd name="connsiteX33" fmla="*/ 3663023 w 6972300"/>
                            <a:gd name="connsiteY33" fmla="*/ 8453650 h 8453650"/>
                            <a:gd name="connsiteX34" fmla="*/ 3250319 w 6972300"/>
                            <a:gd name="connsiteY34" fmla="*/ 8453650 h 8453650"/>
                            <a:gd name="connsiteX35" fmla="*/ 2837615 w 6972300"/>
                            <a:gd name="connsiteY35" fmla="*/ 8453650 h 8453650"/>
                            <a:gd name="connsiteX36" fmla="*/ 2365953 w 6972300"/>
                            <a:gd name="connsiteY36" fmla="*/ 8453650 h 8453650"/>
                            <a:gd name="connsiteX37" fmla="*/ 1835333 w 6972300"/>
                            <a:gd name="connsiteY37" fmla="*/ 8453650 h 8453650"/>
                            <a:gd name="connsiteX38" fmla="*/ 1363671 w 6972300"/>
                            <a:gd name="connsiteY38" fmla="*/ 8453650 h 8453650"/>
                            <a:gd name="connsiteX39" fmla="*/ 538262 w 6972300"/>
                            <a:gd name="connsiteY39" fmla="*/ 8453650 h 8453650"/>
                            <a:gd name="connsiteX40" fmla="*/ 0 w 6972300"/>
                            <a:gd name="connsiteY40" fmla="*/ 7915388 h 8453650"/>
                            <a:gd name="connsiteX41" fmla="*/ 0 w 6972300"/>
                            <a:gd name="connsiteY41" fmla="*/ 7200374 h 8453650"/>
                            <a:gd name="connsiteX42" fmla="*/ 0 w 6972300"/>
                            <a:gd name="connsiteY42" fmla="*/ 6706674 h 8453650"/>
                            <a:gd name="connsiteX43" fmla="*/ 0 w 6972300"/>
                            <a:gd name="connsiteY43" fmla="*/ 6065432 h 8453650"/>
                            <a:gd name="connsiteX44" fmla="*/ 0 w 6972300"/>
                            <a:gd name="connsiteY44" fmla="*/ 5424189 h 8453650"/>
                            <a:gd name="connsiteX45" fmla="*/ 0 w 6972300"/>
                            <a:gd name="connsiteY45" fmla="*/ 4782947 h 8453650"/>
                            <a:gd name="connsiteX46" fmla="*/ 0 w 6972300"/>
                            <a:gd name="connsiteY46" fmla="*/ 4067933 h 8453650"/>
                            <a:gd name="connsiteX47" fmla="*/ 0 w 6972300"/>
                            <a:gd name="connsiteY47" fmla="*/ 3352919 h 8453650"/>
                            <a:gd name="connsiteX48" fmla="*/ 0 w 6972300"/>
                            <a:gd name="connsiteY48" fmla="*/ 2637906 h 8453650"/>
                            <a:gd name="connsiteX49" fmla="*/ 0 w 6972300"/>
                            <a:gd name="connsiteY49" fmla="*/ 2144206 h 8453650"/>
                            <a:gd name="connsiteX50" fmla="*/ 0 w 6972300"/>
                            <a:gd name="connsiteY50" fmla="*/ 1798048 h 8453650"/>
                            <a:gd name="connsiteX51" fmla="*/ 0 w 6972300"/>
                            <a:gd name="connsiteY51" fmla="*/ 1230577 h 8453650"/>
                            <a:gd name="connsiteX52" fmla="*/ 0 w 6972300"/>
                            <a:gd name="connsiteY52" fmla="*/ 538262 h 8453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</a:cxnLst>
                          <a:rect l="l" t="t" r="r" b="b"/>
                          <a:pathLst>
                            <a:path w="6972300" h="8453650" fill="none" extrusionOk="0">
                              <a:moveTo>
                                <a:pt x="0" y="538262"/>
                              </a:moveTo>
                              <a:cubicBezTo>
                                <a:pt x="-7863" y="225781"/>
                                <a:pt x="247349" y="1659"/>
                                <a:pt x="538262" y="0"/>
                              </a:cubicBezTo>
                              <a:cubicBezTo>
                                <a:pt x="837563" y="-75597"/>
                                <a:pt x="966924" y="28992"/>
                                <a:pt x="1245755" y="0"/>
                              </a:cubicBezTo>
                              <a:cubicBezTo>
                                <a:pt x="1524586" y="-28992"/>
                                <a:pt x="1714754" y="35675"/>
                                <a:pt x="1953248" y="0"/>
                              </a:cubicBezTo>
                              <a:cubicBezTo>
                                <a:pt x="2191742" y="-35675"/>
                                <a:pt x="2475194" y="83502"/>
                                <a:pt x="2660741" y="0"/>
                              </a:cubicBezTo>
                              <a:cubicBezTo>
                                <a:pt x="2846288" y="-83502"/>
                                <a:pt x="2912660" y="15966"/>
                                <a:pt x="3073446" y="0"/>
                              </a:cubicBezTo>
                              <a:cubicBezTo>
                                <a:pt x="3234232" y="-15966"/>
                                <a:pt x="3463537" y="13549"/>
                                <a:pt x="3721981" y="0"/>
                              </a:cubicBezTo>
                              <a:cubicBezTo>
                                <a:pt x="3980426" y="-13549"/>
                                <a:pt x="4055996" y="28685"/>
                                <a:pt x="4311559" y="0"/>
                              </a:cubicBezTo>
                              <a:cubicBezTo>
                                <a:pt x="4567122" y="-28685"/>
                                <a:pt x="4688594" y="43435"/>
                                <a:pt x="4783221" y="0"/>
                              </a:cubicBezTo>
                              <a:cubicBezTo>
                                <a:pt x="4877848" y="-43435"/>
                                <a:pt x="5131168" y="40230"/>
                                <a:pt x="5313841" y="0"/>
                              </a:cubicBezTo>
                              <a:cubicBezTo>
                                <a:pt x="5496514" y="-40230"/>
                                <a:pt x="5544721" y="41788"/>
                                <a:pt x="5726545" y="0"/>
                              </a:cubicBezTo>
                              <a:cubicBezTo>
                                <a:pt x="5908369" y="-41788"/>
                                <a:pt x="6237308" y="66829"/>
                                <a:pt x="6434038" y="0"/>
                              </a:cubicBezTo>
                              <a:cubicBezTo>
                                <a:pt x="6672264" y="-63916"/>
                                <a:pt x="6966615" y="206296"/>
                                <a:pt x="6972300" y="538262"/>
                              </a:cubicBezTo>
                              <a:cubicBezTo>
                                <a:pt x="6973509" y="742963"/>
                                <a:pt x="6945915" y="773062"/>
                                <a:pt x="6972300" y="958191"/>
                              </a:cubicBezTo>
                              <a:cubicBezTo>
                                <a:pt x="6998685" y="1143320"/>
                                <a:pt x="6953582" y="1252587"/>
                                <a:pt x="6972300" y="1451891"/>
                              </a:cubicBezTo>
                              <a:cubicBezTo>
                                <a:pt x="6991018" y="1651195"/>
                                <a:pt x="6972159" y="1681576"/>
                                <a:pt x="6972300" y="1798048"/>
                              </a:cubicBezTo>
                              <a:cubicBezTo>
                                <a:pt x="6972441" y="1914520"/>
                                <a:pt x="6967582" y="2181347"/>
                                <a:pt x="6972300" y="2365519"/>
                              </a:cubicBezTo>
                              <a:cubicBezTo>
                                <a:pt x="6977018" y="2549691"/>
                                <a:pt x="6919227" y="2776791"/>
                                <a:pt x="6972300" y="3080533"/>
                              </a:cubicBezTo>
                              <a:cubicBezTo>
                                <a:pt x="7025373" y="3384275"/>
                                <a:pt x="6945737" y="3306135"/>
                                <a:pt x="6972300" y="3500462"/>
                              </a:cubicBezTo>
                              <a:cubicBezTo>
                                <a:pt x="6998863" y="3694789"/>
                                <a:pt x="6947965" y="3720244"/>
                                <a:pt x="6972300" y="3846619"/>
                              </a:cubicBezTo>
                              <a:cubicBezTo>
                                <a:pt x="6996635" y="3972994"/>
                                <a:pt x="6952406" y="4220335"/>
                                <a:pt x="6972300" y="4414091"/>
                              </a:cubicBezTo>
                              <a:cubicBezTo>
                                <a:pt x="6992194" y="4607847"/>
                                <a:pt x="6958837" y="4685902"/>
                                <a:pt x="6972300" y="4760248"/>
                              </a:cubicBezTo>
                              <a:cubicBezTo>
                                <a:pt x="6985763" y="4834594"/>
                                <a:pt x="6924050" y="5290912"/>
                                <a:pt x="6972300" y="5475262"/>
                              </a:cubicBezTo>
                              <a:cubicBezTo>
                                <a:pt x="7020550" y="5659612"/>
                                <a:pt x="6960175" y="5847597"/>
                                <a:pt x="6972300" y="5968962"/>
                              </a:cubicBezTo>
                              <a:cubicBezTo>
                                <a:pt x="6984425" y="6090327"/>
                                <a:pt x="6929448" y="6195151"/>
                                <a:pt x="6972300" y="6388890"/>
                              </a:cubicBezTo>
                              <a:cubicBezTo>
                                <a:pt x="7015152" y="6582629"/>
                                <a:pt x="6906233" y="6698195"/>
                                <a:pt x="6972300" y="6956362"/>
                              </a:cubicBezTo>
                              <a:cubicBezTo>
                                <a:pt x="7038367" y="7214529"/>
                                <a:pt x="6937156" y="7224828"/>
                                <a:pt x="6972300" y="7302519"/>
                              </a:cubicBezTo>
                              <a:cubicBezTo>
                                <a:pt x="7007444" y="7380210"/>
                                <a:pt x="6967019" y="7683160"/>
                                <a:pt x="6972300" y="7915388"/>
                              </a:cubicBezTo>
                              <a:cubicBezTo>
                                <a:pt x="7015658" y="8176650"/>
                                <a:pt x="6728311" y="8438660"/>
                                <a:pt x="6434038" y="8453650"/>
                              </a:cubicBezTo>
                              <a:cubicBezTo>
                                <a:pt x="6285997" y="8510454"/>
                                <a:pt x="6094900" y="8389553"/>
                                <a:pt x="5844460" y="8453650"/>
                              </a:cubicBezTo>
                              <a:cubicBezTo>
                                <a:pt x="5594020" y="8517747"/>
                                <a:pt x="5587543" y="8440126"/>
                                <a:pt x="5372798" y="8453650"/>
                              </a:cubicBezTo>
                              <a:cubicBezTo>
                                <a:pt x="5158053" y="8467174"/>
                                <a:pt x="4955458" y="8430525"/>
                                <a:pt x="4842178" y="8453650"/>
                              </a:cubicBezTo>
                              <a:cubicBezTo>
                                <a:pt x="4728898" y="8476775"/>
                                <a:pt x="4531375" y="8440716"/>
                                <a:pt x="4311559" y="8453650"/>
                              </a:cubicBezTo>
                              <a:cubicBezTo>
                                <a:pt x="4091743" y="8466584"/>
                                <a:pt x="3904053" y="8413213"/>
                                <a:pt x="3663023" y="8453650"/>
                              </a:cubicBezTo>
                              <a:cubicBezTo>
                                <a:pt x="3421993" y="8494087"/>
                                <a:pt x="3440041" y="8410619"/>
                                <a:pt x="3250319" y="8453650"/>
                              </a:cubicBezTo>
                              <a:cubicBezTo>
                                <a:pt x="3060597" y="8496681"/>
                                <a:pt x="3030897" y="8426350"/>
                                <a:pt x="2837615" y="8453650"/>
                              </a:cubicBezTo>
                              <a:cubicBezTo>
                                <a:pt x="2644333" y="8480950"/>
                                <a:pt x="2582848" y="8408840"/>
                                <a:pt x="2365953" y="8453650"/>
                              </a:cubicBezTo>
                              <a:cubicBezTo>
                                <a:pt x="2149058" y="8498460"/>
                                <a:pt x="2042229" y="8440679"/>
                                <a:pt x="1835333" y="8453650"/>
                              </a:cubicBezTo>
                              <a:cubicBezTo>
                                <a:pt x="1628437" y="8466621"/>
                                <a:pt x="1597872" y="8441498"/>
                                <a:pt x="1363671" y="8453650"/>
                              </a:cubicBezTo>
                              <a:cubicBezTo>
                                <a:pt x="1129470" y="8465802"/>
                                <a:pt x="840988" y="8440493"/>
                                <a:pt x="538262" y="8453650"/>
                              </a:cubicBezTo>
                              <a:cubicBezTo>
                                <a:pt x="242804" y="8530764"/>
                                <a:pt x="75284" y="8216329"/>
                                <a:pt x="0" y="7915388"/>
                              </a:cubicBezTo>
                              <a:cubicBezTo>
                                <a:pt x="-85367" y="7726972"/>
                                <a:pt x="82904" y="7434005"/>
                                <a:pt x="0" y="7200374"/>
                              </a:cubicBezTo>
                              <a:cubicBezTo>
                                <a:pt x="-82904" y="6966743"/>
                                <a:pt x="23821" y="6930420"/>
                                <a:pt x="0" y="6706674"/>
                              </a:cubicBezTo>
                              <a:cubicBezTo>
                                <a:pt x="-23821" y="6482928"/>
                                <a:pt x="56798" y="6263162"/>
                                <a:pt x="0" y="6065432"/>
                              </a:cubicBezTo>
                              <a:cubicBezTo>
                                <a:pt x="-56798" y="5867702"/>
                                <a:pt x="11806" y="5574664"/>
                                <a:pt x="0" y="5424189"/>
                              </a:cubicBezTo>
                              <a:cubicBezTo>
                                <a:pt x="-11806" y="5273714"/>
                                <a:pt x="3578" y="5092122"/>
                                <a:pt x="0" y="4782947"/>
                              </a:cubicBezTo>
                              <a:cubicBezTo>
                                <a:pt x="-3578" y="4473772"/>
                                <a:pt x="20347" y="4263743"/>
                                <a:pt x="0" y="4067933"/>
                              </a:cubicBezTo>
                              <a:cubicBezTo>
                                <a:pt x="-20347" y="3872123"/>
                                <a:pt x="20477" y="3560516"/>
                                <a:pt x="0" y="3352919"/>
                              </a:cubicBezTo>
                              <a:cubicBezTo>
                                <a:pt x="-20477" y="3145322"/>
                                <a:pt x="8232" y="2845392"/>
                                <a:pt x="0" y="2637906"/>
                              </a:cubicBezTo>
                              <a:cubicBezTo>
                                <a:pt x="-8232" y="2430420"/>
                                <a:pt x="32756" y="2344153"/>
                                <a:pt x="0" y="2144206"/>
                              </a:cubicBezTo>
                              <a:cubicBezTo>
                                <a:pt x="-32756" y="1944259"/>
                                <a:pt x="32654" y="1892609"/>
                                <a:pt x="0" y="1798048"/>
                              </a:cubicBezTo>
                              <a:cubicBezTo>
                                <a:pt x="-32654" y="1703487"/>
                                <a:pt x="3802" y="1388397"/>
                                <a:pt x="0" y="1230577"/>
                              </a:cubicBezTo>
                              <a:cubicBezTo>
                                <a:pt x="-3802" y="1072757"/>
                                <a:pt x="26387" y="812101"/>
                                <a:pt x="0" y="538262"/>
                              </a:cubicBezTo>
                              <a:close/>
                            </a:path>
                            <a:path w="6972300" h="8453650" stroke="0" extrusionOk="0">
                              <a:moveTo>
                                <a:pt x="0" y="538262"/>
                              </a:moveTo>
                              <a:cubicBezTo>
                                <a:pt x="-7209" y="240161"/>
                                <a:pt x="231177" y="-21086"/>
                                <a:pt x="538262" y="0"/>
                              </a:cubicBezTo>
                              <a:cubicBezTo>
                                <a:pt x="661906" y="-21651"/>
                                <a:pt x="825188" y="49505"/>
                                <a:pt x="950966" y="0"/>
                              </a:cubicBezTo>
                              <a:cubicBezTo>
                                <a:pt x="1076744" y="-49505"/>
                                <a:pt x="1407769" y="3697"/>
                                <a:pt x="1599502" y="0"/>
                              </a:cubicBezTo>
                              <a:cubicBezTo>
                                <a:pt x="1791235" y="-3697"/>
                                <a:pt x="1915799" y="41603"/>
                                <a:pt x="2012206" y="0"/>
                              </a:cubicBezTo>
                              <a:cubicBezTo>
                                <a:pt x="2108613" y="-41603"/>
                                <a:pt x="2324741" y="43982"/>
                                <a:pt x="2424910" y="0"/>
                              </a:cubicBezTo>
                              <a:cubicBezTo>
                                <a:pt x="2525079" y="-43982"/>
                                <a:pt x="2698010" y="41313"/>
                                <a:pt x="2896572" y="0"/>
                              </a:cubicBezTo>
                              <a:cubicBezTo>
                                <a:pt x="3095134" y="-41313"/>
                                <a:pt x="3372660" y="79080"/>
                                <a:pt x="3604066" y="0"/>
                              </a:cubicBezTo>
                              <a:cubicBezTo>
                                <a:pt x="3835472" y="-79080"/>
                                <a:pt x="4016676" y="16886"/>
                                <a:pt x="4134685" y="0"/>
                              </a:cubicBezTo>
                              <a:cubicBezTo>
                                <a:pt x="4252694" y="-16886"/>
                                <a:pt x="4488761" y="54964"/>
                                <a:pt x="4842178" y="0"/>
                              </a:cubicBezTo>
                              <a:cubicBezTo>
                                <a:pt x="5195595" y="-54964"/>
                                <a:pt x="5098091" y="13420"/>
                                <a:pt x="5254883" y="0"/>
                              </a:cubicBezTo>
                              <a:cubicBezTo>
                                <a:pt x="5411675" y="-13420"/>
                                <a:pt x="5560714" y="26334"/>
                                <a:pt x="5667587" y="0"/>
                              </a:cubicBezTo>
                              <a:cubicBezTo>
                                <a:pt x="5774460" y="-26334"/>
                                <a:pt x="6106182" y="59257"/>
                                <a:pt x="6434038" y="0"/>
                              </a:cubicBezTo>
                              <a:cubicBezTo>
                                <a:pt x="6779120" y="46489"/>
                                <a:pt x="6887837" y="218851"/>
                                <a:pt x="6972300" y="538262"/>
                              </a:cubicBezTo>
                              <a:cubicBezTo>
                                <a:pt x="6975670" y="690435"/>
                                <a:pt x="6971408" y="750821"/>
                                <a:pt x="6972300" y="884419"/>
                              </a:cubicBezTo>
                              <a:cubicBezTo>
                                <a:pt x="6973192" y="1018017"/>
                                <a:pt x="6936925" y="1319330"/>
                                <a:pt x="6972300" y="1599433"/>
                              </a:cubicBezTo>
                              <a:cubicBezTo>
                                <a:pt x="7007675" y="1879536"/>
                                <a:pt x="6912096" y="2048549"/>
                                <a:pt x="6972300" y="2314447"/>
                              </a:cubicBezTo>
                              <a:cubicBezTo>
                                <a:pt x="7032504" y="2580345"/>
                                <a:pt x="6971490" y="2704085"/>
                                <a:pt x="6972300" y="2808147"/>
                              </a:cubicBezTo>
                              <a:cubicBezTo>
                                <a:pt x="6973110" y="2912209"/>
                                <a:pt x="6904392" y="3220474"/>
                                <a:pt x="6972300" y="3449389"/>
                              </a:cubicBezTo>
                              <a:cubicBezTo>
                                <a:pt x="7040208" y="3678304"/>
                                <a:pt x="6950469" y="3705370"/>
                                <a:pt x="6972300" y="3869318"/>
                              </a:cubicBezTo>
                              <a:cubicBezTo>
                                <a:pt x="6994131" y="4033266"/>
                                <a:pt x="6956617" y="4105744"/>
                                <a:pt x="6972300" y="4215476"/>
                              </a:cubicBezTo>
                              <a:cubicBezTo>
                                <a:pt x="6987983" y="4325208"/>
                                <a:pt x="6932172" y="4413503"/>
                                <a:pt x="6972300" y="4561633"/>
                              </a:cubicBezTo>
                              <a:cubicBezTo>
                                <a:pt x="7012428" y="4709763"/>
                                <a:pt x="6959073" y="4750476"/>
                                <a:pt x="6972300" y="4907790"/>
                              </a:cubicBezTo>
                              <a:cubicBezTo>
                                <a:pt x="6985527" y="5065104"/>
                                <a:pt x="6922885" y="5182525"/>
                                <a:pt x="6972300" y="5327719"/>
                              </a:cubicBezTo>
                              <a:cubicBezTo>
                                <a:pt x="7021715" y="5472913"/>
                                <a:pt x="6944579" y="5749586"/>
                                <a:pt x="6972300" y="6042733"/>
                              </a:cubicBezTo>
                              <a:cubicBezTo>
                                <a:pt x="7000021" y="6335880"/>
                                <a:pt x="6954497" y="6334136"/>
                                <a:pt x="6972300" y="6462662"/>
                              </a:cubicBezTo>
                              <a:cubicBezTo>
                                <a:pt x="6990103" y="6591188"/>
                                <a:pt x="6962491" y="6723136"/>
                                <a:pt x="6972300" y="6882590"/>
                              </a:cubicBezTo>
                              <a:cubicBezTo>
                                <a:pt x="6982109" y="7042044"/>
                                <a:pt x="6938048" y="7106721"/>
                                <a:pt x="6972300" y="7228748"/>
                              </a:cubicBezTo>
                              <a:cubicBezTo>
                                <a:pt x="7006552" y="7350775"/>
                                <a:pt x="6917880" y="7669946"/>
                                <a:pt x="6972300" y="7915388"/>
                              </a:cubicBezTo>
                              <a:cubicBezTo>
                                <a:pt x="6928991" y="8214912"/>
                                <a:pt x="6724695" y="8466302"/>
                                <a:pt x="6434038" y="8453650"/>
                              </a:cubicBezTo>
                              <a:cubicBezTo>
                                <a:pt x="6266698" y="8456230"/>
                                <a:pt x="6133994" y="8416594"/>
                                <a:pt x="6021334" y="8453650"/>
                              </a:cubicBezTo>
                              <a:cubicBezTo>
                                <a:pt x="5908674" y="8490706"/>
                                <a:pt x="5733518" y="8424114"/>
                                <a:pt x="5608629" y="8453650"/>
                              </a:cubicBezTo>
                              <a:cubicBezTo>
                                <a:pt x="5483741" y="8483186"/>
                                <a:pt x="5053007" y="8426646"/>
                                <a:pt x="4901136" y="8453650"/>
                              </a:cubicBezTo>
                              <a:cubicBezTo>
                                <a:pt x="4749265" y="8480654"/>
                                <a:pt x="4526757" y="8424182"/>
                                <a:pt x="4193643" y="8453650"/>
                              </a:cubicBezTo>
                              <a:cubicBezTo>
                                <a:pt x="3860529" y="8483118"/>
                                <a:pt x="3795372" y="8435226"/>
                                <a:pt x="3545108" y="8453650"/>
                              </a:cubicBezTo>
                              <a:cubicBezTo>
                                <a:pt x="3294844" y="8472074"/>
                                <a:pt x="3274561" y="8410162"/>
                                <a:pt x="3014488" y="8453650"/>
                              </a:cubicBezTo>
                              <a:cubicBezTo>
                                <a:pt x="2754415" y="8497138"/>
                                <a:pt x="2571476" y="8425082"/>
                                <a:pt x="2306995" y="8453650"/>
                              </a:cubicBezTo>
                              <a:cubicBezTo>
                                <a:pt x="2042514" y="8482218"/>
                                <a:pt x="2025842" y="8436020"/>
                                <a:pt x="1835333" y="8453650"/>
                              </a:cubicBezTo>
                              <a:cubicBezTo>
                                <a:pt x="1644824" y="8471280"/>
                                <a:pt x="1327544" y="8447465"/>
                                <a:pt x="1127840" y="8453650"/>
                              </a:cubicBezTo>
                              <a:cubicBezTo>
                                <a:pt x="928136" y="8459835"/>
                                <a:pt x="826294" y="8406334"/>
                                <a:pt x="538262" y="8453650"/>
                              </a:cubicBezTo>
                              <a:cubicBezTo>
                                <a:pt x="210148" y="8420348"/>
                                <a:pt x="-13826" y="8295512"/>
                                <a:pt x="0" y="7915388"/>
                              </a:cubicBezTo>
                              <a:cubicBezTo>
                                <a:pt x="-64832" y="7680420"/>
                                <a:pt x="34187" y="7473268"/>
                                <a:pt x="0" y="7347917"/>
                              </a:cubicBezTo>
                              <a:cubicBezTo>
                                <a:pt x="-34187" y="7222566"/>
                                <a:pt x="2236" y="6862913"/>
                                <a:pt x="0" y="6706674"/>
                              </a:cubicBezTo>
                              <a:cubicBezTo>
                                <a:pt x="-2236" y="6550435"/>
                                <a:pt x="45288" y="6196024"/>
                                <a:pt x="0" y="6065432"/>
                              </a:cubicBezTo>
                              <a:cubicBezTo>
                                <a:pt x="-45288" y="5934840"/>
                                <a:pt x="3308" y="5795546"/>
                                <a:pt x="0" y="5571732"/>
                              </a:cubicBezTo>
                              <a:cubicBezTo>
                                <a:pt x="-3308" y="5347918"/>
                                <a:pt x="5717" y="5157577"/>
                                <a:pt x="0" y="4856718"/>
                              </a:cubicBezTo>
                              <a:cubicBezTo>
                                <a:pt x="-5717" y="4555859"/>
                                <a:pt x="28299" y="4476856"/>
                                <a:pt x="0" y="4289247"/>
                              </a:cubicBezTo>
                              <a:cubicBezTo>
                                <a:pt x="-28299" y="4101638"/>
                                <a:pt x="24778" y="4000269"/>
                                <a:pt x="0" y="3721776"/>
                              </a:cubicBezTo>
                              <a:cubicBezTo>
                                <a:pt x="-24778" y="3443283"/>
                                <a:pt x="21002" y="3160808"/>
                                <a:pt x="0" y="3006762"/>
                              </a:cubicBezTo>
                              <a:cubicBezTo>
                                <a:pt x="-21002" y="2852716"/>
                                <a:pt x="30798" y="2715301"/>
                                <a:pt x="0" y="2439291"/>
                              </a:cubicBezTo>
                              <a:cubicBezTo>
                                <a:pt x="-30798" y="2163281"/>
                                <a:pt x="3600" y="2214204"/>
                                <a:pt x="0" y="2093133"/>
                              </a:cubicBezTo>
                              <a:cubicBezTo>
                                <a:pt x="-3600" y="1972062"/>
                                <a:pt x="3807" y="1766949"/>
                                <a:pt x="0" y="1451891"/>
                              </a:cubicBezTo>
                              <a:cubicBezTo>
                                <a:pt x="-3807" y="1136833"/>
                                <a:pt x="42624" y="1232809"/>
                                <a:pt x="0" y="1031962"/>
                              </a:cubicBezTo>
                              <a:cubicBezTo>
                                <a:pt x="-42624" y="831115"/>
                                <a:pt x="50650" y="766513"/>
                                <a:pt x="0" y="53826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76200">
                          <a:solidFill>
                            <a:srgbClr val="A7010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945899" id="Rounded Rectangle 7" o:spid="_x0000_s1026" style="position:absolute;margin-left:-40.1pt;margin-top:-47.05pt;width:549pt;height:665.6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" fillcolor="white [3212]" strokecolor="#a7010f" strokeweight="6pt">
                <v:stroke joinstyle="miter"/>
              </v:roundrect>
            </w:pict>
          </mc:Fallback>
        </mc:AlternateContent>
      </w:r>
      <w:ins w:id="0" w:author="Jiawei Shao" w:date="2022-12-20T15:06:00Z">
        <w:r>
          <w:rPr>
            <w:rFonts w:ascii="Helvetica" w:hAnsi="Helvetica" w:cs="Helvetica"/>
            <w:noProof/>
            <w:sz w:val="36"/>
            <w:szCs w:val="36"/>
          </w:rPr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55D69ED7" wp14:editId="4D44CFFC">
                  <wp:simplePos x="0" y="0"/>
                  <wp:positionH relativeFrom="column">
                    <wp:posOffset>-105878</wp:posOffset>
                  </wp:positionH>
                  <wp:positionV relativeFrom="paragraph">
                    <wp:posOffset>-348348</wp:posOffset>
                  </wp:positionV>
                  <wp:extent cx="914400" cy="1155032"/>
                  <wp:effectExtent l="0" t="0" r="0" b="0"/>
                  <wp:wrapNone/>
                  <wp:docPr id="16" name="Text Box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11550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E641C8" w14:textId="77777777" w:rsidR="003D4992" w:rsidRDefault="003D4992">
                              <w:pPr>
                                <w:spacing w:line="120" w:lineRule="atLeast"/>
                                <w:jc w:val="center"/>
                                <w:pPrChange w:id="1" w:author="Jiawei Shao" w:date="2022-12-20T15:11:00Z">
                                  <w:pPr>
                                    <w:jc w:val="center"/>
                                  </w:pPr>
                                </w:pPrChange>
                              </w:pPr>
                              <w:r w:rsidRPr="008619FF">
                                <w:rPr>
                                  <w:rFonts w:ascii="Bangla MN" w:hAnsi="Bangla MN" w:cs="Bangla MN"/>
                                  <w:b/>
                                  <w:bCs/>
                                  <w:sz w:val="52"/>
                                  <w:szCs w:val="52"/>
                                </w:rPr>
                                <w:t>Spanish learners needed for linguistic researc</w:t>
                              </w:r>
                              <w:r>
                                <w:rPr>
                                  <w:rFonts w:ascii="Bangla MN" w:hAnsi="Bangla MN" w:cs="Bangla MN"/>
                                  <w:b/>
                                  <w:bCs/>
                                  <w:sz w:val="52"/>
                                  <w:szCs w:val="5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5D69ED7"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6" type="#_x0000_t202" style="position:absolute;left:0;text-align:left;margin-left:-8.35pt;margin-top:-27.45pt;width:1in;height:90.9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" filled="f" stroked="f" strokeweight=".5pt">
                  <v:textbox>
                    <w:txbxContent>
                      <w:p w14:paraId="5EE641C8" w14:textId="77777777" w:rsidR="003D4992" w:rsidRDefault="003D4992" w:rsidP="003D4992">
                        <w:pPr>
                          <w:spacing w:line="120" w:lineRule="atLeast"/>
                          <w:jc w:val="center"/>
                          <w:pPrChange w:id="2" w:author="Jiawei Shao" w:date="2022-12-20T15:11:00Z">
                            <w:pPr>
                              <w:jc w:val="center"/>
                            </w:pPr>
                          </w:pPrChange>
                        </w:pPr>
                        <w:r w:rsidRPr="008619FF">
                          <w:rPr>
                            <w:rFonts w:ascii="Bangla MN" w:hAnsi="Bangla MN" w:cs="Bangla MN"/>
                            <w:b/>
                            <w:bCs/>
                            <w:sz w:val="52"/>
                            <w:szCs w:val="52"/>
                          </w:rPr>
                          <w:t>Spanish learners needed for linguistic researc</w:t>
                        </w:r>
                        <w:r>
                          <w:rPr>
                            <w:rFonts w:ascii="Bangla MN" w:hAnsi="Bangla MN" w:cs="Bangla MN"/>
                            <w:b/>
                            <w:bCs/>
                            <w:sz w:val="52"/>
                            <w:szCs w:val="52"/>
                          </w:rPr>
                          <w:t>h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  <w:r w:rsidR="00FB34D8" w:rsidRPr="008619FF">
        <w:rPr>
          <w:rFonts w:ascii="Helvetica" w:hAnsi="Helvetica" w:cs="Helvetic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143" behindDoc="1" locked="0" layoutInCell="1" allowOverlap="1" wp14:anchorId="37595E70" wp14:editId="5A5C284F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0116273"/>
                <wp:effectExtent l="0" t="0" r="0" b="57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11627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222BD" id="Rectangle 5" o:spid="_x0000_s1026" style="position:absolute;margin-left:-1in;margin-top:-1in;width:612pt;height:796.55pt;z-index:-251662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" fillcolor="red" stroked="f" strokeweight="1pt"/>
            </w:pict>
          </mc:Fallback>
        </mc:AlternateContent>
      </w:r>
    </w:p>
    <w:p w14:paraId="3652E845" w14:textId="09620D72" w:rsidR="008619FF" w:rsidRDefault="003D4992" w:rsidP="008619FF">
      <w:pPr>
        <w:rPr>
          <w:rFonts w:ascii="Bookman Old Style" w:hAnsi="Bookman Old Style" w:cs="Didot"/>
          <w:b/>
          <w:bCs/>
          <w:sz w:val="44"/>
          <w:szCs w:val="44"/>
        </w:rPr>
      </w:pPr>
      <w:ins w:id="2" w:author="Jiawei Shao" w:date="2022-12-20T15:06:00Z">
        <w:r w:rsidRPr="008619FF">
          <w:rPr>
            <w:rFonts w:ascii="Helvetica" w:hAnsi="Helvetica" w:cs="Helvetica"/>
            <w:noProof/>
            <w:sz w:val="36"/>
            <w:szCs w:val="36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2BB03A70" wp14:editId="61770FA5">
                  <wp:simplePos x="0" y="0"/>
                  <wp:positionH relativeFrom="column">
                    <wp:posOffset>-413224</wp:posOffset>
                  </wp:positionH>
                  <wp:positionV relativeFrom="paragraph">
                    <wp:posOffset>202779</wp:posOffset>
                  </wp:positionV>
                  <wp:extent cx="6775244" cy="596766"/>
                  <wp:effectExtent l="0" t="0" r="0" b="0"/>
                  <wp:wrapNone/>
                  <wp:docPr id="15" name="Text Box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775244" cy="5967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84F3F3" w14:textId="05B3E36E" w:rsidR="003D4992" w:rsidRPr="003D4992" w:rsidRDefault="003D4992">
                              <w:pPr>
                                <w:jc w:val="center"/>
                                <w:rPr>
                                  <w:rFonts w:ascii="Bangla MN" w:hAnsi="Bangla MN" w:cs="Bangla MN"/>
                                  <w:sz w:val="22"/>
                                  <w:szCs w:val="22"/>
                                  <w:rPrChange w:id="3" w:author="Jiawei Shao" w:date="2022-12-20T15:06:00Z">
                                    <w:rPr>
                                      <w:rFonts w:ascii="Bangla MN" w:hAnsi="Bangla MN" w:cs="Bangla MN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PrChange>
                                </w:rPr>
                                <w:pPrChange w:id="4" w:author="Jiawei Shao" w:date="2022-12-20T15:29:00Z">
                                  <w:pPr/>
                                </w:pPrChange>
                              </w:pPr>
                              <w:del w:id="5" w:author="Jiawei Shao" w:date="2022-12-20T15:10:00Z">
                                <w:r w:rsidRPr="003D4992" w:rsidDel="003D4992">
                                  <w:rPr>
                                    <w:rFonts w:ascii="Bangla MN" w:hAnsi="Bangla MN" w:cs="Bangla MN"/>
                                    <w:sz w:val="22"/>
                                    <w:szCs w:val="22"/>
                                    <w:rPrChange w:id="6" w:author="Jiawei Shao" w:date="2022-12-20T15:06:00Z">
                                      <w:rPr>
                                        <w:rFonts w:ascii="Bangla MN" w:hAnsi="Bangla MN" w:cs="Bangla MN"/>
                                        <w:b/>
                                        <w:bCs/>
                                        <w:sz w:val="22"/>
                                        <w:szCs w:val="22"/>
                                      </w:rPr>
                                    </w:rPrChange>
                                  </w:rPr>
                                  <w:delText>We are doing</w:delText>
                                </w:r>
                              </w:del>
                              <w:ins w:id="7" w:author="Jiawei Shao" w:date="2022-12-20T15:10:00Z">
                                <w:r>
                                  <w:rPr>
                                    <w:rFonts w:ascii="Bangla MN" w:hAnsi="Bangla MN" w:cs="Bangla MN"/>
                                    <w:sz w:val="22"/>
                                    <w:szCs w:val="22"/>
                                  </w:rPr>
                                  <w:t xml:space="preserve">This is a </w:t>
                                </w:r>
                              </w:ins>
                              <w:del w:id="8" w:author="Jiawei Shao" w:date="2022-12-20T15:10:00Z">
                                <w:r w:rsidRPr="003D4992" w:rsidDel="003D4992">
                                  <w:rPr>
                                    <w:rFonts w:ascii="Bangla MN" w:hAnsi="Bangla MN" w:cs="Bangla MN"/>
                                    <w:sz w:val="22"/>
                                    <w:szCs w:val="22"/>
                                    <w:rPrChange w:id="9" w:author="Jiawei Shao" w:date="2022-12-20T15:06:00Z">
                                      <w:rPr>
                                        <w:rFonts w:ascii="Bangla MN" w:hAnsi="Bangla MN" w:cs="Bangla MN"/>
                                        <w:b/>
                                        <w:bCs/>
                                        <w:sz w:val="22"/>
                                        <w:szCs w:val="22"/>
                                      </w:rPr>
                                    </w:rPrChange>
                                  </w:rPr>
                                  <w:delText xml:space="preserve"> </w:delText>
                                </w:r>
                              </w:del>
                              <w:r w:rsidRPr="003D4992">
                                <w:rPr>
                                  <w:rFonts w:ascii="Bangla MN" w:hAnsi="Bangla MN" w:cs="Bangla MN"/>
                                  <w:sz w:val="22"/>
                                  <w:szCs w:val="22"/>
                                  <w:rPrChange w:id="10" w:author="Jiawei Shao" w:date="2022-12-20T15:06:00Z">
                                    <w:rPr>
                                      <w:rFonts w:ascii="Bangla MN" w:hAnsi="Bangla MN" w:cs="Bangla MN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PrChange>
                                </w:rPr>
                                <w:t>linguistic</w:t>
                              </w:r>
                              <w:r w:rsidRPr="003D4992">
                                <w:rPr>
                                  <w:rFonts w:ascii="Bangla MN" w:hAnsi="Bangla MN" w:cs="Bangla MN"/>
                                  <w:sz w:val="22"/>
                                  <w:szCs w:val="22"/>
                                  <w:lang w:val="es-ES"/>
                                  <w:rPrChange w:id="11" w:author="Jiawei Shao" w:date="2022-12-20T15:06:00Z">
                                    <w:rPr>
                                      <w:rFonts w:ascii="Bangla MN" w:hAnsi="Bangla MN" w:cs="Bangla MN"/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</w:rPrChange>
                                </w:rPr>
                                <w:t xml:space="preserve"> </w:t>
                              </w:r>
                              <w:r w:rsidRPr="003D4992">
                                <w:rPr>
                                  <w:rFonts w:ascii="Bangla MN" w:hAnsi="Bangla MN" w:cs="Bangla MN"/>
                                  <w:sz w:val="22"/>
                                  <w:szCs w:val="22"/>
                                  <w:rPrChange w:id="12" w:author="Jiawei Shao" w:date="2022-12-20T15:06:00Z">
                                    <w:rPr>
                                      <w:rFonts w:ascii="Bangla MN" w:hAnsi="Bangla MN" w:cs="Bangla MN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PrChange>
                                </w:rPr>
                                <w:t>research on bilingualism. The purpose of this study is to understand how English speakers learn and use Spanish</w:t>
                              </w:r>
                              <w:ins w:id="13" w:author="Jiawei Shao" w:date="2022-12-20T15:10:00Z">
                                <w:r>
                                  <w:rPr>
                                    <w:rFonts w:ascii="Bangla MN" w:hAnsi="Bangla MN" w:cs="Bangla MN" w:hint="eastAsia"/>
                                    <w:sz w:val="22"/>
                                    <w:szCs w:val="22"/>
                                  </w:rPr>
                                  <w:t>.</w:t>
                                </w:r>
                              </w:ins>
                              <w:del w:id="14" w:author="Jiawei Shao" w:date="2022-12-20T15:10:00Z">
                                <w:r w:rsidRPr="003D4992" w:rsidDel="003D4992">
                                  <w:rPr>
                                    <w:rFonts w:ascii="Bangla MN" w:hAnsi="Bangla MN" w:cs="Bangla MN" w:hint="eastAsia"/>
                                    <w:sz w:val="22"/>
                                    <w:szCs w:val="22"/>
                                    <w:rPrChange w:id="15" w:author="Jiawei Shao" w:date="2022-12-20T15:06:00Z">
                                      <w:rPr>
                                        <w:rFonts w:ascii="Bangla MN" w:hAnsi="Bangla MN" w:cs="Bangla MN" w:hint="eastAsia"/>
                                        <w:b/>
                                        <w:bCs/>
                                        <w:sz w:val="22"/>
                                        <w:szCs w:val="22"/>
                                      </w:rPr>
                                    </w:rPrChange>
                                  </w:rPr>
                                  <w:delText>。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BB03A70" id="Text Box 15" o:spid="_x0000_s1027" type="#_x0000_t202" style="position:absolute;margin-left:-32.55pt;margin-top:15.95pt;width:533.5pt;height:4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" filled="f" stroked="f" strokeweight=".5pt">
                  <v:textbox>
                    <w:txbxContent>
                      <w:p w14:paraId="7984F3F3" w14:textId="05B3E36E" w:rsidR="003D4992" w:rsidRPr="003D4992" w:rsidRDefault="003D4992" w:rsidP="00994DEB">
                        <w:pPr>
                          <w:jc w:val="center"/>
                          <w:rPr>
                            <w:rFonts w:ascii="Bangla MN" w:hAnsi="Bangla MN" w:cs="Bangla MN"/>
                            <w:sz w:val="22"/>
                            <w:szCs w:val="22"/>
                            <w:rPrChange w:id="17" w:author="Jiawei Shao" w:date="2022-12-20T15:06:00Z">
                              <w:rPr>
                                <w:rFonts w:ascii="Bangla MN" w:hAnsi="Bangla MN" w:cs="Bangla MN"/>
                                <w:b/>
                                <w:bCs/>
                                <w:sz w:val="22"/>
                                <w:szCs w:val="22"/>
                              </w:rPr>
                            </w:rPrChange>
                          </w:rPr>
                          <w:pPrChange w:id="18" w:author="Jiawei Shao" w:date="2022-12-20T15:29:00Z">
                            <w:pPr/>
                          </w:pPrChange>
                        </w:pPr>
                        <w:del w:id="19" w:author="Jiawei Shao" w:date="2022-12-20T15:10:00Z">
                          <w:r w:rsidRPr="003D4992" w:rsidDel="003D4992">
                            <w:rPr>
                              <w:rFonts w:ascii="Bangla MN" w:hAnsi="Bangla MN" w:cs="Bangla MN"/>
                              <w:sz w:val="22"/>
                              <w:szCs w:val="22"/>
                              <w:rPrChange w:id="20" w:author="Jiawei Shao" w:date="2022-12-20T15:06:00Z">
                                <w:rPr>
                                  <w:rFonts w:ascii="Bangla MN" w:hAnsi="Bangla MN" w:cs="Bangla MN"/>
                                  <w:b/>
                                  <w:bCs/>
                                  <w:sz w:val="22"/>
                                  <w:szCs w:val="22"/>
                                </w:rPr>
                              </w:rPrChange>
                            </w:rPr>
                            <w:delText>We are doing</w:delText>
                          </w:r>
                        </w:del>
                        <w:ins w:id="21" w:author="Jiawei Shao" w:date="2022-12-20T15:10:00Z">
                          <w:r>
                            <w:rPr>
                              <w:rFonts w:ascii="Bangla MN" w:hAnsi="Bangla MN" w:cs="Bangla MN"/>
                              <w:sz w:val="22"/>
                              <w:szCs w:val="22"/>
                            </w:rPr>
                            <w:t xml:space="preserve">This is a </w:t>
                          </w:r>
                        </w:ins>
                        <w:del w:id="22" w:author="Jiawei Shao" w:date="2022-12-20T15:10:00Z">
                          <w:r w:rsidRPr="003D4992" w:rsidDel="003D4992">
                            <w:rPr>
                              <w:rFonts w:ascii="Bangla MN" w:hAnsi="Bangla MN" w:cs="Bangla MN"/>
                              <w:sz w:val="22"/>
                              <w:szCs w:val="22"/>
                              <w:rPrChange w:id="23" w:author="Jiawei Shao" w:date="2022-12-20T15:06:00Z">
                                <w:rPr>
                                  <w:rFonts w:ascii="Bangla MN" w:hAnsi="Bangla MN" w:cs="Bangla MN"/>
                                  <w:b/>
                                  <w:bCs/>
                                  <w:sz w:val="22"/>
                                  <w:szCs w:val="22"/>
                                </w:rPr>
                              </w:rPrChange>
                            </w:rPr>
                            <w:delText xml:space="preserve"> </w:delText>
                          </w:r>
                        </w:del>
                        <w:r w:rsidRPr="003D4992">
                          <w:rPr>
                            <w:rFonts w:ascii="Bangla MN" w:hAnsi="Bangla MN" w:cs="Bangla MN" w:hint="eastAsia"/>
                            <w:sz w:val="22"/>
                            <w:szCs w:val="22"/>
                            <w:rPrChange w:id="24" w:author="Jiawei Shao" w:date="2022-12-20T15:06:00Z">
                              <w:rPr>
                                <w:rFonts w:ascii="Bangla MN" w:hAnsi="Bangla MN" w:cs="Bangla MN" w:hint="eastAsia"/>
                                <w:b/>
                                <w:bCs/>
                                <w:sz w:val="22"/>
                                <w:szCs w:val="22"/>
                              </w:rPr>
                            </w:rPrChange>
                          </w:rPr>
                          <w:t>linguistic</w:t>
                        </w:r>
                        <w:r w:rsidRPr="003D4992">
                          <w:rPr>
                            <w:rFonts w:ascii="Bangla MN" w:hAnsi="Bangla MN" w:cs="Bangla MN"/>
                            <w:sz w:val="22"/>
                            <w:szCs w:val="22"/>
                            <w:lang w:val="es-ES"/>
                            <w:rPrChange w:id="25" w:author="Jiawei Shao" w:date="2022-12-20T15:06:00Z">
                              <w:rPr>
                                <w:rFonts w:ascii="Bangla MN" w:hAnsi="Bangla MN" w:cs="Bangla MN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rPrChange>
                          </w:rPr>
                          <w:t xml:space="preserve"> </w:t>
                        </w:r>
                        <w:r w:rsidRPr="003D4992">
                          <w:rPr>
                            <w:rFonts w:ascii="Bangla MN" w:hAnsi="Bangla MN" w:cs="Bangla MN"/>
                            <w:sz w:val="22"/>
                            <w:szCs w:val="22"/>
                            <w:rPrChange w:id="26" w:author="Jiawei Shao" w:date="2022-12-20T15:06:00Z">
                              <w:rPr>
                                <w:rFonts w:ascii="Bangla MN" w:hAnsi="Bangla MN" w:cs="Bangla MN"/>
                                <w:b/>
                                <w:bCs/>
                                <w:sz w:val="22"/>
                                <w:szCs w:val="22"/>
                              </w:rPr>
                            </w:rPrChange>
                          </w:rPr>
                          <w:t>research on bilingualism. The purpose of this study is to understand how English speakers learn and use Spanish</w:t>
                        </w:r>
                        <w:ins w:id="27" w:author="Jiawei Shao" w:date="2022-12-20T15:10:00Z">
                          <w:r>
                            <w:rPr>
                              <w:rFonts w:ascii="Bangla MN" w:hAnsi="Bangla MN" w:cs="Bangla MN" w:hint="eastAsia"/>
                              <w:sz w:val="22"/>
                              <w:szCs w:val="22"/>
                            </w:rPr>
                            <w:t>.</w:t>
                          </w:r>
                        </w:ins>
                        <w:del w:id="28" w:author="Jiawei Shao" w:date="2022-12-20T15:10:00Z">
                          <w:r w:rsidRPr="003D4992" w:rsidDel="003D4992">
                            <w:rPr>
                              <w:rFonts w:ascii="Bangla MN" w:hAnsi="Bangla MN" w:cs="Bangla MN" w:hint="eastAsia"/>
                              <w:sz w:val="22"/>
                              <w:szCs w:val="22"/>
                              <w:rPrChange w:id="29" w:author="Jiawei Shao" w:date="2022-12-20T15:06:00Z">
                                <w:rPr>
                                  <w:rFonts w:ascii="Bangla MN" w:hAnsi="Bangla MN" w:cs="Bangla MN" w:hint="eastAsia"/>
                                  <w:b/>
                                  <w:bCs/>
                                  <w:sz w:val="22"/>
                                  <w:szCs w:val="22"/>
                                </w:rPr>
                              </w:rPrChange>
                            </w:rPr>
                            <w:delText>。</w:delText>
                          </w:r>
                        </w:del>
                      </w:p>
                    </w:txbxContent>
                  </v:textbox>
                </v:shape>
              </w:pict>
            </mc:Fallback>
          </mc:AlternateContent>
        </w:r>
      </w:ins>
    </w:p>
    <w:p w14:paraId="73B0DA0A" w14:textId="2792E8E6" w:rsidR="00434B5C" w:rsidRPr="008619FF" w:rsidRDefault="00434B5C">
      <w:pPr>
        <w:rPr>
          <w:rFonts w:ascii="Helvetica" w:hAnsi="Helvetica" w:cs="Helvetica"/>
        </w:rPr>
      </w:pPr>
    </w:p>
    <w:p w14:paraId="22409A1E" w14:textId="7F1A0CD1" w:rsidR="00434B5C" w:rsidRPr="008619FF" w:rsidRDefault="003D4992" w:rsidP="00434B5C">
      <w:pPr>
        <w:rPr>
          <w:rFonts w:ascii="Helvetica" w:hAnsi="Helvetica" w:cs="Helvetica"/>
        </w:rPr>
      </w:pPr>
      <w:r w:rsidRPr="008619FF">
        <w:rPr>
          <w:rFonts w:ascii="Helvetica" w:hAnsi="Helvetica" w:cs="Helvetica"/>
          <w:noProof/>
          <w:sz w:val="36"/>
          <w:szCs w:val="36"/>
        </w:rPr>
        <w:drawing>
          <wp:anchor distT="0" distB="0" distL="114300" distR="114300" simplePos="0" relativeHeight="251656192" behindDoc="0" locked="0" layoutInCell="1" allowOverlap="1" wp14:anchorId="46B34B0F" wp14:editId="349A28C9">
            <wp:simplePos x="0" y="0"/>
            <wp:positionH relativeFrom="column">
              <wp:posOffset>-190992</wp:posOffset>
            </wp:positionH>
            <wp:positionV relativeFrom="paragraph">
              <wp:posOffset>140496</wp:posOffset>
            </wp:positionV>
            <wp:extent cx="1300766" cy="130076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766" cy="1300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387EE" w14:textId="53E13183" w:rsidR="00227192" w:rsidRPr="008619FF" w:rsidRDefault="003D4992" w:rsidP="00434B5C">
      <w:pPr>
        <w:rPr>
          <w:rFonts w:ascii="Helvetica" w:hAnsi="Helvetica" w:cs="Helvetica"/>
        </w:rPr>
      </w:pPr>
      <w:ins w:id="16" w:author="Jiawei Shao" w:date="2022-12-20T15:06:00Z">
        <w:r>
          <w:rPr>
            <w:rFonts w:ascii="Bookman Old Style" w:hAnsi="Bookman Old Style" w:cs="Didot"/>
            <w:b/>
            <w:bCs/>
            <w:noProof/>
            <w:sz w:val="44"/>
            <w:szCs w:val="44"/>
          </w:rPr>
          <mc:AlternateContent>
            <mc:Choice Requires="wps">
              <w:drawing>
                <wp:anchor distT="0" distB="0" distL="114300" distR="114300" simplePos="0" relativeHeight="251681792" behindDoc="0" locked="0" layoutInCell="1" allowOverlap="1" wp14:anchorId="736AC11E" wp14:editId="740BB6EC">
                  <wp:simplePos x="0" y="0"/>
                  <wp:positionH relativeFrom="column">
                    <wp:posOffset>824248</wp:posOffset>
                  </wp:positionH>
                  <wp:positionV relativeFrom="paragraph">
                    <wp:posOffset>80099</wp:posOffset>
                  </wp:positionV>
                  <wp:extent cx="5537218" cy="1313646"/>
                  <wp:effectExtent l="0" t="0" r="0" b="0"/>
                  <wp:wrapNone/>
                  <wp:docPr id="17" name="Text Box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537218" cy="13136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A10C8A" w14:textId="77777777" w:rsidR="003D4992" w:rsidRPr="008619FF" w:rsidRDefault="003D4992" w:rsidP="003D4992">
                              <w:pPr>
                                <w:jc w:val="center"/>
                                <w:rPr>
                                  <w:rFonts w:ascii="Bookman Old Style" w:hAnsi="Bookman Old Style" w:cs="Didot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619FF">
                                <w:rPr>
                                  <w:rFonts w:ascii="Bookman Old Style" w:hAnsi="Bookman Old Style" w:cs="Didot"/>
                                  <w:b/>
                                  <w:bCs/>
                                  <w:sz w:val="44"/>
                                  <w:szCs w:val="44"/>
                                </w:rPr>
                                <w:t>Can I participate?</w:t>
                              </w:r>
                            </w:p>
                            <w:p w14:paraId="2C6AEEC3" w14:textId="0F4ACA38" w:rsidR="003D4992" w:rsidRPr="003D4992" w:rsidRDefault="003D4992" w:rsidP="003D4992">
                              <w:pPr>
                                <w:ind w:left="851"/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</w:pPr>
                              <w:del w:id="17" w:author="Jiawei Shao" w:date="2022-12-20T15:15:00Z">
                                <w:r w:rsidRPr="003D4992" w:rsidDel="003D4992"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delText xml:space="preserve">We are looking for </w:delText>
                                </w:r>
                                <w:r w:rsidRPr="003D4992" w:rsidDel="003D4992">
                                  <w:rPr>
                                    <w:rFonts w:cstheme="min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delText>Spanish-English</w:delText>
                                </w:r>
                                <w:r w:rsidRPr="003D4992" w:rsidDel="003D4992">
                                  <w:rPr>
                                    <w:rFonts w:cstheme="minorHAnsi"/>
                                    <w:sz w:val="40"/>
                                    <w:szCs w:val="40"/>
                                  </w:rPr>
                                  <w:delText xml:space="preserve"> </w:delText>
                                </w:r>
                                <w:r w:rsidRPr="003D4992" w:rsidDel="003D4992"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delText>bilinguals</w:delText>
                                </w:r>
                              </w:del>
                              <w:ins w:id="18" w:author="Jiawei Shao" w:date="2022-12-20T15:15:00Z">
                                <w:r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t xml:space="preserve">If you are an </w:t>
                                </w:r>
                                <w:r w:rsidRPr="003D4992">
                                  <w:rPr>
                                    <w:rFonts w:cstheme="minorHAnsi"/>
                                    <w:b/>
                                    <w:bCs/>
                                    <w:sz w:val="36"/>
                                    <w:szCs w:val="36"/>
                                    <w:rPrChange w:id="19" w:author="Jiawei Shao" w:date="2022-12-20T15:18:00Z">
                                      <w:rPr>
                                        <w:rFonts w:cstheme="minorHAnsi"/>
                                        <w:sz w:val="36"/>
                                        <w:szCs w:val="36"/>
                                      </w:rPr>
                                    </w:rPrChange>
                                  </w:rPr>
                                  <w:t>English</w:t>
                                </w:r>
                                <w:r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ins>
                              <w:ins w:id="20" w:author="Jiawei Shao" w:date="2022-12-20T15:16:00Z">
                                <w:r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t>speaker</w:t>
                                </w:r>
                              </w:ins>
                              <w:ins w:id="21" w:author="Jiawei Shao" w:date="2022-12-20T15:17:00Z">
                                <w:r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t>, you</w:t>
                                </w:r>
                              </w:ins>
                              <w:ins w:id="22" w:author="Jiawei Shao" w:date="2022-12-20T15:16:00Z">
                                <w:r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t xml:space="preserve"> know </w:t>
                                </w:r>
                                <w:r w:rsidRPr="003D4992">
                                  <w:rPr>
                                    <w:rFonts w:cstheme="minorHAnsi"/>
                                    <w:b/>
                                    <w:bCs/>
                                    <w:sz w:val="36"/>
                                    <w:szCs w:val="36"/>
                                    <w:rPrChange w:id="23" w:author="Jiawei Shao" w:date="2022-12-20T15:18:00Z">
                                      <w:rPr>
                                        <w:rFonts w:cstheme="minorHAnsi"/>
                                        <w:sz w:val="36"/>
                                        <w:szCs w:val="36"/>
                                      </w:rPr>
                                    </w:rPrChange>
                                  </w:rPr>
                                  <w:t>Spanish</w:t>
                                </w:r>
                              </w:ins>
                              <w:r w:rsidRPr="003D4992"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ins w:id="24" w:author="Jiawei Shao" w:date="2022-12-20T15:18:00Z">
                                <w:r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t>and you don’t have</w:t>
                                </w:r>
                              </w:ins>
                              <w:del w:id="25" w:author="Jiawei Shao" w:date="2022-12-20T15:18:00Z">
                                <w:r w:rsidRPr="003D4992" w:rsidDel="003D4992"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delText>with no</w:delText>
                                </w:r>
                              </w:del>
                              <w:ins w:id="26" w:author="Jiawei Shao" w:date="2022-12-20T15:15:00Z">
                                <w:r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ins>
                              <w:del w:id="27" w:author="Jiawei Shao" w:date="2022-12-20T15:16:00Z">
                                <w:r w:rsidRPr="003D4992" w:rsidDel="003D4992"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delText xml:space="preserve"> </w:delText>
                                </w:r>
                              </w:del>
                              <w:r w:rsidRPr="003D4992"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  <w:t>hearing or visual impairment</w:t>
                              </w:r>
                              <w:ins w:id="28" w:author="Jiawei Shao" w:date="2022-12-20T15:17:00Z">
                                <w:r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t xml:space="preserve">, </w:t>
                                </w:r>
                                <w:r w:rsidRPr="003D4992">
                                  <w:rPr>
                                    <w:rFonts w:cstheme="minorHAnsi"/>
                                    <w:b/>
                                    <w:bCs/>
                                    <w:sz w:val="36"/>
                                    <w:szCs w:val="36"/>
                                    <w:rPrChange w:id="29" w:author="Jiawei Shao" w:date="2022-12-20T15:18:00Z">
                                      <w:rPr>
                                        <w:rFonts w:cstheme="minorHAnsi"/>
                                        <w:sz w:val="36"/>
                                        <w:szCs w:val="36"/>
                                      </w:rPr>
                                    </w:rPrChange>
                                  </w:rPr>
                                  <w:t>you can do it</w:t>
                                </w:r>
                                <w:r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t>!</w:t>
                                </w:r>
                              </w:ins>
                              <w:del w:id="30" w:author="Jiawei Shao" w:date="2022-12-20T15:16:00Z">
                                <w:r w:rsidRPr="003D4992" w:rsidDel="003D4992"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delText>.</w:delText>
                                </w:r>
                              </w:del>
                            </w:p>
                            <w:p w14:paraId="1D568682" w14:textId="77777777" w:rsidR="003D4992" w:rsidRPr="008619FF" w:rsidRDefault="003D4992" w:rsidP="003D4992">
                              <w:pPr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</w:p>
                            <w:p w14:paraId="1B72F0A3" w14:textId="77777777" w:rsidR="003D4992" w:rsidRDefault="003D4992" w:rsidP="003D499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36AC11E" id="Text Box 17" o:spid="_x0000_s1028" type="#_x0000_t202" style="position:absolute;margin-left:64.9pt;margin-top:6.3pt;width:436pt;height:103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" filled="f" stroked="f" strokeweight=".5pt">
                  <v:textbox>
                    <w:txbxContent>
                      <w:p w14:paraId="3BA10C8A" w14:textId="77777777" w:rsidR="003D4992" w:rsidRPr="008619FF" w:rsidRDefault="003D4992" w:rsidP="003D4992">
                        <w:pPr>
                          <w:jc w:val="center"/>
                          <w:rPr>
                            <w:rFonts w:ascii="Bookman Old Style" w:hAnsi="Bookman Old Style" w:cs="Didot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619FF">
                          <w:rPr>
                            <w:rFonts w:ascii="Bookman Old Style" w:hAnsi="Bookman Old Style" w:cs="Didot"/>
                            <w:b/>
                            <w:bCs/>
                            <w:sz w:val="44"/>
                            <w:szCs w:val="44"/>
                          </w:rPr>
                          <w:t>Can I participate?</w:t>
                        </w:r>
                      </w:p>
                      <w:p w14:paraId="2C6AEEC3" w14:textId="0F4ACA38" w:rsidR="003D4992" w:rsidRPr="003D4992" w:rsidRDefault="003D4992" w:rsidP="003D4992">
                        <w:pPr>
                          <w:ind w:left="851"/>
                          <w:rPr>
                            <w:rFonts w:cstheme="minorHAnsi"/>
                            <w:sz w:val="36"/>
                            <w:szCs w:val="36"/>
                          </w:rPr>
                        </w:pPr>
                        <w:del w:id="45" w:author="Jiawei Shao" w:date="2022-12-20T15:15:00Z">
                          <w:r w:rsidRPr="003D4992" w:rsidDel="003D4992">
                            <w:rPr>
                              <w:rFonts w:cstheme="minorHAnsi"/>
                              <w:sz w:val="36"/>
                              <w:szCs w:val="36"/>
                            </w:rPr>
                            <w:delText xml:space="preserve">We are looking for </w:delText>
                          </w:r>
                          <w:r w:rsidRPr="003D4992" w:rsidDel="003D4992">
                            <w:rPr>
                              <w:rFonts w:cstheme="minorHAnsi"/>
                              <w:b/>
                              <w:bCs/>
                              <w:sz w:val="40"/>
                              <w:szCs w:val="40"/>
                            </w:rPr>
                            <w:delText>Spanish-English</w:delText>
                          </w:r>
                          <w:r w:rsidRPr="003D4992" w:rsidDel="003D4992">
                            <w:rPr>
                              <w:rFonts w:cstheme="minorHAnsi"/>
                              <w:sz w:val="40"/>
                              <w:szCs w:val="40"/>
                            </w:rPr>
                            <w:delText xml:space="preserve"> </w:delText>
                          </w:r>
                          <w:r w:rsidRPr="003D4992" w:rsidDel="003D4992">
                            <w:rPr>
                              <w:rFonts w:cstheme="minorHAnsi"/>
                              <w:sz w:val="36"/>
                              <w:szCs w:val="36"/>
                            </w:rPr>
                            <w:delText>bilinguals</w:delText>
                          </w:r>
                        </w:del>
                        <w:ins w:id="46" w:author="Jiawei Shao" w:date="2022-12-20T15:15:00Z">
                          <w:r>
                            <w:rPr>
                              <w:rFonts w:cstheme="minorHAnsi"/>
                              <w:sz w:val="36"/>
                              <w:szCs w:val="36"/>
                            </w:rPr>
                            <w:t xml:space="preserve">If you are an </w:t>
                          </w:r>
                          <w:r w:rsidRPr="003D4992">
                            <w:rPr>
                              <w:rFonts w:cstheme="minorHAnsi"/>
                              <w:b/>
                              <w:bCs/>
                              <w:sz w:val="36"/>
                              <w:szCs w:val="36"/>
                              <w:rPrChange w:id="47" w:author="Jiawei Shao" w:date="2022-12-20T15:18:00Z"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</w:rPrChange>
                            </w:rPr>
                            <w:t>English</w:t>
                          </w:r>
                          <w:r>
                            <w:rPr>
                              <w:rFonts w:cstheme="minorHAnsi"/>
                              <w:sz w:val="36"/>
                              <w:szCs w:val="36"/>
                            </w:rPr>
                            <w:t xml:space="preserve"> </w:t>
                          </w:r>
                        </w:ins>
                        <w:ins w:id="48" w:author="Jiawei Shao" w:date="2022-12-20T15:16:00Z">
                          <w:r>
                            <w:rPr>
                              <w:rFonts w:cstheme="minorHAnsi"/>
                              <w:sz w:val="36"/>
                              <w:szCs w:val="36"/>
                            </w:rPr>
                            <w:t>speaker</w:t>
                          </w:r>
                        </w:ins>
                        <w:ins w:id="49" w:author="Jiawei Shao" w:date="2022-12-20T15:17:00Z">
                          <w:r>
                            <w:rPr>
                              <w:rFonts w:cstheme="minorHAnsi"/>
                              <w:sz w:val="36"/>
                              <w:szCs w:val="36"/>
                            </w:rPr>
                            <w:t>, you</w:t>
                          </w:r>
                        </w:ins>
                        <w:ins w:id="50" w:author="Jiawei Shao" w:date="2022-12-20T15:16:00Z">
                          <w:r>
                            <w:rPr>
                              <w:rFonts w:cstheme="minorHAnsi"/>
                              <w:sz w:val="36"/>
                              <w:szCs w:val="36"/>
                            </w:rPr>
                            <w:t xml:space="preserve"> know </w:t>
                          </w:r>
                          <w:r w:rsidRPr="003D4992">
                            <w:rPr>
                              <w:rFonts w:cstheme="minorHAnsi"/>
                              <w:b/>
                              <w:bCs/>
                              <w:sz w:val="36"/>
                              <w:szCs w:val="36"/>
                              <w:rPrChange w:id="51" w:author="Jiawei Shao" w:date="2022-12-20T15:18:00Z"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</w:rPrChange>
                            </w:rPr>
                            <w:t>Spanish</w:t>
                          </w:r>
                        </w:ins>
                        <w:r w:rsidRPr="003D4992">
                          <w:rPr>
                            <w:rFonts w:cstheme="minorHAnsi"/>
                            <w:sz w:val="36"/>
                            <w:szCs w:val="36"/>
                          </w:rPr>
                          <w:t xml:space="preserve"> </w:t>
                        </w:r>
                        <w:ins w:id="52" w:author="Jiawei Shao" w:date="2022-12-20T15:18:00Z">
                          <w:r>
                            <w:rPr>
                              <w:rFonts w:cstheme="minorHAnsi"/>
                              <w:sz w:val="36"/>
                              <w:szCs w:val="36"/>
                            </w:rPr>
                            <w:t>and you don’t have</w:t>
                          </w:r>
                        </w:ins>
                        <w:del w:id="53" w:author="Jiawei Shao" w:date="2022-12-20T15:18:00Z">
                          <w:r w:rsidRPr="003D4992" w:rsidDel="003D4992">
                            <w:rPr>
                              <w:rFonts w:cstheme="minorHAnsi"/>
                              <w:sz w:val="36"/>
                              <w:szCs w:val="36"/>
                            </w:rPr>
                            <w:delText>with no</w:delText>
                          </w:r>
                        </w:del>
                        <w:ins w:id="54" w:author="Jiawei Shao" w:date="2022-12-20T15:15:00Z">
                          <w:r>
                            <w:rPr>
                              <w:rFonts w:cstheme="minorHAnsi"/>
                              <w:sz w:val="36"/>
                              <w:szCs w:val="36"/>
                            </w:rPr>
                            <w:t xml:space="preserve"> </w:t>
                          </w:r>
                        </w:ins>
                        <w:del w:id="55" w:author="Jiawei Shao" w:date="2022-12-20T15:16:00Z">
                          <w:r w:rsidRPr="003D4992" w:rsidDel="003D4992">
                            <w:rPr>
                              <w:rFonts w:cstheme="minorHAnsi"/>
                              <w:sz w:val="36"/>
                              <w:szCs w:val="36"/>
                            </w:rPr>
                            <w:delText xml:space="preserve"> </w:delText>
                          </w:r>
                        </w:del>
                        <w:r w:rsidRPr="003D4992">
                          <w:rPr>
                            <w:rFonts w:cstheme="minorHAnsi"/>
                            <w:sz w:val="36"/>
                            <w:szCs w:val="36"/>
                          </w:rPr>
                          <w:t>hearing or visual impairment</w:t>
                        </w:r>
                        <w:ins w:id="56" w:author="Jiawei Shao" w:date="2022-12-20T15:17:00Z">
                          <w:r>
                            <w:rPr>
                              <w:rFonts w:cstheme="minorHAnsi"/>
                              <w:sz w:val="36"/>
                              <w:szCs w:val="36"/>
                            </w:rPr>
                            <w:t xml:space="preserve">, </w:t>
                          </w:r>
                          <w:r w:rsidRPr="003D4992">
                            <w:rPr>
                              <w:rFonts w:cstheme="minorHAnsi"/>
                              <w:b/>
                              <w:bCs/>
                              <w:sz w:val="36"/>
                              <w:szCs w:val="36"/>
                              <w:rPrChange w:id="57" w:author="Jiawei Shao" w:date="2022-12-20T15:18:00Z"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</w:rPrChange>
                            </w:rPr>
                            <w:t>you can do it</w:t>
                          </w:r>
                          <w:r>
                            <w:rPr>
                              <w:rFonts w:cstheme="minorHAnsi"/>
                              <w:sz w:val="36"/>
                              <w:szCs w:val="36"/>
                            </w:rPr>
                            <w:t>!</w:t>
                          </w:r>
                        </w:ins>
                        <w:del w:id="58" w:author="Jiawei Shao" w:date="2022-12-20T15:16:00Z">
                          <w:r w:rsidRPr="003D4992" w:rsidDel="003D4992">
                            <w:rPr>
                              <w:rFonts w:cstheme="minorHAnsi"/>
                              <w:sz w:val="36"/>
                              <w:szCs w:val="36"/>
                            </w:rPr>
                            <w:delText>.</w:delText>
                          </w:r>
                        </w:del>
                      </w:p>
                      <w:p w14:paraId="1D568682" w14:textId="77777777" w:rsidR="003D4992" w:rsidRPr="008619FF" w:rsidRDefault="003D4992" w:rsidP="003D4992">
                        <w:pPr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</w:p>
                      <w:p w14:paraId="1B72F0A3" w14:textId="77777777" w:rsidR="003D4992" w:rsidRDefault="003D4992" w:rsidP="003D4992"/>
                    </w:txbxContent>
                  </v:textbox>
                </v:shape>
              </w:pict>
            </mc:Fallback>
          </mc:AlternateContent>
        </w:r>
      </w:ins>
    </w:p>
    <w:p w14:paraId="66828577" w14:textId="5956D79A" w:rsidR="008619FF" w:rsidRPr="008619FF" w:rsidRDefault="008619FF" w:rsidP="00227192">
      <w:pPr>
        <w:ind w:left="1418" w:firstLine="720"/>
        <w:rPr>
          <w:rFonts w:cstheme="minorHAnsi"/>
          <w:sz w:val="36"/>
          <w:szCs w:val="36"/>
        </w:rPr>
      </w:pPr>
    </w:p>
    <w:p w14:paraId="419A7053" w14:textId="25DC79DD" w:rsidR="00227192" w:rsidRPr="008619FF" w:rsidRDefault="00227192" w:rsidP="00434B5C">
      <w:pPr>
        <w:rPr>
          <w:rFonts w:ascii="Helvetica" w:hAnsi="Helvetica" w:cs="Helvetica"/>
        </w:rPr>
      </w:pPr>
    </w:p>
    <w:p w14:paraId="0C5ED62C" w14:textId="5B837B05" w:rsidR="00434B5C" w:rsidRPr="008619FF" w:rsidRDefault="00994DEB" w:rsidP="00227192">
      <w:pPr>
        <w:ind w:left="1985"/>
        <w:rPr>
          <w:rFonts w:cstheme="minorHAnsi"/>
          <w:sz w:val="36"/>
          <w:szCs w:val="36"/>
        </w:rPr>
      </w:pPr>
      <w:ins w:id="31" w:author="Jiawei Shao" w:date="2022-12-20T15:08:00Z">
        <w:r w:rsidRPr="008619FF">
          <w:rPr>
            <w:noProof/>
          </w:rPr>
          <mc:AlternateContent>
            <mc:Choice Requires="wps">
              <w:drawing>
                <wp:anchor distT="0" distB="0" distL="114300" distR="114300" simplePos="0" relativeHeight="251687936" behindDoc="0" locked="0" layoutInCell="1" allowOverlap="1" wp14:anchorId="12400B1F" wp14:editId="414A52C6">
                  <wp:simplePos x="0" y="0"/>
                  <wp:positionH relativeFrom="column">
                    <wp:posOffset>2878455</wp:posOffset>
                  </wp:positionH>
                  <wp:positionV relativeFrom="paragraph">
                    <wp:posOffset>6069330</wp:posOffset>
                  </wp:positionV>
                  <wp:extent cx="3982720" cy="1064260"/>
                  <wp:effectExtent l="0" t="0" r="5080" b="2540"/>
                  <wp:wrapNone/>
                  <wp:docPr id="18" name="Text Box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982720" cy="1064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570F64" w14:textId="77777777" w:rsidR="003D4992" w:rsidRDefault="003D4992" w:rsidP="003D4992">
                              <w:pPr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Research project title: Spanish L2 language mixing</w:t>
                              </w:r>
                            </w:p>
                            <w:p w14:paraId="2FF63B02" w14:textId="621C32DD" w:rsidR="003D4992" w:rsidDel="00994DEB" w:rsidRDefault="003D4992" w:rsidP="00994DEB">
                              <w:pPr>
                                <w:jc w:val="right"/>
                                <w:rPr>
                                  <w:del w:id="32" w:author="Jiawei Shao" w:date="2022-12-20T15:28:00Z"/>
                                </w:rPr>
                              </w:pPr>
                            </w:p>
                            <w:p w14:paraId="6ED835C1" w14:textId="77931569" w:rsidR="00994DEB" w:rsidRDefault="00994DEB" w:rsidP="00994DEB">
                              <w:pPr>
                                <w:jc w:val="right"/>
                                <w:rPr>
                                  <w:ins w:id="33" w:author="Jiawei Shao" w:date="2022-12-20T15:28:00Z"/>
                                </w:rPr>
                              </w:pPr>
                            </w:p>
                            <w:p w14:paraId="60A9575A" w14:textId="5B88FB6C" w:rsidR="00994DEB" w:rsidRDefault="00994DEB" w:rsidP="00994DEB">
                              <w:pPr>
                                <w:jc w:val="right"/>
                                <w:rPr>
                                  <w:ins w:id="34" w:author="Jiawei Shao" w:date="2022-12-20T15:28:00Z"/>
                                </w:rPr>
                              </w:pPr>
                            </w:p>
                            <w:p w14:paraId="4EAFF7A4" w14:textId="77777777" w:rsidR="00994DEB" w:rsidRPr="008619FF" w:rsidRDefault="00994DEB" w:rsidP="00994DEB">
                              <w:pPr>
                                <w:jc w:val="right"/>
                                <w:rPr>
                                  <w:ins w:id="35" w:author="Jiawei Shao" w:date="2022-12-20T15:28:00Z"/>
                                </w:rPr>
                              </w:pPr>
                            </w:p>
                            <w:p w14:paraId="144280BD" w14:textId="5B2A0362" w:rsidR="003D4992" w:rsidRPr="0036296B" w:rsidRDefault="00985FC7">
                              <w:pPr>
                                <w:jc w:val="right"/>
                                <w:pPrChange w:id="36" w:author="Jiawei Shao" w:date="2022-12-20T15:28:00Z">
                                  <w:pPr/>
                                </w:pPrChange>
                              </w:pPr>
                              <w:proofErr w:type="spellStart"/>
                              <w:ins w:id="37" w:author="Jiawei Shao [2]" w:date="2023-03-06T09:46:00Z"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e</w:t>
                                </w:r>
                              </w:ins>
                              <w:ins w:id="38" w:author="Jiawei Shao [2]" w:date="2023-03-06T09:45:00Z"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IRB</w:t>
                                </w:r>
                              </w:ins>
                              <w:proofErr w:type="spellEnd"/>
                              <w:ins w:id="39" w:author="Jiawei Shao [2]" w:date="2023-03-06T09:46:00Z"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 xml:space="preserve"> ID: </w:t>
                                </w:r>
                                <w:r w:rsidRPr="00985FC7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Pro2022001993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 xml:space="preserve"> </w:t>
                                </w:r>
                              </w:ins>
                              <w:ins w:id="40" w:author="Jiawei Shao" w:date="2022-12-20T15:27:00Z">
                                <w:r w:rsidR="00994DEB" w:rsidRPr="00BC20A8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 xml:space="preserve">Version Date: </w:t>
                                </w:r>
                                <w:r w:rsidR="00994DEB" w:rsidRPr="00C7363B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v</w:t>
                                </w:r>
                              </w:ins>
                              <w:ins w:id="41" w:author="Jiawei Shao" w:date="2022-12-20T16:45:00Z">
                                <w:r w:rsidR="00070CFA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2</w:t>
                                </w:r>
                              </w:ins>
                              <w:ins w:id="42" w:author="Jiawei Shao" w:date="2022-12-20T15:27:00Z">
                                <w:r w:rsidR="00994DEB" w:rsidRPr="00C7363B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.</w:t>
                                </w:r>
                                <w:r w:rsidR="00994DEB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12</w:t>
                                </w:r>
                                <w:r w:rsidR="00994DEB" w:rsidRPr="00C7363B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.2</w:t>
                                </w:r>
                                <w:r w:rsidR="00994DEB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0</w:t>
                                </w:r>
                                <w:r w:rsidR="00994DEB" w:rsidRPr="00C7363B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.2022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2400B1F"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left:0;text-align:left;margin-left:226.65pt;margin-top:477.9pt;width:313.6pt;height:8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" fillcolor="white [3201]" stroked="f" strokeweight=".5pt">
                  <v:textbox>
                    <w:txbxContent>
                      <w:p w14:paraId="1D570F64" w14:textId="77777777" w:rsidR="003D4992" w:rsidRDefault="003D4992" w:rsidP="003D4992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Research project title: Spanish L2 language mixing</w:t>
                        </w:r>
                      </w:p>
                      <w:p w14:paraId="2FF63B02" w14:textId="621C32DD" w:rsidR="003D4992" w:rsidDel="00994DEB" w:rsidRDefault="003D4992" w:rsidP="00994DEB">
                        <w:pPr>
                          <w:jc w:val="right"/>
                          <w:rPr>
                            <w:del w:id="43" w:author="Jiawei Shao" w:date="2022-12-20T15:28:00Z"/>
                          </w:rPr>
                        </w:pPr>
                      </w:p>
                      <w:p w14:paraId="6ED835C1" w14:textId="77931569" w:rsidR="00994DEB" w:rsidRDefault="00994DEB" w:rsidP="00994DEB">
                        <w:pPr>
                          <w:jc w:val="right"/>
                          <w:rPr>
                            <w:ins w:id="44" w:author="Jiawei Shao" w:date="2022-12-20T15:28:00Z"/>
                          </w:rPr>
                        </w:pPr>
                      </w:p>
                      <w:p w14:paraId="60A9575A" w14:textId="5B88FB6C" w:rsidR="00994DEB" w:rsidRDefault="00994DEB" w:rsidP="00994DEB">
                        <w:pPr>
                          <w:jc w:val="right"/>
                          <w:rPr>
                            <w:ins w:id="45" w:author="Jiawei Shao" w:date="2022-12-20T15:28:00Z"/>
                          </w:rPr>
                        </w:pPr>
                      </w:p>
                      <w:p w14:paraId="4EAFF7A4" w14:textId="77777777" w:rsidR="00994DEB" w:rsidRPr="008619FF" w:rsidRDefault="00994DEB" w:rsidP="00994DEB">
                        <w:pPr>
                          <w:jc w:val="right"/>
                          <w:rPr>
                            <w:ins w:id="46" w:author="Jiawei Shao" w:date="2022-12-20T15:28:00Z"/>
                          </w:rPr>
                        </w:pPr>
                      </w:p>
                      <w:p w14:paraId="144280BD" w14:textId="5B2A0362" w:rsidR="003D4992" w:rsidRPr="0036296B" w:rsidRDefault="00985FC7">
                        <w:pPr>
                          <w:jc w:val="right"/>
                          <w:pPrChange w:id="47" w:author="Jiawei Shao" w:date="2022-12-20T15:28:00Z">
                            <w:pPr/>
                          </w:pPrChange>
                        </w:pPr>
                        <w:proofErr w:type="spellStart"/>
                        <w:ins w:id="48" w:author="Jiawei Shao [2]" w:date="2023-03-06T09:46:00Z"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e</w:t>
                          </w:r>
                        </w:ins>
                        <w:ins w:id="49" w:author="Jiawei Shao [2]" w:date="2023-03-06T09:45:00Z"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IRB</w:t>
                          </w:r>
                        </w:ins>
                        <w:proofErr w:type="spellEnd"/>
                        <w:ins w:id="50" w:author="Jiawei Shao [2]" w:date="2023-03-06T09:46:00Z"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 xml:space="preserve"> ID: </w:t>
                          </w:r>
                          <w:r w:rsidRPr="00985FC7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Pro2022001993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 xml:space="preserve"> </w:t>
                          </w:r>
                        </w:ins>
                        <w:ins w:id="51" w:author="Jiawei Shao" w:date="2022-12-20T15:27:00Z">
                          <w:r w:rsidR="00994DEB" w:rsidRPr="00BC20A8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 xml:space="preserve">Version Date: </w:t>
                          </w:r>
                          <w:r w:rsidR="00994DEB" w:rsidRPr="00C7363B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v</w:t>
                          </w:r>
                        </w:ins>
                        <w:ins w:id="52" w:author="Jiawei Shao" w:date="2022-12-20T16:45:00Z">
                          <w:r w:rsidR="00070CFA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2</w:t>
                          </w:r>
                        </w:ins>
                        <w:ins w:id="53" w:author="Jiawei Shao" w:date="2022-12-20T15:27:00Z">
                          <w:r w:rsidR="00994DEB" w:rsidRPr="00C7363B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.</w:t>
                          </w:r>
                          <w:r w:rsidR="00994DEB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12</w:t>
                          </w:r>
                          <w:r w:rsidR="00994DEB" w:rsidRPr="00C7363B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.2</w:t>
                          </w:r>
                          <w:r w:rsidR="00994DEB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0</w:t>
                          </w:r>
                          <w:r w:rsidR="00994DEB" w:rsidRPr="00C7363B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.2022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43" w:author="Jiawei Shao" w:date="2022-12-20T15:28:00Z">
        <w:r>
          <w:rPr>
            <w:rFonts w:cstheme="minorHAnsi"/>
            <w:noProof/>
            <w:sz w:val="36"/>
            <w:szCs w:val="36"/>
          </w:rPr>
          <mc:AlternateContent>
            <mc:Choice Requires="wps">
              <w:drawing>
                <wp:anchor distT="0" distB="0" distL="114300" distR="114300" simplePos="0" relativeHeight="251695104" behindDoc="0" locked="0" layoutInCell="1" allowOverlap="1" wp14:anchorId="0B855716" wp14:editId="2A04F9CB">
                  <wp:simplePos x="0" y="0"/>
                  <wp:positionH relativeFrom="column">
                    <wp:posOffset>1107584</wp:posOffset>
                  </wp:positionH>
                  <wp:positionV relativeFrom="paragraph">
                    <wp:posOffset>4496337</wp:posOffset>
                  </wp:positionV>
                  <wp:extent cx="5009882" cy="1125855"/>
                  <wp:effectExtent l="0" t="0" r="0" b="0"/>
                  <wp:wrapNone/>
                  <wp:docPr id="21" name="Text Box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009882" cy="1125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94FB95" w14:textId="77777777" w:rsidR="00994DEB" w:rsidRPr="008619FF" w:rsidRDefault="00994DEB" w:rsidP="00994DEB">
                              <w:pPr>
                                <w:jc w:val="center"/>
                                <w:rPr>
                                  <w:rFonts w:ascii="Bookman Old Style" w:hAnsi="Bookman Old Style" w:cs="Didot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619FF">
                                <w:rPr>
                                  <w:rFonts w:ascii="Bookman Old Style" w:hAnsi="Bookman Old Style" w:cs="Didot"/>
                                  <w:b/>
                                  <w:bCs/>
                                  <w:sz w:val="44"/>
                                  <w:szCs w:val="44"/>
                                </w:rPr>
                                <w:t>How do I participate?</w:t>
                              </w:r>
                            </w:p>
                            <w:p w14:paraId="06848E93" w14:textId="77777777" w:rsidR="00994DEB" w:rsidRDefault="00994DEB" w:rsidP="00994DEB">
                              <w:r w:rsidRPr="008619FF"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  <w:t>If you are interested in participating, please contact</w:t>
                              </w:r>
                              <w:r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  <w:t xml:space="preserve"> me at jiawei.shao@rutgers.edu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B855716" id="Text Box 21" o:spid="_x0000_s1030" type="#_x0000_t202" style="position:absolute;left:0;text-align:left;margin-left:87.2pt;margin-top:354.05pt;width:394.5pt;height:8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" filled="f" stroked="f" strokeweight=".5pt">
                  <v:textbox>
                    <w:txbxContent>
                      <w:p w14:paraId="7894FB95" w14:textId="77777777" w:rsidR="00994DEB" w:rsidRPr="008619FF" w:rsidRDefault="00994DEB" w:rsidP="00994DEB">
                        <w:pPr>
                          <w:jc w:val="center"/>
                          <w:rPr>
                            <w:rFonts w:ascii="Bookman Old Style" w:hAnsi="Bookman Old Style" w:cs="Didot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619FF">
                          <w:rPr>
                            <w:rFonts w:ascii="Bookman Old Style" w:hAnsi="Bookman Old Style" w:cs="Didot"/>
                            <w:b/>
                            <w:bCs/>
                            <w:sz w:val="44"/>
                            <w:szCs w:val="44"/>
                          </w:rPr>
                          <w:t>How do I participate?</w:t>
                        </w:r>
                      </w:p>
                      <w:p w14:paraId="06848E93" w14:textId="77777777" w:rsidR="00994DEB" w:rsidRDefault="00994DEB" w:rsidP="00994DEB">
                        <w:r w:rsidRPr="008619FF">
                          <w:rPr>
                            <w:rFonts w:cstheme="minorHAnsi"/>
                            <w:sz w:val="36"/>
                            <w:szCs w:val="36"/>
                          </w:rPr>
                          <w:t>If you are interested in participating, please contact</w:t>
                        </w:r>
                        <w:r>
                          <w:rPr>
                            <w:rFonts w:cstheme="minorHAnsi"/>
                            <w:sz w:val="36"/>
                            <w:szCs w:val="36"/>
                          </w:rPr>
                          <w:t xml:space="preserve"> me at jiawei.shao@rutgers.edu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  <w:r w:rsidRPr="008619FF">
        <w:rPr>
          <w:rFonts w:cstheme="minorHAns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329A8A" wp14:editId="14BDBFDB">
                <wp:simplePos x="0" y="0"/>
                <wp:positionH relativeFrom="column">
                  <wp:posOffset>-282575</wp:posOffset>
                </wp:positionH>
                <wp:positionV relativeFrom="paragraph">
                  <wp:posOffset>2824249</wp:posOffset>
                </wp:positionV>
                <wp:extent cx="1209769" cy="106870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769" cy="1068705"/>
                          <a:chOff x="0" y="0"/>
                          <a:chExt cx="1862455" cy="164528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455" cy="1645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Graphic 10" descr="Dollar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2300" y="520700"/>
                            <a:ext cx="620395" cy="5480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DA3702" id="Group 6" o:spid="_x0000_s1026" style="position:absolute;margin-left:-22.25pt;margin-top:222.4pt;width:95.25pt;height:84.15pt;z-index:251663360;mso-width-relative:margin;mso-height-relative:margin" coordsize="18624,16452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18624;height:164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">
                  <v:imagedata r:id="rId12" o:title=""/>
                </v:shape>
                <v:shape id="Graphic 10" o:spid="_x0000_s1028" type="#_x0000_t75" alt="Dollar" style="position:absolute;left:6223;top:5207;width:6203;height:54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">
                  <v:imagedata r:id="rId13" o:title="Dollar"/>
                </v:shape>
              </v:group>
            </w:pict>
          </mc:Fallback>
        </mc:AlternateContent>
      </w:r>
      <w:ins w:id="44" w:author="Jiawei Shao" w:date="2022-12-20T15:19:00Z">
        <w:r>
          <w:rPr>
            <w:rFonts w:cstheme="minorHAnsi"/>
            <w:noProof/>
            <w:sz w:val="36"/>
            <w:szCs w:val="36"/>
          </w:rPr>
          <mc:AlternateContent>
            <mc:Choice Requires="wps">
              <w:drawing>
                <wp:anchor distT="0" distB="0" distL="114300" distR="114300" simplePos="0" relativeHeight="251693056" behindDoc="0" locked="0" layoutInCell="1" allowOverlap="1" wp14:anchorId="2DC60127" wp14:editId="434525CA">
                  <wp:simplePos x="0" y="0"/>
                  <wp:positionH relativeFrom="column">
                    <wp:posOffset>630555</wp:posOffset>
                  </wp:positionH>
                  <wp:positionV relativeFrom="paragraph">
                    <wp:posOffset>2728854</wp:posOffset>
                  </wp:positionV>
                  <wp:extent cx="5640374" cy="1584102"/>
                  <wp:effectExtent l="0" t="0" r="0" b="0"/>
                  <wp:wrapNone/>
                  <wp:docPr id="20" name="Text Box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40374" cy="15841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C3BB9C" w14:textId="1B7A9B14" w:rsidR="003D4992" w:rsidRPr="008619FF" w:rsidRDefault="003D4992" w:rsidP="003D4992">
                              <w:pPr>
                                <w:jc w:val="center"/>
                                <w:rPr>
                                  <w:rFonts w:ascii="Bookman Old Style" w:hAnsi="Bookman Old Style" w:cs="Didot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del w:id="45" w:author="Jiawei Shao" w:date="2022-12-20T15:19:00Z">
                                <w:r w:rsidRPr="008619FF" w:rsidDel="003D4992">
                                  <w:rPr>
                                    <w:rFonts w:ascii="Bookman Old Style" w:hAnsi="Bookman Old Style" w:cs="Didot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delText>Will I be compensated?</w:delText>
                                </w:r>
                              </w:del>
                              <w:ins w:id="46" w:author="Jiawei Shao" w:date="2022-12-20T15:19:00Z">
                                <w:r>
                                  <w:rPr>
                                    <w:rFonts w:ascii="Bookman Old Style" w:hAnsi="Bookman Old Style" w:cs="Didot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Ben</w:t>
                                </w:r>
                              </w:ins>
                              <w:ins w:id="47" w:author="Jiawei Shao" w:date="2022-12-20T15:21:00Z">
                                <w:r>
                                  <w:rPr>
                                    <w:rFonts w:ascii="Bookman Old Style" w:hAnsi="Bookman Old Style" w:cs="Didot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e</w:t>
                                </w:r>
                              </w:ins>
                              <w:ins w:id="48" w:author="Jiawei Shao" w:date="2022-12-20T15:19:00Z">
                                <w:r>
                                  <w:rPr>
                                    <w:rFonts w:ascii="Bookman Old Style" w:hAnsi="Bookman Old Style" w:cs="Didot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fits</w:t>
                                </w:r>
                              </w:ins>
                            </w:p>
                            <w:p w14:paraId="2A9DF836" w14:textId="77777777" w:rsidR="003D4992" w:rsidRDefault="003D4992" w:rsidP="003D4992">
                              <w:pPr>
                                <w:ind w:left="426" w:firstLine="720"/>
                                <w:rPr>
                                  <w:ins w:id="49" w:author="Jiawei Shao" w:date="2022-12-20T15:20:00Z"/>
                                  <w:rFonts w:cstheme="minorHAnsi"/>
                                  <w:sz w:val="36"/>
                                  <w:szCs w:val="36"/>
                                </w:rPr>
                              </w:pPr>
                              <w:r w:rsidRPr="008619FF"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  <w:t xml:space="preserve"> You </w:t>
                              </w:r>
                              <w:del w:id="50" w:author="Jiawei Shao" w:date="2022-12-20T15:19:00Z">
                                <w:r w:rsidRPr="008619FF" w:rsidDel="003D4992"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delText xml:space="preserve">will </w:delText>
                                </w:r>
                              </w:del>
                              <w:ins w:id="51" w:author="Jiawei Shao" w:date="2022-12-20T15:19:00Z">
                                <w:r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t>can choose</w:t>
                                </w:r>
                              </w:ins>
                            </w:p>
                            <w:p w14:paraId="5037314D" w14:textId="6F720356" w:rsidR="003D4992" w:rsidRPr="003D4992" w:rsidRDefault="003D4992" w:rsidP="003D499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ins w:id="52" w:author="Jiawei Shao" w:date="2022-12-20T15:20:00Z"/>
                                  <w:rFonts w:cstheme="minorHAnsi"/>
                                  <w:sz w:val="36"/>
                                  <w:szCs w:val="36"/>
                                  <w:rPrChange w:id="53" w:author="Jiawei Shao" w:date="2022-12-20T15:21:00Z">
                                    <w:rPr>
                                      <w:ins w:id="54" w:author="Jiawei Shao" w:date="2022-12-20T15:20:00Z"/>
                                    </w:rPr>
                                  </w:rPrChange>
                                </w:rPr>
                              </w:pPr>
                              <w:del w:id="55" w:author="Jiawei Shao" w:date="2022-12-20T15:20:00Z">
                                <w:r w:rsidRPr="003D4992" w:rsidDel="003D4992">
                                  <w:rPr>
                                    <w:rFonts w:cstheme="minorHAnsi"/>
                                    <w:sz w:val="36"/>
                                    <w:szCs w:val="36"/>
                                    <w:rPrChange w:id="56" w:author="Jiawei Shao" w:date="2022-12-20T15:21:00Z">
                                      <w:rPr/>
                                    </w:rPrChange>
                                  </w:rPr>
                                  <w:delText xml:space="preserve">receive </w:delText>
                                </w:r>
                              </w:del>
                              <w:ins w:id="57" w:author="Jiawei Shao" w:date="2022-12-20T15:20:00Z">
                                <w:r w:rsidRPr="003D4992">
                                  <w:rPr>
                                    <w:rFonts w:cstheme="minorHAnsi"/>
                                    <w:sz w:val="36"/>
                                    <w:szCs w:val="36"/>
                                    <w:rPrChange w:id="58" w:author="Jiawei Shao" w:date="2022-12-20T15:21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</w:ins>
                              <w:r w:rsidRPr="003D4992">
                                <w:rPr>
                                  <w:rFonts w:cstheme="minorHAnsi"/>
                                  <w:b/>
                                  <w:bCs/>
                                  <w:sz w:val="44"/>
                                  <w:szCs w:val="44"/>
                                </w:rPr>
                                <w:t>$15</w:t>
                              </w:r>
                              <w:r w:rsidRPr="003D4992">
                                <w:rPr>
                                  <w:rFonts w:cstheme="minorHAnsi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Pr="003D4992">
                                <w:rPr>
                                  <w:rFonts w:cstheme="minorHAnsi"/>
                                  <w:sz w:val="36"/>
                                  <w:szCs w:val="36"/>
                                  <w:rPrChange w:id="59" w:author="Jiawei Shao" w:date="2022-12-20T15:21:00Z">
                                    <w:rPr/>
                                  </w:rPrChange>
                                </w:rPr>
                                <w:t>cash or gift card</w:t>
                              </w:r>
                              <w:ins w:id="60" w:author="Jiawei Shao" w:date="2022-12-20T15:20:00Z">
                                <w:r w:rsidRPr="003D4992">
                                  <w:rPr>
                                    <w:rFonts w:cstheme="minorHAnsi"/>
                                    <w:sz w:val="36"/>
                                    <w:szCs w:val="36"/>
                                    <w:rPrChange w:id="61" w:author="Jiawei Shao" w:date="2022-12-20T15:21:00Z">
                                      <w:rPr/>
                                    </w:rPrChange>
                                  </w:rPr>
                                  <w:t xml:space="preserve"> compensation</w:t>
                                </w:r>
                              </w:ins>
                            </w:p>
                            <w:p w14:paraId="1100FF54" w14:textId="6289E843" w:rsidR="003D4992" w:rsidRPr="003D4992" w:rsidRDefault="003D499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cstheme="minorHAnsi"/>
                                  <w:sz w:val="36"/>
                                  <w:szCs w:val="36"/>
                                  <w:rPrChange w:id="62" w:author="Jiawei Shao" w:date="2022-12-20T15:20:00Z">
                                    <w:rPr/>
                                  </w:rPrChange>
                                </w:rPr>
                                <w:pPrChange w:id="63" w:author="Jiawei Shao" w:date="2022-12-20T15:20:00Z">
                                  <w:pPr>
                                    <w:ind w:left="851" w:firstLine="720"/>
                                  </w:pPr>
                                </w:pPrChange>
                              </w:pPr>
                              <w:ins w:id="64" w:author="Jiawei Shao" w:date="2022-12-20T15:20:00Z">
                                <w:r w:rsidRPr="003D4992">
                                  <w:rPr>
                                    <w:rFonts w:cstheme="minorHAnsi"/>
                                    <w:sz w:val="36"/>
                                    <w:szCs w:val="36"/>
                                    <w:rPrChange w:id="65" w:author="Jiawei Shao" w:date="2022-12-20T15:20:00Z">
                                      <w:rPr/>
                                    </w:rPrChange>
                                  </w:rPr>
                                  <w:t>extra credit from Spanish and Portuguese Department</w:t>
                                </w:r>
                              </w:ins>
                              <w:del w:id="66" w:author="Jiawei Shao" w:date="2022-12-20T15:19:00Z">
                                <w:r w:rsidRPr="003D4992" w:rsidDel="003D4992">
                                  <w:rPr>
                                    <w:rFonts w:cstheme="minorHAnsi"/>
                                    <w:sz w:val="36"/>
                                    <w:szCs w:val="36"/>
                                    <w:rPrChange w:id="67" w:author="Jiawei Shao" w:date="2022-12-20T15:20:00Z">
                                      <w:rPr/>
                                    </w:rPrChange>
                                  </w:rPr>
                                  <w:delText>.</w:delText>
                                </w:r>
                              </w:del>
                            </w:p>
                            <w:p w14:paraId="6E500112" w14:textId="77777777" w:rsidR="003D4992" w:rsidRDefault="003D4992" w:rsidP="003D499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DC60127" id="Text Box 20" o:spid="_x0000_s1031" type="#_x0000_t202" style="position:absolute;left:0;text-align:left;margin-left:49.65pt;margin-top:214.85pt;width:444.1pt;height:1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" filled="f" stroked="f" strokeweight=".5pt">
                  <v:textbox>
                    <w:txbxContent>
                      <w:p w14:paraId="15C3BB9C" w14:textId="1B7A9B14" w:rsidR="003D4992" w:rsidRPr="008619FF" w:rsidRDefault="003D4992" w:rsidP="003D4992">
                        <w:pPr>
                          <w:jc w:val="center"/>
                          <w:rPr>
                            <w:rFonts w:ascii="Bookman Old Style" w:hAnsi="Bookman Old Style" w:cs="Didot"/>
                            <w:b/>
                            <w:bCs/>
                            <w:sz w:val="44"/>
                            <w:szCs w:val="44"/>
                          </w:rPr>
                        </w:pPr>
                        <w:del w:id="97" w:author="Jiawei Shao" w:date="2022-12-20T15:19:00Z">
                          <w:r w:rsidRPr="008619FF" w:rsidDel="003D4992">
                            <w:rPr>
                              <w:rFonts w:ascii="Bookman Old Style" w:hAnsi="Bookman Old Style" w:cs="Didot"/>
                              <w:b/>
                              <w:bCs/>
                              <w:sz w:val="44"/>
                              <w:szCs w:val="44"/>
                            </w:rPr>
                            <w:delText>Will I be compensated?</w:delText>
                          </w:r>
                        </w:del>
                        <w:ins w:id="98" w:author="Jiawei Shao" w:date="2022-12-20T15:19:00Z">
                          <w:r>
                            <w:rPr>
                              <w:rFonts w:ascii="Bookman Old Style" w:hAnsi="Bookman Old Style" w:cs="Didot"/>
                              <w:b/>
                              <w:bCs/>
                              <w:sz w:val="44"/>
                              <w:szCs w:val="44"/>
                            </w:rPr>
                            <w:t>Ben</w:t>
                          </w:r>
                        </w:ins>
                        <w:ins w:id="99" w:author="Jiawei Shao" w:date="2022-12-20T15:21:00Z">
                          <w:r>
                            <w:rPr>
                              <w:rFonts w:ascii="Bookman Old Style" w:hAnsi="Bookman Old Style" w:cs="Didot"/>
                              <w:b/>
                              <w:bCs/>
                              <w:sz w:val="44"/>
                              <w:szCs w:val="44"/>
                            </w:rPr>
                            <w:t>e</w:t>
                          </w:r>
                        </w:ins>
                        <w:ins w:id="100" w:author="Jiawei Shao" w:date="2022-12-20T15:19:00Z">
                          <w:r>
                            <w:rPr>
                              <w:rFonts w:ascii="Bookman Old Style" w:hAnsi="Bookman Old Style" w:cs="Didot"/>
                              <w:b/>
                              <w:bCs/>
                              <w:sz w:val="44"/>
                              <w:szCs w:val="44"/>
                            </w:rPr>
                            <w:t>fits</w:t>
                          </w:r>
                        </w:ins>
                      </w:p>
                      <w:p w14:paraId="2A9DF836" w14:textId="77777777" w:rsidR="003D4992" w:rsidRDefault="003D4992" w:rsidP="003D4992">
                        <w:pPr>
                          <w:ind w:left="426" w:firstLine="720"/>
                          <w:rPr>
                            <w:ins w:id="101" w:author="Jiawei Shao" w:date="2022-12-20T15:20:00Z"/>
                            <w:rFonts w:cstheme="minorHAnsi"/>
                            <w:sz w:val="36"/>
                            <w:szCs w:val="36"/>
                          </w:rPr>
                        </w:pPr>
                        <w:r w:rsidRPr="008619FF">
                          <w:rPr>
                            <w:rFonts w:cstheme="minorHAnsi"/>
                            <w:sz w:val="36"/>
                            <w:szCs w:val="36"/>
                          </w:rPr>
                          <w:t xml:space="preserve"> You </w:t>
                        </w:r>
                        <w:del w:id="102" w:author="Jiawei Shao" w:date="2022-12-20T15:19:00Z">
                          <w:r w:rsidRPr="008619FF" w:rsidDel="003D4992">
                            <w:rPr>
                              <w:rFonts w:cstheme="minorHAnsi"/>
                              <w:sz w:val="36"/>
                              <w:szCs w:val="36"/>
                            </w:rPr>
                            <w:delText xml:space="preserve">will </w:delText>
                          </w:r>
                        </w:del>
                        <w:ins w:id="103" w:author="Jiawei Shao" w:date="2022-12-20T15:19:00Z">
                          <w:r>
                            <w:rPr>
                              <w:rFonts w:cstheme="minorHAnsi"/>
                              <w:sz w:val="36"/>
                              <w:szCs w:val="36"/>
                            </w:rPr>
                            <w:t>can choose</w:t>
                          </w:r>
                        </w:ins>
                      </w:p>
                      <w:p w14:paraId="5037314D" w14:textId="6F720356" w:rsidR="003D4992" w:rsidRPr="003D4992" w:rsidRDefault="003D4992" w:rsidP="003D499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ins w:id="104" w:author="Jiawei Shao" w:date="2022-12-20T15:20:00Z"/>
                            <w:rFonts w:cstheme="minorHAnsi"/>
                            <w:sz w:val="36"/>
                            <w:szCs w:val="36"/>
                            <w:rPrChange w:id="105" w:author="Jiawei Shao" w:date="2022-12-20T15:21:00Z">
                              <w:rPr>
                                <w:ins w:id="106" w:author="Jiawei Shao" w:date="2022-12-20T15:20:00Z"/>
                              </w:rPr>
                            </w:rPrChange>
                          </w:rPr>
                        </w:pPr>
                        <w:del w:id="107" w:author="Jiawei Shao" w:date="2022-12-20T15:20:00Z">
                          <w:r w:rsidRPr="003D4992" w:rsidDel="003D4992">
                            <w:rPr>
                              <w:rFonts w:cstheme="minorHAnsi"/>
                              <w:sz w:val="36"/>
                              <w:szCs w:val="36"/>
                              <w:rPrChange w:id="108" w:author="Jiawei Shao" w:date="2022-12-20T15:21:00Z">
                                <w:rPr/>
                              </w:rPrChange>
                            </w:rPr>
                            <w:delText xml:space="preserve">receive </w:delText>
                          </w:r>
                        </w:del>
                        <w:ins w:id="109" w:author="Jiawei Shao" w:date="2022-12-20T15:20:00Z">
                          <w:r w:rsidRPr="003D4992">
                            <w:rPr>
                              <w:rFonts w:cstheme="minorHAnsi"/>
                              <w:sz w:val="36"/>
                              <w:szCs w:val="36"/>
                              <w:rPrChange w:id="110" w:author="Jiawei Shao" w:date="2022-12-20T15:21:00Z">
                                <w:rPr/>
                              </w:rPrChange>
                            </w:rPr>
                            <w:t xml:space="preserve"> </w:t>
                          </w:r>
                        </w:ins>
                        <w:r w:rsidRPr="003D4992">
                          <w:rPr>
                            <w:rFonts w:cstheme="minorHAnsi"/>
                            <w:b/>
                            <w:bCs/>
                            <w:sz w:val="44"/>
                            <w:szCs w:val="44"/>
                          </w:rPr>
                          <w:t>$15</w:t>
                        </w:r>
                        <w:r w:rsidRPr="003D4992">
                          <w:rPr>
                            <w:rFonts w:cstheme="minorHAnsi"/>
                            <w:sz w:val="44"/>
                            <w:szCs w:val="44"/>
                          </w:rPr>
                          <w:t xml:space="preserve"> </w:t>
                        </w:r>
                        <w:r w:rsidRPr="003D4992">
                          <w:rPr>
                            <w:rFonts w:cstheme="minorHAnsi"/>
                            <w:sz w:val="36"/>
                            <w:szCs w:val="36"/>
                            <w:rPrChange w:id="111" w:author="Jiawei Shao" w:date="2022-12-20T15:21:00Z">
                              <w:rPr/>
                            </w:rPrChange>
                          </w:rPr>
                          <w:t>cash or gift card</w:t>
                        </w:r>
                        <w:ins w:id="112" w:author="Jiawei Shao" w:date="2022-12-20T15:20:00Z">
                          <w:r w:rsidRPr="003D4992">
                            <w:rPr>
                              <w:rFonts w:cstheme="minorHAnsi"/>
                              <w:sz w:val="36"/>
                              <w:szCs w:val="36"/>
                              <w:rPrChange w:id="113" w:author="Jiawei Shao" w:date="2022-12-20T15:21:00Z">
                                <w:rPr/>
                              </w:rPrChange>
                            </w:rPr>
                            <w:t xml:space="preserve"> compensation</w:t>
                          </w:r>
                        </w:ins>
                      </w:p>
                      <w:p w14:paraId="1100FF54" w14:textId="6289E843" w:rsidR="003D4992" w:rsidRPr="003D4992" w:rsidRDefault="003D4992" w:rsidP="003D499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cstheme="minorHAnsi"/>
                            <w:sz w:val="36"/>
                            <w:szCs w:val="36"/>
                            <w:rPrChange w:id="114" w:author="Jiawei Shao" w:date="2022-12-20T15:20:00Z">
                              <w:rPr/>
                            </w:rPrChange>
                          </w:rPr>
                          <w:pPrChange w:id="115" w:author="Jiawei Shao" w:date="2022-12-20T15:20:00Z">
                            <w:pPr>
                              <w:ind w:left="851" w:firstLine="720"/>
                            </w:pPr>
                          </w:pPrChange>
                        </w:pPr>
                        <w:ins w:id="116" w:author="Jiawei Shao" w:date="2022-12-20T15:20:00Z">
                          <w:r w:rsidRPr="003D4992">
                            <w:rPr>
                              <w:rFonts w:cstheme="minorHAnsi"/>
                              <w:sz w:val="36"/>
                              <w:szCs w:val="36"/>
                              <w:rPrChange w:id="117" w:author="Jiawei Shao" w:date="2022-12-20T15:20:00Z">
                                <w:rPr/>
                              </w:rPrChange>
                            </w:rPr>
                            <w:t>extra credit from Spanish and Portuguese Department</w:t>
                          </w:r>
                        </w:ins>
                        <w:del w:id="118" w:author="Jiawei Shao" w:date="2022-12-20T15:19:00Z">
                          <w:r w:rsidRPr="003D4992" w:rsidDel="003D4992">
                            <w:rPr>
                              <w:rFonts w:cstheme="minorHAnsi"/>
                              <w:sz w:val="36"/>
                              <w:szCs w:val="36"/>
                              <w:rPrChange w:id="119" w:author="Jiawei Shao" w:date="2022-12-20T15:20:00Z">
                                <w:rPr/>
                              </w:rPrChange>
                            </w:rPr>
                            <w:delText>.</w:delText>
                          </w:r>
                        </w:del>
                      </w:p>
                      <w:p w14:paraId="6E500112" w14:textId="77777777" w:rsidR="003D4992" w:rsidRDefault="003D4992" w:rsidP="003D4992"/>
                    </w:txbxContent>
                  </v:textbox>
                </v:shape>
              </w:pict>
            </mc:Fallback>
          </mc:AlternateContent>
        </w:r>
      </w:ins>
      <w:r w:rsidRPr="008619FF">
        <w:rPr>
          <w:noProof/>
        </w:rPr>
        <w:drawing>
          <wp:anchor distT="0" distB="0" distL="114300" distR="114300" simplePos="0" relativeHeight="251688960" behindDoc="0" locked="0" layoutInCell="1" allowOverlap="1" wp14:anchorId="0343EEB8" wp14:editId="02080CDA">
            <wp:simplePos x="0" y="0"/>
            <wp:positionH relativeFrom="column">
              <wp:posOffset>5358295</wp:posOffset>
            </wp:positionH>
            <wp:positionV relativeFrom="paragraph">
              <wp:posOffset>6350296</wp:posOffset>
            </wp:positionV>
            <wp:extent cx="1266166" cy="442519"/>
            <wp:effectExtent l="0" t="0" r="4445" b="2540"/>
            <wp:wrapNone/>
            <wp:docPr id="13" name="picture" descr="Image result for rutgers university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166" cy="442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ins w:id="68" w:author="Jiawei Shao" w:date="2022-12-20T15:14:00Z">
        <w:r w:rsidR="003D4992" w:rsidRPr="008619FF">
          <w:rPr>
            <w:noProof/>
          </w:rPr>
          <mc:AlternateContent>
            <mc:Choice Requires="wps">
              <w:drawing>
                <wp:anchor distT="0" distB="0" distL="114300" distR="114300" simplePos="0" relativeHeight="251691008" behindDoc="0" locked="0" layoutInCell="1" allowOverlap="1" wp14:anchorId="52278FCE" wp14:editId="5E13565E">
                  <wp:simplePos x="0" y="0"/>
                  <wp:positionH relativeFrom="column">
                    <wp:posOffset>-914400</wp:posOffset>
                  </wp:positionH>
                  <wp:positionV relativeFrom="paragraph">
                    <wp:posOffset>6073596</wp:posOffset>
                  </wp:positionV>
                  <wp:extent cx="3848100" cy="1064260"/>
                  <wp:effectExtent l="0" t="0" r="0" b="2540"/>
                  <wp:wrapNone/>
                  <wp:docPr id="11" name="Text Box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848100" cy="1064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4C3894" w14:textId="77777777" w:rsidR="003D4992" w:rsidRPr="00CF57A6" w:rsidRDefault="003D4992" w:rsidP="003D4992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F57A6">
                                <w:rPr>
                                  <w:b/>
                                  <w:bCs/>
                                </w:rPr>
                                <w:t>Jiawei Shao</w:t>
                              </w:r>
                            </w:p>
                            <w:p w14:paraId="0623381F" w14:textId="77777777" w:rsidR="003D4992" w:rsidRPr="00CF57A6" w:rsidRDefault="003D4992" w:rsidP="003D4992">
                              <w:r w:rsidRPr="00CF57A6">
                                <w:t>Department of Spanish and Portuguese</w:t>
                              </w:r>
                            </w:p>
                            <w:p w14:paraId="102CB323" w14:textId="77777777" w:rsidR="003D4992" w:rsidRDefault="003D4992" w:rsidP="003D4992">
                              <w:r w:rsidRPr="00CF57A6">
                                <w:t>15 Seminary Place</w:t>
                              </w:r>
                              <w:r>
                                <w:t xml:space="preserve">, </w:t>
                              </w:r>
                              <w:r w:rsidRPr="00CF57A6">
                                <w:t>Academic Building West</w:t>
                              </w:r>
                              <w:r>
                                <w:t>, Office 5184</w:t>
                              </w:r>
                            </w:p>
                            <w:p w14:paraId="1DE11032" w14:textId="77777777" w:rsidR="003D4992" w:rsidRDefault="003D4992" w:rsidP="003D4992">
                              <w:r w:rsidRPr="00CF57A6">
                                <w:t>Rutgers University</w:t>
                              </w:r>
                              <w:r>
                                <w:t>, Brunswick, NJ 08901</w:t>
                              </w:r>
                            </w:p>
                            <w:p w14:paraId="5E3716C5" w14:textId="77777777" w:rsidR="003D4992" w:rsidRPr="00CF57A6" w:rsidRDefault="003D4992" w:rsidP="003D4992">
                              <w:r>
                                <w:t>jiawei.shao@rutgers.edu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2278FCE" id="Text Box 11" o:spid="_x0000_s1032" type="#_x0000_t202" style="position:absolute;left:0;text-align:left;margin-left:-1in;margin-top:478.25pt;width:303pt;height:8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" fillcolor="white [3201]" stroked="f" strokeweight=".5pt">
                  <v:textbox>
                    <w:txbxContent>
                      <w:p w14:paraId="0B4C3894" w14:textId="77777777" w:rsidR="003D4992" w:rsidRPr="00CF57A6" w:rsidRDefault="003D4992" w:rsidP="003D4992">
                        <w:pPr>
                          <w:rPr>
                            <w:b/>
                            <w:bCs/>
                          </w:rPr>
                        </w:pPr>
                        <w:r w:rsidRPr="00CF57A6">
                          <w:rPr>
                            <w:b/>
                            <w:bCs/>
                          </w:rPr>
                          <w:t>Jiawei Shao</w:t>
                        </w:r>
                      </w:p>
                      <w:p w14:paraId="0623381F" w14:textId="77777777" w:rsidR="003D4992" w:rsidRPr="00CF57A6" w:rsidRDefault="003D4992" w:rsidP="003D4992">
                        <w:r w:rsidRPr="00CF57A6">
                          <w:t>Department of Spanish and Portuguese</w:t>
                        </w:r>
                      </w:p>
                      <w:p w14:paraId="102CB323" w14:textId="77777777" w:rsidR="003D4992" w:rsidRDefault="003D4992" w:rsidP="003D4992">
                        <w:r w:rsidRPr="00CF57A6">
                          <w:t>15 Seminary Place</w:t>
                        </w:r>
                        <w:r>
                          <w:t xml:space="preserve">, </w:t>
                        </w:r>
                        <w:r w:rsidRPr="00CF57A6">
                          <w:t>Academic Building West</w:t>
                        </w:r>
                        <w:r>
                          <w:t>, Office 5184</w:t>
                        </w:r>
                      </w:p>
                      <w:p w14:paraId="1DE11032" w14:textId="77777777" w:rsidR="003D4992" w:rsidRDefault="003D4992" w:rsidP="003D4992">
                        <w:r w:rsidRPr="00CF57A6">
                          <w:t>Rutgers University</w:t>
                        </w:r>
                        <w:r>
                          <w:t>, Brunswick, NJ 08901</w:t>
                        </w:r>
                      </w:p>
                      <w:p w14:paraId="5E3716C5" w14:textId="77777777" w:rsidR="003D4992" w:rsidRPr="00CF57A6" w:rsidRDefault="003D4992" w:rsidP="003D4992">
                        <w:r>
                          <w:t>jiawei.shao@rutgers.edu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  <w:r w:rsidR="003D4992" w:rsidRPr="008619FF">
        <w:rPr>
          <w:rFonts w:cstheme="minorHAnsi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03867D28" wp14:editId="72AC7C13">
            <wp:simplePos x="0" y="0"/>
            <wp:positionH relativeFrom="column">
              <wp:posOffset>-287431</wp:posOffset>
            </wp:positionH>
            <wp:positionV relativeFrom="paragraph">
              <wp:posOffset>4502946</wp:posOffset>
            </wp:positionV>
            <wp:extent cx="1029528" cy="102952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528" cy="1029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ins w:id="69" w:author="Jiawei Shao" w:date="2022-12-20T15:07:00Z">
        <w:r w:rsidR="003D4992">
          <w:rPr>
            <w:rFonts w:cstheme="minorHAnsi"/>
            <w:noProof/>
            <w:sz w:val="36"/>
            <w:szCs w:val="36"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1EA3CD51" wp14:editId="2B0CEB8E">
                  <wp:simplePos x="0" y="0"/>
                  <wp:positionH relativeFrom="column">
                    <wp:posOffset>436880</wp:posOffset>
                  </wp:positionH>
                  <wp:positionV relativeFrom="paragraph">
                    <wp:posOffset>821135</wp:posOffset>
                  </wp:positionV>
                  <wp:extent cx="6571615" cy="2839085"/>
                  <wp:effectExtent l="0" t="0" r="0" b="0"/>
                  <wp:wrapNone/>
                  <wp:docPr id="19" name="Text Box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571615" cy="283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BA5833" w14:textId="77777777" w:rsidR="003D4992" w:rsidRPr="008619FF" w:rsidRDefault="003D4992" w:rsidP="003D4992">
                              <w:pPr>
                                <w:jc w:val="center"/>
                                <w:rPr>
                                  <w:rFonts w:ascii="Bookman Old Style" w:hAnsi="Bookman Old Style" w:cs="Didot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619FF">
                                <w:rPr>
                                  <w:rFonts w:ascii="Bookman Old Style" w:hAnsi="Bookman Old Style" w:cs="Didot"/>
                                  <w:b/>
                                  <w:bCs/>
                                  <w:sz w:val="44"/>
                                  <w:szCs w:val="44"/>
                                </w:rPr>
                                <w:t>What will I have to do?</w:t>
                              </w:r>
                            </w:p>
                            <w:p w14:paraId="10D661EA" w14:textId="22DF1198" w:rsidR="003D4992" w:rsidRPr="00971756" w:rsidDel="003D4992" w:rsidRDefault="003D4992" w:rsidP="003D4992">
                              <w:pPr>
                                <w:ind w:firstLine="720"/>
                                <w:rPr>
                                  <w:del w:id="70" w:author="Jiawei Shao" w:date="2022-12-20T15:09:00Z"/>
                                  <w:rFonts w:cstheme="minorHAnsi"/>
                                  <w:sz w:val="32"/>
                                  <w:szCs w:val="32"/>
                                </w:rPr>
                              </w:pPr>
                              <w:r w:rsidRPr="00971756">
                                <w:rPr>
                                  <w:rFonts w:cstheme="minorHAnsi"/>
                                  <w:sz w:val="32"/>
                                  <w:szCs w:val="32"/>
                                </w:rPr>
                                <w:t xml:space="preserve">The </w:t>
                              </w:r>
                              <w:del w:id="71" w:author="Jiawei Shao" w:date="2022-12-20T15:07:00Z">
                                <w:r w:rsidRPr="003D4992" w:rsidDel="003D4992"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  <w:delText xml:space="preserve">research </w:delText>
                                </w:r>
                              </w:del>
                              <w:ins w:id="72" w:author="Jiawei Shao" w:date="2022-12-20T15:07:00Z">
                                <w:r w:rsidRPr="003D4992"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  <w:t>research</w:t>
                                </w:r>
                                <w:r w:rsidRPr="00971756"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ins>
                              <w:r w:rsidRPr="00971756">
                                <w:rPr>
                                  <w:rFonts w:cstheme="minorHAnsi"/>
                                  <w:sz w:val="32"/>
                                  <w:szCs w:val="32"/>
                                </w:rPr>
                                <w:t xml:space="preserve">will be held in person </w:t>
                              </w:r>
                              <w:r w:rsidRPr="003D4992">
                                <w:rPr>
                                  <w:rFonts w:cstheme="minorHAnsi"/>
                                  <w:sz w:val="32"/>
                                  <w:szCs w:val="32"/>
                                </w:rPr>
                                <w:t>in Spanish and Portuguese Department</w:t>
                              </w:r>
                              <w:r w:rsidRPr="00971756">
                                <w:rPr>
                                  <w:rFonts w:cstheme="minorHAnsi"/>
                                  <w:sz w:val="32"/>
                                  <w:szCs w:val="32"/>
                                </w:rPr>
                                <w:t xml:space="preserve"> and has only </w:t>
                              </w:r>
                              <w:r w:rsidRPr="00971756">
                                <w:rPr>
                                  <w:rFonts w:cstheme="minorHAnsi"/>
                                  <w:b/>
                                  <w:bCs/>
                                  <w:sz w:val="36"/>
                                  <w:szCs w:val="36"/>
                                </w:rPr>
                                <w:t>ONE</w:t>
                              </w:r>
                              <w:r w:rsidRPr="00971756"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971756">
                                <w:rPr>
                                  <w:rFonts w:cstheme="minorHAnsi"/>
                                  <w:sz w:val="32"/>
                                  <w:szCs w:val="32"/>
                                </w:rPr>
                                <w:t xml:space="preserve">session of </w:t>
                              </w:r>
                              <w:r w:rsidRPr="00971756">
                                <w:rPr>
                                  <w:rFonts w:cstheme="minorHAnsi"/>
                                  <w:b/>
                                  <w:bCs/>
                                  <w:sz w:val="36"/>
                                  <w:szCs w:val="36"/>
                                </w:rPr>
                                <w:t>60 minutes</w:t>
                              </w:r>
                              <w:r w:rsidRPr="00971756">
                                <w:rPr>
                                  <w:rFonts w:cstheme="minorHAnsi"/>
                                  <w:sz w:val="32"/>
                                  <w:szCs w:val="32"/>
                                </w:rPr>
                                <w:t>.</w:t>
                              </w:r>
                              <w:ins w:id="73" w:author="Jiawei Shao" w:date="2022-12-20T15:09:00Z">
                                <w:r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ins>
                            </w:p>
                            <w:p w14:paraId="0B770921" w14:textId="77777777" w:rsidR="003D4992" w:rsidRPr="008619FF" w:rsidRDefault="003D4992">
                              <w:pPr>
                                <w:ind w:firstLine="720"/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  <w:pPrChange w:id="74" w:author="Jiawei Shao" w:date="2022-12-20T15:09:00Z">
                                  <w:pPr>
                                    <w:ind w:left="1985" w:hanging="851"/>
                                  </w:pPr>
                                </w:pPrChange>
                              </w:pPr>
                              <w:r w:rsidRPr="00971756">
                                <w:rPr>
                                  <w:rFonts w:cstheme="minorHAnsi"/>
                                  <w:sz w:val="32"/>
                                  <w:szCs w:val="32"/>
                                </w:rPr>
                                <w:t>You’ll</w:t>
                              </w:r>
                              <w:r w:rsidRPr="008619FF"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  <w:t>:</w:t>
                              </w:r>
                            </w:p>
                            <w:p w14:paraId="70A5F686" w14:textId="77777777" w:rsidR="003D4992" w:rsidRPr="008619FF" w:rsidRDefault="003D4992" w:rsidP="003D4992">
                              <w:pPr>
                                <w:pStyle w:val="ListParagraph"/>
                                <w:numPr>
                                  <w:ilvl w:val="3"/>
                                  <w:numId w:val="3"/>
                                </w:numPr>
                                <w:ind w:left="1843"/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</w:pPr>
                              <w:r w:rsidRPr="008619FF"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  <w:t>Listen to the recordings</w:t>
                              </w:r>
                            </w:p>
                            <w:p w14:paraId="29EF7415" w14:textId="77777777" w:rsidR="003D4992" w:rsidRPr="008619FF" w:rsidRDefault="003D4992" w:rsidP="003D4992">
                              <w:pPr>
                                <w:pStyle w:val="ListParagraph"/>
                                <w:numPr>
                                  <w:ilvl w:val="3"/>
                                  <w:numId w:val="3"/>
                                </w:numPr>
                                <w:ind w:left="1843"/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</w:pPr>
                              <w:r w:rsidRPr="008619FF"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  <w:t>See cartoon images and texts</w:t>
                              </w:r>
                            </w:p>
                            <w:p w14:paraId="624517C7" w14:textId="77777777" w:rsidR="003D4992" w:rsidRPr="008619FF" w:rsidRDefault="003D4992" w:rsidP="003D4992">
                              <w:pPr>
                                <w:pStyle w:val="ListParagraph"/>
                                <w:numPr>
                                  <w:ilvl w:val="3"/>
                                  <w:numId w:val="3"/>
                                </w:numPr>
                                <w:ind w:left="1843"/>
                                <w:rPr>
                                  <w:rFonts w:ascii="Helvetica" w:hAnsi="Helvetica" w:cs="Helvetica"/>
                                  <w:sz w:val="32"/>
                                  <w:szCs w:val="32"/>
                                </w:rPr>
                              </w:pPr>
                              <w:r w:rsidRPr="008619FF"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  <w:t>Finish two sets of multiple-choice questions</w:t>
                              </w:r>
                            </w:p>
                            <w:p w14:paraId="0FAE1872" w14:textId="77777777" w:rsidR="003D4992" w:rsidRDefault="003D4992" w:rsidP="003D499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EA3CD51" id="Text Box 19" o:spid="_x0000_s1033" type="#_x0000_t202" style="position:absolute;left:0;text-align:left;margin-left:34.4pt;margin-top:64.65pt;width:517.45pt;height:22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" filled="f" stroked="f" strokeweight=".5pt">
                  <v:textbox>
                    <w:txbxContent>
                      <w:p w14:paraId="1DBA5833" w14:textId="77777777" w:rsidR="003D4992" w:rsidRPr="008619FF" w:rsidRDefault="003D4992" w:rsidP="003D4992">
                        <w:pPr>
                          <w:jc w:val="center"/>
                          <w:rPr>
                            <w:rFonts w:ascii="Bookman Old Style" w:hAnsi="Bookman Old Style" w:cs="Didot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619FF">
                          <w:rPr>
                            <w:rFonts w:ascii="Bookman Old Style" w:hAnsi="Bookman Old Style" w:cs="Didot"/>
                            <w:b/>
                            <w:bCs/>
                            <w:sz w:val="44"/>
                            <w:szCs w:val="44"/>
                          </w:rPr>
                          <w:t>What will I have to do?</w:t>
                        </w:r>
                      </w:p>
                      <w:p w14:paraId="10D661EA" w14:textId="22DF1198" w:rsidR="003D4992" w:rsidRPr="00971756" w:rsidDel="003D4992" w:rsidRDefault="003D4992" w:rsidP="003D4992">
                        <w:pPr>
                          <w:ind w:firstLine="720"/>
                          <w:rPr>
                            <w:del w:id="127" w:author="Jiawei Shao" w:date="2022-12-20T15:09:00Z"/>
                            <w:rFonts w:cstheme="minorHAnsi"/>
                            <w:sz w:val="32"/>
                            <w:szCs w:val="32"/>
                          </w:rPr>
                        </w:pPr>
                        <w:r w:rsidRPr="00971756">
                          <w:rPr>
                            <w:rFonts w:cstheme="minorHAnsi"/>
                            <w:sz w:val="32"/>
                            <w:szCs w:val="32"/>
                          </w:rPr>
                          <w:t xml:space="preserve">The </w:t>
                        </w:r>
                        <w:del w:id="128" w:author="Jiawei Shao" w:date="2022-12-20T15:07:00Z">
                          <w:r w:rsidRPr="003D4992" w:rsidDel="003D4992">
                            <w:rPr>
                              <w:rFonts w:cstheme="minorHAnsi"/>
                              <w:sz w:val="32"/>
                              <w:szCs w:val="32"/>
                            </w:rPr>
                            <w:delText xml:space="preserve">research </w:delText>
                          </w:r>
                        </w:del>
                        <w:ins w:id="129" w:author="Jiawei Shao" w:date="2022-12-20T15:07:00Z">
                          <w:r w:rsidRPr="003D4992">
                            <w:rPr>
                              <w:rFonts w:cstheme="minorHAnsi"/>
                              <w:sz w:val="32"/>
                              <w:szCs w:val="32"/>
                            </w:rPr>
                            <w:t>research</w:t>
                          </w:r>
                          <w:r w:rsidRPr="00971756">
                            <w:rPr>
                              <w:rFonts w:cstheme="minorHAnsi"/>
                              <w:sz w:val="32"/>
                              <w:szCs w:val="32"/>
                            </w:rPr>
                            <w:t xml:space="preserve"> </w:t>
                          </w:r>
                        </w:ins>
                        <w:r w:rsidRPr="00971756">
                          <w:rPr>
                            <w:rFonts w:cstheme="minorHAnsi"/>
                            <w:sz w:val="32"/>
                            <w:szCs w:val="32"/>
                          </w:rPr>
                          <w:t xml:space="preserve">will be held in person </w:t>
                        </w:r>
                        <w:r w:rsidRPr="003D4992">
                          <w:rPr>
                            <w:rFonts w:cstheme="minorHAnsi"/>
                            <w:sz w:val="32"/>
                            <w:szCs w:val="32"/>
                          </w:rPr>
                          <w:t>in Spanish and Portuguese Department</w:t>
                        </w:r>
                        <w:r w:rsidRPr="00971756">
                          <w:rPr>
                            <w:rFonts w:cstheme="minorHAnsi"/>
                            <w:sz w:val="32"/>
                            <w:szCs w:val="32"/>
                          </w:rPr>
                          <w:t xml:space="preserve"> and has only </w:t>
                        </w:r>
                        <w:r w:rsidRPr="00971756">
                          <w:rPr>
                            <w:rFonts w:cstheme="minorHAnsi"/>
                            <w:b/>
                            <w:bCs/>
                            <w:sz w:val="36"/>
                            <w:szCs w:val="36"/>
                          </w:rPr>
                          <w:t>ONE</w:t>
                        </w:r>
                        <w:r w:rsidRPr="00971756">
                          <w:rPr>
                            <w:rFonts w:cstheme="minorHAnsi"/>
                            <w:sz w:val="36"/>
                            <w:szCs w:val="36"/>
                          </w:rPr>
                          <w:t xml:space="preserve"> </w:t>
                        </w:r>
                        <w:r w:rsidRPr="00971756">
                          <w:rPr>
                            <w:rFonts w:cstheme="minorHAnsi"/>
                            <w:sz w:val="32"/>
                            <w:szCs w:val="32"/>
                          </w:rPr>
                          <w:t xml:space="preserve">session of </w:t>
                        </w:r>
                        <w:r w:rsidRPr="00971756">
                          <w:rPr>
                            <w:rFonts w:cstheme="minorHAnsi"/>
                            <w:b/>
                            <w:bCs/>
                            <w:sz w:val="36"/>
                            <w:szCs w:val="36"/>
                          </w:rPr>
                          <w:t>60 minutes</w:t>
                        </w:r>
                        <w:r w:rsidRPr="00971756">
                          <w:rPr>
                            <w:rFonts w:cstheme="minorHAnsi"/>
                            <w:sz w:val="32"/>
                            <w:szCs w:val="32"/>
                          </w:rPr>
                          <w:t>.</w:t>
                        </w:r>
                        <w:ins w:id="130" w:author="Jiawei Shao" w:date="2022-12-20T15:09:00Z">
                          <w:r>
                            <w:rPr>
                              <w:rFonts w:cstheme="minorHAnsi"/>
                              <w:sz w:val="32"/>
                              <w:szCs w:val="32"/>
                            </w:rPr>
                            <w:t xml:space="preserve"> </w:t>
                          </w:r>
                        </w:ins>
                      </w:p>
                      <w:p w14:paraId="0B770921" w14:textId="77777777" w:rsidR="003D4992" w:rsidRPr="008619FF" w:rsidRDefault="003D4992" w:rsidP="003D4992">
                        <w:pPr>
                          <w:ind w:firstLine="720"/>
                          <w:rPr>
                            <w:rFonts w:cstheme="minorHAnsi"/>
                            <w:sz w:val="36"/>
                            <w:szCs w:val="36"/>
                          </w:rPr>
                          <w:pPrChange w:id="131" w:author="Jiawei Shao" w:date="2022-12-20T15:09:00Z">
                            <w:pPr>
                              <w:ind w:left="1985" w:hanging="851"/>
                            </w:pPr>
                          </w:pPrChange>
                        </w:pPr>
                        <w:r w:rsidRPr="00971756">
                          <w:rPr>
                            <w:rFonts w:cstheme="minorHAnsi"/>
                            <w:sz w:val="32"/>
                            <w:szCs w:val="32"/>
                          </w:rPr>
                          <w:t>You’ll</w:t>
                        </w:r>
                        <w:r w:rsidRPr="008619FF">
                          <w:rPr>
                            <w:rFonts w:cstheme="minorHAnsi"/>
                            <w:sz w:val="36"/>
                            <w:szCs w:val="36"/>
                          </w:rPr>
                          <w:t>:</w:t>
                        </w:r>
                      </w:p>
                      <w:p w14:paraId="70A5F686" w14:textId="77777777" w:rsidR="003D4992" w:rsidRPr="008619FF" w:rsidRDefault="003D4992" w:rsidP="003D4992">
                        <w:pPr>
                          <w:pStyle w:val="ListParagraph"/>
                          <w:numPr>
                            <w:ilvl w:val="3"/>
                            <w:numId w:val="3"/>
                          </w:numPr>
                          <w:ind w:left="1843"/>
                          <w:rPr>
                            <w:rFonts w:cstheme="minorHAnsi"/>
                            <w:sz w:val="36"/>
                            <w:szCs w:val="36"/>
                          </w:rPr>
                        </w:pPr>
                        <w:r w:rsidRPr="008619FF">
                          <w:rPr>
                            <w:rFonts w:cstheme="minorHAnsi"/>
                            <w:sz w:val="36"/>
                            <w:szCs w:val="36"/>
                          </w:rPr>
                          <w:t>Listen to the recordings</w:t>
                        </w:r>
                      </w:p>
                      <w:p w14:paraId="29EF7415" w14:textId="77777777" w:rsidR="003D4992" w:rsidRPr="008619FF" w:rsidRDefault="003D4992" w:rsidP="003D4992">
                        <w:pPr>
                          <w:pStyle w:val="ListParagraph"/>
                          <w:numPr>
                            <w:ilvl w:val="3"/>
                            <w:numId w:val="3"/>
                          </w:numPr>
                          <w:ind w:left="1843"/>
                          <w:rPr>
                            <w:rFonts w:cstheme="minorHAnsi"/>
                            <w:sz w:val="36"/>
                            <w:szCs w:val="36"/>
                          </w:rPr>
                        </w:pPr>
                        <w:r w:rsidRPr="008619FF">
                          <w:rPr>
                            <w:rFonts w:cstheme="minorHAnsi"/>
                            <w:sz w:val="36"/>
                            <w:szCs w:val="36"/>
                          </w:rPr>
                          <w:t>See cartoon images and texts</w:t>
                        </w:r>
                      </w:p>
                      <w:p w14:paraId="624517C7" w14:textId="77777777" w:rsidR="003D4992" w:rsidRPr="008619FF" w:rsidRDefault="003D4992" w:rsidP="003D4992">
                        <w:pPr>
                          <w:pStyle w:val="ListParagraph"/>
                          <w:numPr>
                            <w:ilvl w:val="3"/>
                            <w:numId w:val="3"/>
                          </w:numPr>
                          <w:ind w:left="1843"/>
                          <w:rPr>
                            <w:rFonts w:ascii="Helvetica" w:hAnsi="Helvetica" w:cs="Helvetica"/>
                            <w:sz w:val="32"/>
                            <w:szCs w:val="32"/>
                          </w:rPr>
                        </w:pPr>
                        <w:r w:rsidRPr="008619FF">
                          <w:rPr>
                            <w:rFonts w:cstheme="minorHAnsi"/>
                            <w:sz w:val="36"/>
                            <w:szCs w:val="36"/>
                          </w:rPr>
                          <w:t>Finish two sets of multiple-choice questions</w:t>
                        </w:r>
                      </w:p>
                      <w:p w14:paraId="0FAE1872" w14:textId="77777777" w:rsidR="003D4992" w:rsidRDefault="003D4992" w:rsidP="003D4992"/>
                    </w:txbxContent>
                  </v:textbox>
                </v:shape>
              </w:pict>
            </mc:Fallback>
          </mc:AlternateContent>
        </w:r>
      </w:ins>
      <w:r w:rsidR="003D4992" w:rsidRPr="008619FF">
        <w:rPr>
          <w:rFonts w:ascii="Helvetica" w:hAnsi="Helvetica" w:cs="Helvetica"/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62A3C512" wp14:editId="77284D6C">
            <wp:simplePos x="0" y="0"/>
            <wp:positionH relativeFrom="column">
              <wp:posOffset>-287030</wp:posOffset>
            </wp:positionH>
            <wp:positionV relativeFrom="paragraph">
              <wp:posOffset>1030551</wp:posOffset>
            </wp:positionV>
            <wp:extent cx="798490" cy="798490"/>
            <wp:effectExtent l="0" t="0" r="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490" cy="79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259" w:rsidRPr="008619FF">
        <w:rPr>
          <w:rFonts w:cstheme="minorHAnsi"/>
          <w:sz w:val="36"/>
          <w:szCs w:val="36"/>
        </w:rPr>
        <w:t xml:space="preserve"> </w:t>
      </w:r>
    </w:p>
    <w:sectPr w:rsidR="00434B5C" w:rsidRPr="008619FF" w:rsidSect="008619F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CE98F" w14:textId="77777777" w:rsidR="00CB4195" w:rsidRDefault="00CB4195" w:rsidP="00434B5C">
      <w:r>
        <w:separator/>
      </w:r>
    </w:p>
  </w:endnote>
  <w:endnote w:type="continuationSeparator" w:id="0">
    <w:p w14:paraId="7C1A8220" w14:textId="77777777" w:rsidR="00CB4195" w:rsidRDefault="00CB4195" w:rsidP="00434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B3460" w14:textId="77777777" w:rsidR="00227192" w:rsidRDefault="002271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5550A" w14:textId="605565F8" w:rsidR="00434B5C" w:rsidRPr="00434B5C" w:rsidRDefault="00434B5C">
    <w:pPr>
      <w:pStyle w:val="Footer"/>
      <w:rPr>
        <w:sz w:val="32"/>
        <w:szCs w:val="32"/>
      </w:rPr>
    </w:pPr>
    <w:r w:rsidRPr="00434B5C">
      <w:rPr>
        <w:sz w:val="32"/>
        <w:szCs w:val="32"/>
      </w:rPr>
      <w:t>IRB ID: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9C06" w14:textId="77777777" w:rsidR="00227192" w:rsidRDefault="00227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FF4AE" w14:textId="77777777" w:rsidR="00CB4195" w:rsidRDefault="00CB4195" w:rsidP="00434B5C">
      <w:r>
        <w:separator/>
      </w:r>
    </w:p>
  </w:footnote>
  <w:footnote w:type="continuationSeparator" w:id="0">
    <w:p w14:paraId="7BE726C9" w14:textId="77777777" w:rsidR="00CB4195" w:rsidRDefault="00CB4195" w:rsidP="00434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26DAF" w14:textId="77777777" w:rsidR="00227192" w:rsidRDefault="002271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87B49" w14:textId="2C5AB351" w:rsidR="00434B5C" w:rsidRDefault="00434B5C">
    <w:pPr>
      <w:pStyle w:val="Header"/>
    </w:pPr>
    <w:r>
      <w:rPr>
        <w:noProof/>
      </w:rPr>
      <w:drawing>
        <wp:inline distT="0" distB="0" distL="0" distR="0" wp14:anchorId="2E9E0192" wp14:editId="7EAEFB07">
          <wp:extent cx="1296035" cy="453390"/>
          <wp:effectExtent l="0" t="0" r="0" b="3810"/>
          <wp:docPr id="28" name="picture" descr="Image result for rutgers university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035" cy="453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C544" w14:textId="77777777" w:rsidR="00227192" w:rsidRDefault="00227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6260B"/>
    <w:multiLevelType w:val="hybridMultilevel"/>
    <w:tmpl w:val="6DFA86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6EA5E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  <w:sz w:val="28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C29F3"/>
    <w:multiLevelType w:val="hybridMultilevel"/>
    <w:tmpl w:val="5CC678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96EA5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330B0"/>
    <w:multiLevelType w:val="hybridMultilevel"/>
    <w:tmpl w:val="3A54F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B2199"/>
    <w:multiLevelType w:val="hybridMultilevel"/>
    <w:tmpl w:val="E96C5DA6"/>
    <w:lvl w:ilvl="0" w:tplc="45BA63D6">
      <w:start w:val="1"/>
      <w:numFmt w:val="upperLetter"/>
      <w:lvlText w:val="%1)"/>
      <w:lvlJc w:val="left"/>
      <w:pPr>
        <w:ind w:left="1506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num w:numId="1" w16cid:durableId="1598631457">
    <w:abstractNumId w:val="2"/>
  </w:num>
  <w:num w:numId="2" w16cid:durableId="2133093447">
    <w:abstractNumId w:val="1"/>
  </w:num>
  <w:num w:numId="3" w16cid:durableId="838737452">
    <w:abstractNumId w:val="0"/>
  </w:num>
  <w:num w:numId="4" w16cid:durableId="195023185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iawei Shao">
    <w15:presenceInfo w15:providerId="None" w15:userId="Jiawei Shao"/>
  </w15:person>
  <w15:person w15:author="Jiawei Shao [2]">
    <w15:presenceInfo w15:providerId="AD" w15:userId="S::js2845@spanport.rutgers.edu::925ba18a-0542-470d-9189-d92e67bbe7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5C"/>
    <w:rsid w:val="00070CFA"/>
    <w:rsid w:val="000E5B93"/>
    <w:rsid w:val="00116A04"/>
    <w:rsid w:val="00227192"/>
    <w:rsid w:val="003450BE"/>
    <w:rsid w:val="0036296B"/>
    <w:rsid w:val="003D4992"/>
    <w:rsid w:val="00434B5C"/>
    <w:rsid w:val="005A2DD1"/>
    <w:rsid w:val="006601C7"/>
    <w:rsid w:val="007B1FED"/>
    <w:rsid w:val="008619FF"/>
    <w:rsid w:val="00985FC7"/>
    <w:rsid w:val="00994DEB"/>
    <w:rsid w:val="00B85847"/>
    <w:rsid w:val="00BB4E28"/>
    <w:rsid w:val="00CB4195"/>
    <w:rsid w:val="00CF57A6"/>
    <w:rsid w:val="00D949A9"/>
    <w:rsid w:val="00DA6700"/>
    <w:rsid w:val="00E44259"/>
    <w:rsid w:val="00FB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04AE8"/>
  <w15:chartTrackingRefBased/>
  <w15:docId w15:val="{588E9D86-82D7-254C-AE29-5A238BD0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B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B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4B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B5C"/>
  </w:style>
  <w:style w:type="paragraph" w:styleId="Footer">
    <w:name w:val="footer"/>
    <w:basedOn w:val="Normal"/>
    <w:link w:val="FooterChar"/>
    <w:uiPriority w:val="99"/>
    <w:unhideWhenUsed/>
    <w:rsid w:val="00434B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B5C"/>
  </w:style>
  <w:style w:type="paragraph" w:styleId="Revision">
    <w:name w:val="Revision"/>
    <w:hidden/>
    <w:uiPriority w:val="99"/>
    <w:semiHidden/>
    <w:rsid w:val="003D4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EF526D-4421-5840-B523-7A99B928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Shao</dc:creator>
  <cp:keywords/>
  <dc:description/>
  <cp:lastModifiedBy>Jiawei Shao</cp:lastModifiedBy>
  <cp:revision>2</cp:revision>
  <cp:lastPrinted>2023-03-06T14:51:00Z</cp:lastPrinted>
  <dcterms:created xsi:type="dcterms:W3CDTF">2023-03-06T14:52:00Z</dcterms:created>
  <dcterms:modified xsi:type="dcterms:W3CDTF">2023-03-06T14:52:00Z</dcterms:modified>
</cp:coreProperties>
</file>