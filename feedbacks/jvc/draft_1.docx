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2B12" w14:textId="0E4246EC" w:rsidR="00534EB2" w:rsidRPr="00397FF4" w:rsidRDefault="00534EB2" w:rsidP="00E62A24">
      <w:pPr>
        <w:spacing w:line="480" w:lineRule="auto"/>
        <w:jc w:val="center"/>
        <w:rPr>
          <w:rFonts w:ascii="Times New Roman" w:hAnsi="Times New Roman" w:cs="Times New Roman"/>
          <w:b/>
          <w:bCs/>
        </w:rPr>
      </w:pPr>
      <w:commentRangeStart w:id="0"/>
      <w:r w:rsidRPr="00397FF4">
        <w:rPr>
          <w:rFonts w:ascii="Times New Roman" w:hAnsi="Times New Roman" w:cs="Times New Roman"/>
          <w:b/>
          <w:bCs/>
        </w:rPr>
        <w:t xml:space="preserve">Effect </w:t>
      </w:r>
      <w:commentRangeEnd w:id="0"/>
      <w:r w:rsidR="0072694F">
        <w:rPr>
          <w:rStyle w:val="CommentReference"/>
        </w:rPr>
        <w:commentReference w:id="0"/>
      </w:r>
      <w:r w:rsidRPr="00397FF4">
        <w:rPr>
          <w:rFonts w:ascii="Times New Roman" w:hAnsi="Times New Roman" w:cs="Times New Roman"/>
          <w:b/>
          <w:bCs/>
        </w:rPr>
        <w:t xml:space="preserve">of withholding acoustic cues to English-Spanish codeswitching in </w:t>
      </w:r>
      <w:proofErr w:type="spellStart"/>
      <w:r w:rsidRPr="00397FF4">
        <w:rPr>
          <w:rFonts w:ascii="Times New Roman" w:hAnsi="Times New Roman" w:cs="Times New Roman"/>
          <w:b/>
          <w:bCs/>
        </w:rPr>
        <w:t>Wh</w:t>
      </w:r>
      <w:proofErr w:type="spellEnd"/>
      <w:r w:rsidRPr="00397FF4">
        <w:rPr>
          <w:rFonts w:ascii="Times New Roman" w:hAnsi="Times New Roman" w:cs="Times New Roman"/>
          <w:b/>
          <w:bCs/>
        </w:rPr>
        <w:t>-</w:t>
      </w:r>
      <w:proofErr w:type="gramStart"/>
      <w:r w:rsidRPr="00397FF4">
        <w:rPr>
          <w:rFonts w:ascii="Times New Roman" w:hAnsi="Times New Roman" w:cs="Times New Roman"/>
          <w:b/>
          <w:bCs/>
        </w:rPr>
        <w:t>questions</w:t>
      </w:r>
      <w:proofErr w:type="gramEnd"/>
    </w:p>
    <w:p w14:paraId="49AC6EC8" w14:textId="103F949A" w:rsidR="00B32218" w:rsidRPr="00397FF4" w:rsidRDefault="00B32218" w:rsidP="00E62A24">
      <w:pPr>
        <w:spacing w:line="480" w:lineRule="auto"/>
        <w:ind w:right="240"/>
        <w:jc w:val="right"/>
        <w:rPr>
          <w:rFonts w:ascii="Times New Roman" w:hAnsi="Times New Roman" w:cs="Times New Roman"/>
        </w:rPr>
      </w:pPr>
      <w:r w:rsidRPr="00397FF4">
        <w:rPr>
          <w:rFonts w:ascii="Times New Roman" w:hAnsi="Times New Roman" w:cs="Times New Roman"/>
        </w:rPr>
        <w:t>Jiawei Shao</w:t>
      </w:r>
    </w:p>
    <w:p w14:paraId="723484AD" w14:textId="63D2CB8B" w:rsidR="00B32218" w:rsidRPr="00397FF4" w:rsidRDefault="00B32218" w:rsidP="00E62A24">
      <w:pPr>
        <w:spacing w:line="480" w:lineRule="auto"/>
        <w:rPr>
          <w:rFonts w:ascii="Times New Roman" w:hAnsi="Times New Roman" w:cs="Times New Roman"/>
        </w:rPr>
      </w:pPr>
    </w:p>
    <w:p w14:paraId="70EEA524" w14:textId="1FA7947E" w:rsidR="004442FB"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Abstract</w:t>
      </w:r>
    </w:p>
    <w:p w14:paraId="4E15F0D2" w14:textId="644CA63A" w:rsidR="004442FB" w:rsidRPr="00397FF4" w:rsidRDefault="004442FB" w:rsidP="00C96277">
      <w:pPr>
        <w:spacing w:line="480" w:lineRule="auto"/>
        <w:rPr>
          <w:rFonts w:ascii="Times New Roman" w:hAnsi="Times New Roman" w:cs="Times New Roman"/>
        </w:rPr>
      </w:pPr>
      <w:r w:rsidRPr="00397FF4">
        <w:rPr>
          <w:rFonts w:ascii="Times New Roman" w:hAnsi="Times New Roman" w:cs="Times New Roman"/>
        </w:rPr>
        <w:t xml:space="preserve">Code-switching is the linguistic phenomenon </w:t>
      </w:r>
      <w:commentRangeStart w:id="1"/>
      <w:r w:rsidRPr="00397FF4">
        <w:rPr>
          <w:rFonts w:ascii="Times New Roman" w:hAnsi="Times New Roman" w:cs="Times New Roman"/>
        </w:rPr>
        <w:t xml:space="preserve">when </w:t>
      </w:r>
      <w:commentRangeEnd w:id="1"/>
      <w:r w:rsidR="0072694F">
        <w:rPr>
          <w:rStyle w:val="CommentReference"/>
        </w:rPr>
        <w:commentReference w:id="1"/>
      </w:r>
      <w:r w:rsidRPr="00397FF4">
        <w:rPr>
          <w:rFonts w:ascii="Times New Roman" w:hAnsi="Times New Roman" w:cs="Times New Roman"/>
        </w:rPr>
        <w:t xml:space="preserve">more than one language is used in one utterance. A line of studies showed that there can be an additional cognitive cost for bilinguals in a code-switching context (Grainger &amp; </w:t>
      </w:r>
      <w:proofErr w:type="spellStart"/>
      <w:r w:rsidRPr="00397FF4">
        <w:rPr>
          <w:rFonts w:ascii="Times New Roman" w:hAnsi="Times New Roman" w:cs="Times New Roman"/>
        </w:rPr>
        <w:t>Beauvillain</w:t>
      </w:r>
      <w:proofErr w:type="spellEnd"/>
      <w:r w:rsidRPr="00397FF4">
        <w:rPr>
          <w:rFonts w:ascii="Times New Roman" w:hAnsi="Times New Roman" w:cs="Times New Roman"/>
        </w:rPr>
        <w:t>, 1987; Soares &amp; Grosjean, 1984; Olson</w:t>
      </w:r>
      <w:del w:id="2" w:author="Author">
        <w:r w:rsidRPr="00397FF4" w:rsidDel="0072694F">
          <w:rPr>
            <w:rFonts w:ascii="Times New Roman" w:hAnsi="Times New Roman" w:cs="Times New Roman"/>
          </w:rPr>
          <w:delText xml:space="preserve"> </w:delText>
        </w:r>
      </w:del>
      <w:r w:rsidRPr="00397FF4">
        <w:rPr>
          <w:rFonts w:ascii="Times New Roman" w:hAnsi="Times New Roman" w:cs="Times New Roman"/>
        </w:rPr>
        <w:t>,</w:t>
      </w:r>
      <w:ins w:id="3" w:author="Author">
        <w:r w:rsidR="0072694F">
          <w:rPr>
            <w:rFonts w:ascii="Times New Roman" w:hAnsi="Times New Roman" w:cs="Times New Roman"/>
          </w:rPr>
          <w:t xml:space="preserve"> </w:t>
        </w:r>
      </w:ins>
      <w:r w:rsidRPr="00397FF4">
        <w:rPr>
          <w:rFonts w:ascii="Times New Roman" w:hAnsi="Times New Roman" w:cs="Times New Roman"/>
        </w:rPr>
        <w:t>2017</w:t>
      </w:r>
      <w:r w:rsidR="007359C3">
        <w:rPr>
          <w:rFonts w:ascii="Times New Roman" w:hAnsi="Times New Roman" w:cs="Times New Roman"/>
        </w:rPr>
        <w:t xml:space="preserve">) and </w:t>
      </w:r>
      <w:r w:rsidRPr="00397FF4">
        <w:rPr>
          <w:rFonts w:ascii="Times New Roman" w:hAnsi="Times New Roman" w:cs="Times New Roman"/>
        </w:rPr>
        <w:t xml:space="preserve">Shen et al. (2020) </w:t>
      </w:r>
      <w:r w:rsidR="007359C3">
        <w:rPr>
          <w:rFonts w:ascii="Times New Roman" w:hAnsi="Times New Roman" w:cs="Times New Roman"/>
        </w:rPr>
        <w:t>found</w:t>
      </w:r>
      <w:r w:rsidRPr="00397FF4">
        <w:rPr>
          <w:rFonts w:ascii="Times New Roman" w:hAnsi="Times New Roman" w:cs="Times New Roman"/>
        </w:rPr>
        <w:t xml:space="preserve">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code-switching</w:t>
      </w:r>
      <w:ins w:id="4" w:author="Author">
        <w:r w:rsidR="00482598">
          <w:rPr>
            <w:rFonts w:ascii="Times New Roman" w:hAnsi="Times New Roman" w:cs="Times New Roman"/>
          </w:rPr>
          <w:t>,</w:t>
        </w:r>
      </w:ins>
      <w:r w:rsidRPr="00397FF4">
        <w:rPr>
          <w:rFonts w:ascii="Times New Roman" w:hAnsi="Times New Roman" w:cs="Times New Roman"/>
        </w:rPr>
        <w:t xml:space="preserve"> tonal cues can help mitigate switch cost. The present study </w:t>
      </w:r>
      <w:del w:id="5" w:author="Author">
        <w:r w:rsidRPr="00397FF4" w:rsidDel="00482598">
          <w:rPr>
            <w:rFonts w:ascii="Times New Roman" w:hAnsi="Times New Roman" w:cs="Times New Roman"/>
          </w:rPr>
          <w:delText xml:space="preserve">will </w:delText>
        </w:r>
      </w:del>
      <w:r w:rsidR="007B6083">
        <w:rPr>
          <w:rFonts w:ascii="Times New Roman" w:hAnsi="Times New Roman" w:cs="Times New Roman"/>
        </w:rPr>
        <w:t>align</w:t>
      </w:r>
      <w:ins w:id="6" w:author="Author">
        <w:r w:rsidR="00482598">
          <w:rPr>
            <w:rFonts w:ascii="Times New Roman" w:hAnsi="Times New Roman" w:cs="Times New Roman"/>
          </w:rPr>
          <w:t>s</w:t>
        </w:r>
      </w:ins>
      <w:r w:rsidRPr="00397FF4">
        <w:rPr>
          <w:rFonts w:ascii="Times New Roman" w:hAnsi="Times New Roman" w:cs="Times New Roman"/>
        </w:rPr>
        <w:t xml:space="preserve"> with Shen et al. (2020)</w:t>
      </w:r>
      <w:del w:id="7" w:author="Author">
        <w:r w:rsidRPr="00397FF4" w:rsidDel="00482598">
          <w:rPr>
            <w:rFonts w:ascii="Times New Roman" w:hAnsi="Times New Roman" w:cs="Times New Roman"/>
          </w:rPr>
          <w:delText xml:space="preserve"> study</w:delText>
        </w:r>
      </w:del>
      <w:r w:rsidRPr="00397FF4">
        <w:rPr>
          <w:rFonts w:ascii="Times New Roman" w:hAnsi="Times New Roman" w:cs="Times New Roman"/>
        </w:rPr>
        <w:t>, examining the role of acoustic cues in auditory recognition of English-Spanish CS utterances</w:t>
      </w:r>
      <w:del w:id="8" w:author="Author">
        <w:r w:rsidRPr="00397FF4" w:rsidDel="00482598">
          <w:rPr>
            <w:rFonts w:ascii="Times New Roman" w:hAnsi="Times New Roman" w:cs="Times New Roman"/>
          </w:rPr>
          <w:delText xml:space="preserve">. </w:delText>
        </w:r>
        <w:r w:rsidR="00FF4873" w:rsidRPr="00397FF4" w:rsidDel="00482598">
          <w:rPr>
            <w:rFonts w:ascii="Times New Roman" w:hAnsi="Times New Roman" w:cs="Times New Roman"/>
          </w:rPr>
          <w:delText xml:space="preserve">The present study seeks to </w:delText>
        </w:r>
      </w:del>
      <w:ins w:id="9" w:author="Author">
        <w:r w:rsidR="00482598">
          <w:rPr>
            <w:rFonts w:ascii="Times New Roman" w:hAnsi="Times New Roman" w:cs="Times New Roman"/>
          </w:rPr>
          <w:t xml:space="preserve"> and </w:t>
        </w:r>
      </w:ins>
      <w:r w:rsidR="00FF4873" w:rsidRPr="00397FF4">
        <w:rPr>
          <w:rFonts w:ascii="Times New Roman" w:hAnsi="Times New Roman" w:cs="Times New Roman"/>
        </w:rPr>
        <w:t>expand</w:t>
      </w:r>
      <w:ins w:id="10" w:author="Author">
        <w:r w:rsidR="00482598">
          <w:rPr>
            <w:rFonts w:ascii="Times New Roman" w:hAnsi="Times New Roman" w:cs="Times New Roman"/>
          </w:rPr>
          <w:t>s on</w:t>
        </w:r>
      </w:ins>
      <w:r w:rsidR="00FF4873" w:rsidRPr="00397FF4">
        <w:rPr>
          <w:rFonts w:ascii="Times New Roman" w:hAnsi="Times New Roman" w:cs="Times New Roman"/>
        </w:rPr>
        <w:t xml:space="preserve"> the conclusions made in Shen et al. (2020) by gathering </w:t>
      </w:r>
      <w:r w:rsidR="00397FF4" w:rsidRPr="00397FF4">
        <w:rPr>
          <w:rFonts w:ascii="Times New Roman" w:hAnsi="Times New Roman" w:cs="Times New Roman"/>
        </w:rPr>
        <w:t>evidence</w:t>
      </w:r>
      <w:r w:rsidR="00FF4873" w:rsidRPr="00397FF4">
        <w:rPr>
          <w:rFonts w:ascii="Times New Roman" w:hAnsi="Times New Roman" w:cs="Times New Roman"/>
        </w:rPr>
        <w:t xml:space="preserve"> from a different type of language pair. </w:t>
      </w:r>
      <w:r w:rsidR="007359C3">
        <w:rPr>
          <w:rFonts w:ascii="Times New Roman" w:hAnsi="Times New Roman" w:cs="Times New Roman"/>
        </w:rPr>
        <w:t xml:space="preserve">Due to the limited number of participants and the nature of the small size of effect of our topic, the evidence we found was not able to expand </w:t>
      </w:r>
      <w:ins w:id="11" w:author="Author">
        <w:r w:rsidR="00482598">
          <w:rPr>
            <w:rFonts w:ascii="Times New Roman" w:hAnsi="Times New Roman" w:cs="Times New Roman"/>
          </w:rPr>
          <w:t xml:space="preserve">the </w:t>
        </w:r>
      </w:ins>
      <w:r w:rsidR="007359C3">
        <w:rPr>
          <w:rFonts w:ascii="Times New Roman" w:hAnsi="Times New Roman" w:cs="Times New Roman"/>
        </w:rPr>
        <w:t xml:space="preserve">former study’s conclusion, </w:t>
      </w:r>
      <w:del w:id="12" w:author="Author">
        <w:r w:rsidR="007359C3" w:rsidDel="00482598">
          <w:rPr>
            <w:rFonts w:ascii="Times New Roman" w:hAnsi="Times New Roman" w:cs="Times New Roman"/>
          </w:rPr>
          <w:delText xml:space="preserve">while </w:delText>
        </w:r>
      </w:del>
      <w:ins w:id="13" w:author="Author">
        <w:r w:rsidR="00482598">
          <w:rPr>
            <w:rFonts w:ascii="Times New Roman" w:hAnsi="Times New Roman" w:cs="Times New Roman"/>
          </w:rPr>
          <w:t xml:space="preserve">though it does </w:t>
        </w:r>
      </w:ins>
      <w:r w:rsidR="007359C3">
        <w:rPr>
          <w:rFonts w:ascii="Times New Roman" w:hAnsi="Times New Roman" w:cs="Times New Roman"/>
        </w:rPr>
        <w:t xml:space="preserve">raise new questions </w:t>
      </w:r>
      <w:del w:id="14" w:author="Author">
        <w:r w:rsidR="007359C3" w:rsidDel="00482598">
          <w:rPr>
            <w:rFonts w:ascii="Times New Roman" w:hAnsi="Times New Roman" w:cs="Times New Roman"/>
          </w:rPr>
          <w:delText>in this line of studies</w:delText>
        </w:r>
      </w:del>
      <w:ins w:id="15" w:author="Author">
        <w:r w:rsidR="00482598">
          <w:rPr>
            <w:rFonts w:ascii="Times New Roman" w:hAnsi="Times New Roman" w:cs="Times New Roman"/>
          </w:rPr>
          <w:t>about the role of acoustic cues during bilingual speech perception, particularly with regard to</w:t>
        </w:r>
      </w:ins>
      <w:del w:id="16" w:author="Author">
        <w:r w:rsidR="007359C3" w:rsidDel="00482598">
          <w:rPr>
            <w:rFonts w:ascii="Times New Roman" w:hAnsi="Times New Roman" w:cs="Times New Roman"/>
          </w:rPr>
          <w:delText>:</w:delText>
        </w:r>
      </w:del>
      <w:r w:rsidR="007359C3">
        <w:rPr>
          <w:rFonts w:ascii="Times New Roman" w:hAnsi="Times New Roman" w:cs="Times New Roman"/>
        </w:rPr>
        <w:t xml:space="preserve"> the naturalness of (re)synthesized code-switching speech and the roles of different acoustic properties. </w:t>
      </w:r>
    </w:p>
    <w:p w14:paraId="3BAD5474" w14:textId="038DC77A" w:rsidR="00B32218" w:rsidRPr="00397FF4" w:rsidRDefault="00B32218" w:rsidP="00E62A24">
      <w:pPr>
        <w:spacing w:line="480" w:lineRule="auto"/>
        <w:rPr>
          <w:rFonts w:ascii="Times New Roman" w:hAnsi="Times New Roman" w:cs="Times New Roman"/>
        </w:rPr>
      </w:pPr>
    </w:p>
    <w:p w14:paraId="712A44EC" w14:textId="4CA87E5D" w:rsidR="00B32218"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Introduction</w:t>
      </w:r>
    </w:p>
    <w:p w14:paraId="1872D7E4" w14:textId="42D0DB4B" w:rsidR="00974CC4" w:rsidRPr="00397FF4" w:rsidRDefault="00974CC4" w:rsidP="00C96277">
      <w:pPr>
        <w:spacing w:line="480" w:lineRule="auto"/>
        <w:rPr>
          <w:rFonts w:ascii="Times New Roman" w:hAnsi="Times New Roman" w:cs="Times New Roman"/>
        </w:rPr>
      </w:pPr>
      <w:commentRangeStart w:id="17"/>
      <w:r w:rsidRPr="00397FF4">
        <w:rPr>
          <w:rFonts w:ascii="Times New Roman" w:hAnsi="Times New Roman" w:cs="Times New Roman"/>
        </w:rPr>
        <w:t>Bilingual communication</w:t>
      </w:r>
      <w:commentRangeEnd w:id="17"/>
      <w:r w:rsidR="00F12041">
        <w:rPr>
          <w:rStyle w:val="CommentReference"/>
        </w:rPr>
        <w:commentReference w:id="17"/>
      </w:r>
      <w:r w:rsidRPr="00397FF4">
        <w:rPr>
          <w:rFonts w:ascii="Times New Roman" w:hAnsi="Times New Roman" w:cs="Times New Roman"/>
        </w:rPr>
        <w:t xml:space="preserve"> </w:t>
      </w:r>
      <w:r w:rsidR="009D0384" w:rsidRPr="00397FF4">
        <w:rPr>
          <w:rFonts w:ascii="Times New Roman" w:hAnsi="Times New Roman" w:cs="Times New Roman"/>
        </w:rPr>
        <w:t xml:space="preserve">is a common practice in almost all the countries around the world and constitutes an important area in linguistic studies (Schmidt, 2014). Bilingual </w:t>
      </w:r>
      <w:commentRangeStart w:id="18"/>
      <w:r w:rsidR="009D0384" w:rsidRPr="00397FF4">
        <w:rPr>
          <w:rFonts w:ascii="Times New Roman" w:hAnsi="Times New Roman" w:cs="Times New Roman"/>
        </w:rPr>
        <w:t xml:space="preserve">communications </w:t>
      </w:r>
      <w:commentRangeEnd w:id="18"/>
      <w:r w:rsidR="00F12041">
        <w:rPr>
          <w:rStyle w:val="CommentReference"/>
        </w:rPr>
        <w:commentReference w:id="18"/>
      </w:r>
      <w:r w:rsidR="009D0384" w:rsidRPr="00397FF4">
        <w:rPr>
          <w:rFonts w:ascii="Times New Roman" w:hAnsi="Times New Roman" w:cs="Times New Roman"/>
        </w:rPr>
        <w:t>differ from monolingual one</w:t>
      </w:r>
      <w:r w:rsidR="00E62A24" w:rsidRPr="00397FF4">
        <w:rPr>
          <w:rFonts w:ascii="Times New Roman" w:hAnsi="Times New Roman" w:cs="Times New Roman"/>
        </w:rPr>
        <w:t>s</w:t>
      </w:r>
      <w:r w:rsidR="009D0384" w:rsidRPr="00397FF4">
        <w:rPr>
          <w:rFonts w:ascii="Times New Roman" w:hAnsi="Times New Roman" w:cs="Times New Roman"/>
        </w:rPr>
        <w:t xml:space="preserve"> in that bilinguals can alter their ways of communication according to the counterpart: when bilinguals are with monolingual</w:t>
      </w:r>
      <w:r w:rsidR="00E62A24" w:rsidRPr="00397FF4">
        <w:rPr>
          <w:rFonts w:ascii="Times New Roman" w:hAnsi="Times New Roman" w:cs="Times New Roman"/>
        </w:rPr>
        <w:t>s</w:t>
      </w:r>
      <w:r w:rsidR="009D0384" w:rsidRPr="00397FF4">
        <w:rPr>
          <w:rFonts w:ascii="Times New Roman" w:hAnsi="Times New Roman" w:cs="Times New Roman"/>
        </w:rPr>
        <w:t xml:space="preserve">, they may avoid using their other language(s) while when they communicate with other bilinguals who share their language(s), </w:t>
      </w:r>
      <w:r w:rsidR="009D0384" w:rsidRPr="00397FF4">
        <w:rPr>
          <w:rFonts w:ascii="Times New Roman" w:hAnsi="Times New Roman" w:cs="Times New Roman"/>
        </w:rPr>
        <w:lastRenderedPageBreak/>
        <w:t xml:space="preserve">they may change completely to the other language or bring elements of the other language(s) into the one already in use (Grosjean, 2013). </w:t>
      </w:r>
      <w:r w:rsidR="006E51D1" w:rsidRPr="00397FF4">
        <w:rPr>
          <w:rFonts w:ascii="Times New Roman" w:hAnsi="Times New Roman" w:cs="Times New Roman"/>
        </w:rPr>
        <w:t xml:space="preserve">This difference in using language(s) has been discussed by Grosjean (2013) as bilingual and monolingual language modes. </w:t>
      </w:r>
      <w:commentRangeStart w:id="19"/>
      <w:r w:rsidR="006E51D1" w:rsidRPr="00397FF4">
        <w:rPr>
          <w:rFonts w:ascii="Times New Roman" w:hAnsi="Times New Roman" w:cs="Times New Roman"/>
        </w:rPr>
        <w:t xml:space="preserve">Especially, for bilinguals, </w:t>
      </w:r>
      <w:commentRangeEnd w:id="19"/>
      <w:r w:rsidR="00F12041">
        <w:rPr>
          <w:rStyle w:val="CommentReference"/>
        </w:rPr>
        <w:commentReference w:id="19"/>
      </w:r>
      <w:r w:rsidR="006E51D1" w:rsidRPr="00397FF4">
        <w:rPr>
          <w:rFonts w:ascii="Times New Roman" w:hAnsi="Times New Roman" w:cs="Times New Roman"/>
        </w:rPr>
        <w:t>language mode is the state of activation of their languages</w:t>
      </w:r>
      <w:r w:rsidR="009623B1" w:rsidRPr="00397FF4">
        <w:rPr>
          <w:rFonts w:ascii="Times New Roman" w:hAnsi="Times New Roman" w:cs="Times New Roman"/>
        </w:rPr>
        <w:t xml:space="preserve"> (say language A and language B)</w:t>
      </w:r>
      <w:r w:rsidR="006E51D1" w:rsidRPr="00397FF4">
        <w:rPr>
          <w:rFonts w:ascii="Times New Roman" w:hAnsi="Times New Roman" w:cs="Times New Roman"/>
        </w:rPr>
        <w:t xml:space="preserve"> and language processing mechanism at a given point of time, or a specific occasion of communication</w:t>
      </w:r>
      <w:r w:rsidR="00E2581F" w:rsidRPr="00397FF4">
        <w:rPr>
          <w:rFonts w:ascii="Times New Roman" w:hAnsi="Times New Roman" w:cs="Times New Roman"/>
        </w:rPr>
        <w:t>: t</w:t>
      </w:r>
      <w:r w:rsidR="009623B1" w:rsidRPr="00397FF4">
        <w:rPr>
          <w:rFonts w:ascii="Times New Roman" w:hAnsi="Times New Roman" w:cs="Times New Roman"/>
        </w:rPr>
        <w:t xml:space="preserve">he level of activation for language A and B </w:t>
      </w:r>
      <w:r w:rsidR="00E62A24" w:rsidRPr="00397FF4">
        <w:rPr>
          <w:rFonts w:ascii="Times New Roman" w:hAnsi="Times New Roman" w:cs="Times New Roman"/>
        </w:rPr>
        <w:t>along</w:t>
      </w:r>
      <w:r w:rsidR="00E2581F" w:rsidRPr="00397FF4">
        <w:rPr>
          <w:rFonts w:ascii="Times New Roman" w:hAnsi="Times New Roman" w:cs="Times New Roman"/>
        </w:rPr>
        <w:t xml:space="preserve"> the language-mode continuum</w:t>
      </w:r>
      <w:r w:rsidR="00E62A24" w:rsidRPr="00397FF4">
        <w:rPr>
          <w:rFonts w:ascii="Times New Roman" w:hAnsi="Times New Roman" w:cs="Times New Roman"/>
        </w:rPr>
        <w:t>, as illustrated in his work (Figure 1)</w:t>
      </w:r>
      <w:r w:rsidR="00E2581F" w:rsidRPr="00397FF4">
        <w:rPr>
          <w:rFonts w:ascii="Times New Roman" w:hAnsi="Times New Roman" w:cs="Times New Roman"/>
        </w:rPr>
        <w:t>. As a bilingual speaker moves along the language-mode continuum in different linguistic contexts, the amount of use of the other language (guest language), the amount and type of mixed language use, the ease of processing the two language</w:t>
      </w:r>
      <w:ins w:id="20" w:author="Author">
        <w:r w:rsidR="00F12041">
          <w:rPr>
            <w:rFonts w:ascii="Times New Roman" w:hAnsi="Times New Roman" w:cs="Times New Roman"/>
          </w:rPr>
          <w:t>s</w:t>
        </w:r>
      </w:ins>
      <w:r w:rsidR="00E2581F" w:rsidRPr="00397FF4">
        <w:rPr>
          <w:rFonts w:ascii="Times New Roman" w:hAnsi="Times New Roman" w:cs="Times New Roman"/>
        </w:rPr>
        <w:t xml:space="preserve"> and the frequency of the base-language change will </w:t>
      </w:r>
      <w:r w:rsidR="00E62A24" w:rsidRPr="00397FF4">
        <w:rPr>
          <w:rFonts w:ascii="Times New Roman" w:hAnsi="Times New Roman" w:cs="Times New Roman"/>
        </w:rPr>
        <w:t xml:space="preserve">undergo changes </w:t>
      </w:r>
      <w:r w:rsidR="00E2581F" w:rsidRPr="00397FF4">
        <w:rPr>
          <w:rFonts w:ascii="Times New Roman" w:hAnsi="Times New Roman" w:cs="Times New Roman"/>
        </w:rPr>
        <w:t xml:space="preserve">accordingly. </w:t>
      </w:r>
      <w:r w:rsidR="00867200" w:rsidRPr="00397FF4">
        <w:rPr>
          <w:rFonts w:ascii="Times New Roman" w:hAnsi="Times New Roman" w:cs="Times New Roman"/>
        </w:rPr>
        <w:t xml:space="preserve">One common practice when </w:t>
      </w:r>
      <w:ins w:id="21" w:author="Author">
        <w:r w:rsidR="00F12041">
          <w:rPr>
            <w:rFonts w:ascii="Times New Roman" w:hAnsi="Times New Roman" w:cs="Times New Roman"/>
          </w:rPr>
          <w:t xml:space="preserve">a </w:t>
        </w:r>
      </w:ins>
      <w:r w:rsidR="00867200" w:rsidRPr="00397FF4">
        <w:rPr>
          <w:rFonts w:ascii="Times New Roman" w:hAnsi="Times New Roman" w:cs="Times New Roman"/>
        </w:rPr>
        <w:t xml:space="preserve">bilingual </w:t>
      </w:r>
      <w:ins w:id="22" w:author="Author">
        <w:r w:rsidR="00F12041">
          <w:rPr>
            <w:rFonts w:ascii="Times New Roman" w:hAnsi="Times New Roman" w:cs="Times New Roman"/>
          </w:rPr>
          <w:t xml:space="preserve">individual </w:t>
        </w:r>
      </w:ins>
      <w:r w:rsidR="00867200" w:rsidRPr="00397FF4">
        <w:rPr>
          <w:rFonts w:ascii="Times New Roman" w:hAnsi="Times New Roman" w:cs="Times New Roman"/>
        </w:rPr>
        <w:t xml:space="preserve">communicates in bilingual mode is switching from one language to another, and often in one utterance. </w:t>
      </w:r>
    </w:p>
    <w:p w14:paraId="3C0ECF32" w14:textId="75BEC97B" w:rsidR="00E62A24" w:rsidRPr="00397FF4" w:rsidRDefault="00E62A24" w:rsidP="00E62A24">
      <w:pPr>
        <w:spacing w:line="480" w:lineRule="auto"/>
        <w:rPr>
          <w:rFonts w:ascii="Times New Roman" w:hAnsi="Times New Roman" w:cs="Times New Roman"/>
        </w:rPr>
      </w:pPr>
    </w:p>
    <w:p w14:paraId="57837ACA" w14:textId="77777777"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1</w:t>
      </w:r>
      <w:r w:rsidRPr="00397FF4">
        <w:rPr>
          <w:rFonts w:ascii="Times New Roman" w:hAnsi="Times New Roman" w:cs="Times New Roman"/>
          <w:sz w:val="22"/>
          <w:szCs w:val="22"/>
        </w:rPr>
        <w:t xml:space="preserve"> </w:t>
      </w:r>
    </w:p>
    <w:p w14:paraId="7C3F8AB0" w14:textId="4412A925" w:rsidR="00E62A24" w:rsidRPr="00397FF4" w:rsidRDefault="00E62A24" w:rsidP="00E62A24">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A visual representation of the language-mode continuum</w:t>
      </w:r>
    </w:p>
    <w:p w14:paraId="185305D0" w14:textId="77777777" w:rsidR="00E62A24" w:rsidRPr="00397FF4" w:rsidRDefault="00E62A24" w:rsidP="00E62A24">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03D4D558" wp14:editId="17094D10">
            <wp:extent cx="3744410" cy="187445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4848" t="7802" r="5182" b="4773"/>
                    <a:stretch/>
                  </pic:blipFill>
                  <pic:spPr bwMode="auto">
                    <a:xfrm>
                      <a:off x="0" y="0"/>
                      <a:ext cx="3799774" cy="1902166"/>
                    </a:xfrm>
                    <a:prstGeom prst="rect">
                      <a:avLst/>
                    </a:prstGeom>
                    <a:ln>
                      <a:noFill/>
                    </a:ln>
                    <a:extLst>
                      <a:ext uri="{53640926-AAD7-44D8-BBD7-CCE9431645EC}">
                        <a14:shadowObscured xmlns:a14="http://schemas.microsoft.com/office/drawing/2010/main"/>
                      </a:ext>
                    </a:extLst>
                  </pic:spPr>
                </pic:pic>
              </a:graphicData>
            </a:graphic>
          </wp:inline>
        </w:drawing>
      </w:r>
    </w:p>
    <w:p w14:paraId="31B14AE1" w14:textId="5EAC9028" w:rsidR="00E62A24" w:rsidRPr="00397FF4" w:rsidRDefault="00E62A24" w:rsidP="00E62A24">
      <w:pPr>
        <w:spacing w:line="360" w:lineRule="auto"/>
        <w:rPr>
          <w:rFonts w:ascii="Times New Roman" w:hAnsi="Times New Roman" w:cs="Times New Roman"/>
          <w:sz w:val="22"/>
          <w:szCs w:val="22"/>
        </w:rPr>
      </w:pPr>
      <w:commentRangeStart w:id="23"/>
      <w:r w:rsidRPr="00397FF4">
        <w:rPr>
          <w:rFonts w:ascii="Times New Roman" w:hAnsi="Times New Roman" w:cs="Times New Roman"/>
          <w:sz w:val="22"/>
          <w:szCs w:val="22"/>
        </w:rPr>
        <w:t>Note. Two positions on the continuum are illustrated for a person with two languages (A and B): toward the monolingual end (on the left) and toward the bilingual end (on the right). The level of activation of a language (square) is depicted by the degree of darkness (black represents an active language and white an inactive or deactivated one). From “Bilingual and Monolingual Languages Modes,” by</w:t>
      </w:r>
      <w:r w:rsidRPr="00397FF4">
        <w:rPr>
          <w:rFonts w:ascii="Times New Roman" w:hAnsi="Times New Roman" w:cs="Times New Roman"/>
        </w:rPr>
        <w:t xml:space="preserve"> </w:t>
      </w:r>
      <w:r w:rsidRPr="00397FF4">
        <w:rPr>
          <w:rFonts w:ascii="Times New Roman" w:hAnsi="Times New Roman" w:cs="Times New Roman"/>
          <w:sz w:val="22"/>
          <w:szCs w:val="22"/>
        </w:rPr>
        <w:t xml:space="preserve">François </w:t>
      </w:r>
      <w:r w:rsidRPr="00397FF4">
        <w:rPr>
          <w:rFonts w:ascii="Times New Roman" w:hAnsi="Times New Roman" w:cs="Times New Roman"/>
          <w:sz w:val="22"/>
          <w:szCs w:val="22"/>
        </w:rPr>
        <w:lastRenderedPageBreak/>
        <w:t>Grosjean, 2013,</w:t>
      </w:r>
      <w:r w:rsidRPr="00397FF4">
        <w:rPr>
          <w:rFonts w:ascii="Times New Roman" w:hAnsi="Times New Roman" w:cs="Times New Roman"/>
          <w:i/>
          <w:iCs/>
          <w:sz w:val="22"/>
          <w:szCs w:val="22"/>
        </w:rPr>
        <w:t xml:space="preserve"> The Encyclopedia of Applied Linguistics, </w:t>
      </w:r>
      <w:r w:rsidRPr="00397FF4">
        <w:rPr>
          <w:rFonts w:ascii="Times New Roman" w:hAnsi="Times New Roman" w:cs="Times New Roman"/>
          <w:sz w:val="22"/>
          <w:szCs w:val="22"/>
        </w:rPr>
        <w:t>Copyright 2015 by Blackwell Publishing Ltd</w:t>
      </w:r>
      <w:r w:rsidR="005666DB">
        <w:rPr>
          <w:rFonts w:ascii="Times New Roman" w:hAnsi="Times New Roman" w:cs="Times New Roman"/>
          <w:sz w:val="22"/>
          <w:szCs w:val="22"/>
        </w:rPr>
        <w:t>, 489-493.</w:t>
      </w:r>
      <w:commentRangeEnd w:id="23"/>
      <w:r w:rsidR="000137AD">
        <w:rPr>
          <w:rStyle w:val="CommentReference"/>
        </w:rPr>
        <w:commentReference w:id="23"/>
      </w:r>
    </w:p>
    <w:p w14:paraId="2C6058AF" w14:textId="77777777" w:rsidR="00E62A24" w:rsidRPr="00397FF4" w:rsidRDefault="00E62A24" w:rsidP="00E62A24">
      <w:pPr>
        <w:spacing w:line="480" w:lineRule="auto"/>
        <w:rPr>
          <w:rFonts w:ascii="Times New Roman" w:hAnsi="Times New Roman" w:cs="Times New Roman"/>
          <w:highlight w:val="green"/>
        </w:rPr>
      </w:pPr>
    </w:p>
    <w:p w14:paraId="4819196E" w14:textId="71AB13CA" w:rsidR="009E2671"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w:t>
      </w:r>
      <w:r w:rsidR="00F6270D">
        <w:rPr>
          <w:rFonts w:ascii="Times New Roman" w:hAnsi="Times New Roman" w:cs="Times New Roman"/>
        </w:rPr>
        <w:t>ode-switching</w:t>
      </w:r>
      <w:r w:rsidRPr="00B41A1D">
        <w:rPr>
          <w:rFonts w:ascii="Times New Roman" w:hAnsi="Times New Roman" w:cs="Times New Roman"/>
        </w:rPr>
        <w:t xml:space="preserve"> communications</w:t>
      </w:r>
      <w:r w:rsidR="00E674D8" w:rsidRPr="00B41A1D">
        <w:rPr>
          <w:rFonts w:ascii="Times New Roman" w:hAnsi="Times New Roman" w:cs="Times New Roman"/>
        </w:rPr>
        <w:t xml:space="preserve"> </w:t>
      </w:r>
    </w:p>
    <w:p w14:paraId="17C14CB2" w14:textId="02EE4D64" w:rsidR="00E62A24" w:rsidRPr="00397FF4" w:rsidRDefault="00F04ACC" w:rsidP="00C96277">
      <w:pPr>
        <w:spacing w:line="480" w:lineRule="auto"/>
        <w:rPr>
          <w:rFonts w:ascii="Times New Roman" w:hAnsi="Times New Roman" w:cs="Times New Roman"/>
        </w:rPr>
      </w:pPr>
      <w:r w:rsidRPr="00397FF4">
        <w:rPr>
          <w:rFonts w:ascii="Times New Roman" w:hAnsi="Times New Roman" w:cs="Times New Roman"/>
        </w:rPr>
        <w:t xml:space="preserve">Code-switching (CS) is the linguistic phenomenon </w:t>
      </w:r>
      <w:r w:rsidR="00F6270D">
        <w:rPr>
          <w:rFonts w:ascii="Times New Roman" w:hAnsi="Times New Roman" w:cs="Times New Roman"/>
        </w:rPr>
        <w:t>during which</w:t>
      </w:r>
      <w:r w:rsidR="00F6270D" w:rsidRPr="00397FF4">
        <w:rPr>
          <w:rFonts w:ascii="Times New Roman" w:hAnsi="Times New Roman" w:cs="Times New Roman"/>
        </w:rPr>
        <w:t xml:space="preserve"> </w:t>
      </w:r>
      <w:r w:rsidRPr="00397FF4">
        <w:rPr>
          <w:rFonts w:ascii="Times New Roman" w:hAnsi="Times New Roman" w:cs="Times New Roman"/>
        </w:rPr>
        <w:t>more than one language is used in one utterance.</w:t>
      </w:r>
      <w:r w:rsidR="00E62A24" w:rsidRPr="00397FF4">
        <w:rPr>
          <w:rFonts w:ascii="Times New Roman" w:hAnsi="Times New Roman" w:cs="Times New Roman"/>
        </w:rPr>
        <w:t xml:space="preserve"> As a result </w:t>
      </w:r>
      <w:r w:rsidR="009455EF" w:rsidRPr="00397FF4">
        <w:rPr>
          <w:rFonts w:ascii="Times New Roman" w:hAnsi="Times New Roman" w:cs="Times New Roman"/>
        </w:rPr>
        <w:t>of</w:t>
      </w:r>
      <w:r w:rsidR="00E62A24" w:rsidRPr="00397FF4">
        <w:rPr>
          <w:rFonts w:ascii="Times New Roman" w:hAnsi="Times New Roman" w:cs="Times New Roman"/>
        </w:rPr>
        <w:t xml:space="preserve"> language contact, in US Latino communities the alternating use of Spanish and English in the same conversational event is quite common (Toribio, 2002).</w:t>
      </w:r>
      <w:r w:rsidR="009455EF" w:rsidRPr="00397FF4">
        <w:rPr>
          <w:rFonts w:ascii="Times New Roman" w:hAnsi="Times New Roman" w:cs="Times New Roman"/>
        </w:rPr>
        <w:t xml:space="preserve"> Toribio’s case studies (2002), combining linguistic form and function in specific social contexts, </w:t>
      </w:r>
      <w:r w:rsidR="00F6270D" w:rsidRPr="00397FF4">
        <w:rPr>
          <w:rFonts w:ascii="Times New Roman" w:hAnsi="Times New Roman" w:cs="Times New Roman"/>
        </w:rPr>
        <w:t xml:space="preserve">has shown </w:t>
      </w:r>
      <w:r w:rsidR="009455EF" w:rsidRPr="00397FF4">
        <w:rPr>
          <w:rFonts w:ascii="Times New Roman" w:hAnsi="Times New Roman" w:cs="Times New Roman"/>
        </w:rPr>
        <w:t>that despite some low prestige associated with code alternation, the practice of code-switching is commonly used and even some use the alternation of English and Spanish in their speech to signal social identities.</w:t>
      </w:r>
      <w:r w:rsidR="004E482A" w:rsidRPr="00397FF4">
        <w:rPr>
          <w:rFonts w:ascii="Times New Roman" w:hAnsi="Times New Roman" w:cs="Times New Roman"/>
        </w:rPr>
        <w:t xml:space="preserve"> Below are some of the naturally produced code-switching </w:t>
      </w:r>
      <w:r w:rsidR="00E96A65" w:rsidRPr="00397FF4">
        <w:rPr>
          <w:rFonts w:ascii="Times New Roman" w:hAnsi="Times New Roman" w:cs="Times New Roman"/>
        </w:rPr>
        <w:t>sentences</w:t>
      </w:r>
      <w:r w:rsidR="004E482A" w:rsidRPr="00397FF4">
        <w:rPr>
          <w:rFonts w:ascii="Times New Roman" w:hAnsi="Times New Roman" w:cs="Times New Roman"/>
        </w:rPr>
        <w:t xml:space="preserve"> reported in Toribio’s study (2002):</w:t>
      </w:r>
    </w:p>
    <w:p w14:paraId="7900B8FF" w14:textId="19B536A8" w:rsidR="004E482A" w:rsidRPr="0072694F" w:rsidRDefault="004E482A" w:rsidP="004E482A">
      <w:pPr>
        <w:pStyle w:val="ListParagraph"/>
        <w:numPr>
          <w:ilvl w:val="0"/>
          <w:numId w:val="1"/>
        </w:numPr>
        <w:spacing w:line="480" w:lineRule="auto"/>
        <w:rPr>
          <w:rFonts w:ascii="Times New Roman" w:hAnsi="Times New Roman" w:cs="Times New Roman"/>
          <w:lang w:val="es-ES"/>
        </w:rPr>
      </w:pPr>
      <w:r w:rsidRPr="0072694F">
        <w:rPr>
          <w:rFonts w:ascii="Times New Roman" w:hAnsi="Times New Roman" w:cs="Times New Roman"/>
          <w:i/>
          <w:iCs/>
          <w:lang w:val="es-ES"/>
        </w:rPr>
        <w:t>La madre de caperucita le da</w:t>
      </w:r>
      <w:r w:rsidRPr="0072694F">
        <w:rPr>
          <w:rFonts w:ascii="Times New Roman" w:hAnsi="Times New Roman" w:cs="Times New Roman"/>
          <w:lang w:val="es-ES"/>
        </w:rPr>
        <w:t xml:space="preserve"> a </w:t>
      </w:r>
      <w:proofErr w:type="spellStart"/>
      <w:r w:rsidRPr="0072694F">
        <w:rPr>
          <w:rFonts w:ascii="Times New Roman" w:hAnsi="Times New Roman" w:cs="Times New Roman"/>
          <w:lang w:val="es-ES"/>
        </w:rPr>
        <w:t>jar</w:t>
      </w:r>
      <w:proofErr w:type="spellEnd"/>
      <w:r w:rsidRPr="0072694F">
        <w:rPr>
          <w:rFonts w:ascii="Times New Roman" w:hAnsi="Times New Roman" w:cs="Times New Roman"/>
          <w:lang w:val="es-ES"/>
        </w:rPr>
        <w:t xml:space="preserve"> </w:t>
      </w:r>
      <w:proofErr w:type="spellStart"/>
      <w:r w:rsidRPr="0072694F">
        <w:rPr>
          <w:rFonts w:ascii="Times New Roman" w:hAnsi="Times New Roman" w:cs="Times New Roman"/>
          <w:lang w:val="es-ES"/>
        </w:rPr>
        <w:t>of</w:t>
      </w:r>
      <w:proofErr w:type="spellEnd"/>
      <w:r w:rsidRPr="0072694F">
        <w:rPr>
          <w:rFonts w:ascii="Times New Roman" w:hAnsi="Times New Roman" w:cs="Times New Roman"/>
          <w:lang w:val="es-ES"/>
        </w:rPr>
        <w:t xml:space="preserve"> </w:t>
      </w:r>
      <w:proofErr w:type="spellStart"/>
      <w:r w:rsidRPr="0072694F">
        <w:rPr>
          <w:rFonts w:ascii="Times New Roman" w:hAnsi="Times New Roman" w:cs="Times New Roman"/>
          <w:lang w:val="es-ES"/>
        </w:rPr>
        <w:t>honey</w:t>
      </w:r>
      <w:proofErr w:type="spellEnd"/>
      <w:r w:rsidRPr="0072694F">
        <w:rPr>
          <w:rFonts w:ascii="Times New Roman" w:hAnsi="Times New Roman" w:cs="Times New Roman"/>
          <w:lang w:val="es-ES"/>
        </w:rPr>
        <w:t>.</w:t>
      </w:r>
    </w:p>
    <w:p w14:paraId="57FE8819" w14:textId="1F7FE41C"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t>Little Red Riding Hood’s mom gave her a jar of honey.</w:t>
      </w:r>
    </w:p>
    <w:p w14:paraId="085EDAEB" w14:textId="1C97BB78" w:rsidR="004E482A" w:rsidRPr="0072694F" w:rsidRDefault="004E482A" w:rsidP="004E482A">
      <w:pPr>
        <w:pStyle w:val="ListParagraph"/>
        <w:numPr>
          <w:ilvl w:val="0"/>
          <w:numId w:val="1"/>
        </w:numPr>
        <w:spacing w:line="480" w:lineRule="auto"/>
        <w:rPr>
          <w:rFonts w:ascii="Times New Roman" w:hAnsi="Times New Roman" w:cs="Times New Roman"/>
          <w:lang w:val="es-ES"/>
        </w:rPr>
      </w:pPr>
      <w:proofErr w:type="spellStart"/>
      <w:r w:rsidRPr="0072694F">
        <w:rPr>
          <w:rFonts w:ascii="Times New Roman" w:hAnsi="Times New Roman" w:cs="Times New Roman"/>
          <w:lang w:val="es-ES"/>
        </w:rPr>
        <w:t>They</w:t>
      </w:r>
      <w:proofErr w:type="spellEnd"/>
      <w:r w:rsidRPr="0072694F">
        <w:rPr>
          <w:rFonts w:ascii="Times New Roman" w:hAnsi="Times New Roman" w:cs="Times New Roman"/>
          <w:lang w:val="es-ES"/>
        </w:rPr>
        <w:t xml:space="preserve"> </w:t>
      </w:r>
      <w:proofErr w:type="spellStart"/>
      <w:r w:rsidRPr="0072694F">
        <w:rPr>
          <w:rFonts w:ascii="Times New Roman" w:hAnsi="Times New Roman" w:cs="Times New Roman"/>
          <w:lang w:val="es-ES"/>
        </w:rPr>
        <w:t>both</w:t>
      </w:r>
      <w:proofErr w:type="spellEnd"/>
      <w:r w:rsidRPr="0072694F">
        <w:rPr>
          <w:rFonts w:ascii="Times New Roman" w:hAnsi="Times New Roman" w:cs="Times New Roman"/>
          <w:lang w:val="es-ES"/>
        </w:rPr>
        <w:t xml:space="preserve"> </w:t>
      </w:r>
      <w:proofErr w:type="spellStart"/>
      <w:r w:rsidRPr="0072694F">
        <w:rPr>
          <w:rFonts w:ascii="Times New Roman" w:hAnsi="Times New Roman" w:cs="Times New Roman"/>
          <w:lang w:val="es-ES"/>
        </w:rPr>
        <w:t>finish</w:t>
      </w:r>
      <w:proofErr w:type="spellEnd"/>
      <w:r w:rsidRPr="0072694F">
        <w:rPr>
          <w:rFonts w:ascii="Times New Roman" w:hAnsi="Times New Roman" w:cs="Times New Roman"/>
          <w:lang w:val="es-ES"/>
        </w:rPr>
        <w:t xml:space="preserve"> </w:t>
      </w:r>
      <w:proofErr w:type="spellStart"/>
      <w:r w:rsidRPr="0072694F">
        <w:rPr>
          <w:rFonts w:ascii="Times New Roman" w:hAnsi="Times New Roman" w:cs="Times New Roman"/>
          <w:lang w:val="es-ES"/>
        </w:rPr>
        <w:t>talking</w:t>
      </w:r>
      <w:proofErr w:type="spellEnd"/>
      <w:r w:rsidRPr="0072694F">
        <w:rPr>
          <w:rFonts w:ascii="Times New Roman" w:hAnsi="Times New Roman" w:cs="Times New Roman"/>
          <w:lang w:val="es-ES"/>
        </w:rPr>
        <w:t xml:space="preserve"> </w:t>
      </w:r>
      <w:r w:rsidRPr="0072694F">
        <w:rPr>
          <w:rFonts w:ascii="Times New Roman" w:hAnsi="Times New Roman" w:cs="Times New Roman"/>
          <w:i/>
          <w:iCs/>
          <w:lang w:val="es-ES"/>
        </w:rPr>
        <w:t>y el lobo camina en otra dirección opuesta a la de caperucita.</w:t>
      </w:r>
    </w:p>
    <w:p w14:paraId="03FFA1AC" w14:textId="7F5346C9"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t>They both finish talking and the wolf walk</w:t>
      </w:r>
      <w:r w:rsidR="00BF4464">
        <w:rPr>
          <w:rFonts w:ascii="Times New Roman" w:hAnsi="Times New Roman" w:cs="Times New Roman"/>
        </w:rPr>
        <w:t>s</w:t>
      </w:r>
      <w:r w:rsidRPr="00397FF4">
        <w:rPr>
          <w:rFonts w:ascii="Times New Roman" w:hAnsi="Times New Roman" w:cs="Times New Roman"/>
        </w:rPr>
        <w:t xml:space="preserve"> in the opposite direction of Little Red Riding Hood.</w:t>
      </w:r>
    </w:p>
    <w:p w14:paraId="56C63754" w14:textId="2D578A92" w:rsidR="004E482A" w:rsidRPr="00397FF4" w:rsidRDefault="00AD4118" w:rsidP="004E482A">
      <w:pPr>
        <w:spacing w:line="480" w:lineRule="auto"/>
        <w:rPr>
          <w:rFonts w:ascii="Times New Roman" w:hAnsi="Times New Roman" w:cs="Times New Roman"/>
        </w:rPr>
      </w:pPr>
      <w:del w:id="24" w:author="Author">
        <w:r w:rsidRPr="00397FF4" w:rsidDel="00583886">
          <w:rPr>
            <w:rFonts w:ascii="Times New Roman" w:hAnsi="Times New Roman" w:cs="Times New Roman"/>
          </w:rPr>
          <w:delText xml:space="preserve">There </w:delText>
        </w:r>
      </w:del>
      <w:ins w:id="25" w:author="Author">
        <w:r w:rsidR="00583886" w:rsidRPr="00397FF4">
          <w:rPr>
            <w:rFonts w:ascii="Times New Roman" w:hAnsi="Times New Roman" w:cs="Times New Roman"/>
          </w:rPr>
          <w:t>The</w:t>
        </w:r>
        <w:r w:rsidR="00583886">
          <w:rPr>
            <w:rFonts w:ascii="Times New Roman" w:hAnsi="Times New Roman" w:cs="Times New Roman"/>
          </w:rPr>
          <w:t>s</w:t>
        </w:r>
        <w:r w:rsidR="00583886" w:rsidRPr="00397FF4">
          <w:rPr>
            <w:rFonts w:ascii="Times New Roman" w:hAnsi="Times New Roman" w:cs="Times New Roman"/>
          </w:rPr>
          <w:t xml:space="preserve">e </w:t>
        </w:r>
      </w:ins>
      <w:r w:rsidRPr="00397FF4">
        <w:rPr>
          <w:rFonts w:ascii="Times New Roman" w:hAnsi="Times New Roman" w:cs="Times New Roman"/>
        </w:rPr>
        <w:t xml:space="preserve">two examples were collected from the </w:t>
      </w:r>
      <w:r w:rsidR="00E96A65" w:rsidRPr="00397FF4">
        <w:rPr>
          <w:rFonts w:ascii="Times New Roman" w:hAnsi="Times New Roman" w:cs="Times New Roman"/>
        </w:rPr>
        <w:t xml:space="preserve">language user in a code-switching narrative writing task. A code-switching narrative retelling task was also conducted in their study. It was shown that the language user had a strong sensitivity to code-switching well-formedness; in other words, as noted by </w:t>
      </w:r>
      <w:commentRangeStart w:id="26"/>
      <w:r w:rsidR="00E96A65" w:rsidRPr="00397FF4">
        <w:rPr>
          <w:rFonts w:ascii="Times New Roman" w:hAnsi="Times New Roman" w:cs="Times New Roman"/>
        </w:rPr>
        <w:t xml:space="preserve">Shana </w:t>
      </w:r>
      <w:proofErr w:type="spellStart"/>
      <w:r w:rsidR="00E96A65" w:rsidRPr="00397FF4">
        <w:rPr>
          <w:rFonts w:ascii="Times New Roman" w:hAnsi="Times New Roman" w:cs="Times New Roman"/>
        </w:rPr>
        <w:t>Poplack</w:t>
      </w:r>
      <w:commentRangeEnd w:id="26"/>
      <w:proofErr w:type="spellEnd"/>
      <w:r w:rsidR="00583886">
        <w:rPr>
          <w:rStyle w:val="CommentReference"/>
        </w:rPr>
        <w:commentReference w:id="26"/>
      </w:r>
      <w:r w:rsidR="00E96A65" w:rsidRPr="00397FF4">
        <w:rPr>
          <w:rFonts w:ascii="Times New Roman" w:hAnsi="Times New Roman" w:cs="Times New Roman"/>
        </w:rPr>
        <w:t xml:space="preserve">, among others, a prerequisite for successful code-switching is competence in the component languages. The code-switchers have access to linguistic </w:t>
      </w:r>
      <w:r w:rsidR="00E96A65" w:rsidRPr="00397FF4">
        <w:rPr>
          <w:rFonts w:ascii="Times New Roman" w:hAnsi="Times New Roman" w:cs="Times New Roman"/>
        </w:rPr>
        <w:lastRenderedPageBreak/>
        <w:t xml:space="preserve">knowledge </w:t>
      </w:r>
      <w:r w:rsidR="0000324B">
        <w:rPr>
          <w:rFonts w:ascii="Times New Roman" w:hAnsi="Times New Roman" w:cs="Times New Roman"/>
        </w:rPr>
        <w:t>in</w:t>
      </w:r>
      <w:r w:rsidR="0000324B" w:rsidRPr="00397FF4">
        <w:rPr>
          <w:rFonts w:ascii="Times New Roman" w:hAnsi="Times New Roman" w:cs="Times New Roman"/>
        </w:rPr>
        <w:t xml:space="preserve"> </w:t>
      </w:r>
      <w:r w:rsidR="00E96A65" w:rsidRPr="00397FF4">
        <w:rPr>
          <w:rFonts w:ascii="Times New Roman" w:hAnsi="Times New Roman" w:cs="Times New Roman"/>
        </w:rPr>
        <w:t>both languages at the same time, hence the cognitive process should be different from monolingual or unilingual communication.</w:t>
      </w:r>
    </w:p>
    <w:p w14:paraId="1B0CC963" w14:textId="3CB3D78D" w:rsidR="00FF2E5D" w:rsidRPr="00397FF4" w:rsidRDefault="00F04ACC" w:rsidP="00C96277">
      <w:pPr>
        <w:spacing w:line="480" w:lineRule="auto"/>
        <w:rPr>
          <w:rFonts w:ascii="Times New Roman" w:hAnsi="Times New Roman" w:cs="Times New Roman"/>
        </w:rPr>
      </w:pPr>
      <w:commentRangeStart w:id="27"/>
      <w:commentRangeStart w:id="28"/>
      <w:r w:rsidRPr="00397FF4">
        <w:rPr>
          <w:rFonts w:ascii="Times New Roman" w:hAnsi="Times New Roman" w:cs="Times New Roman"/>
        </w:rPr>
        <w:t>In comparison to a monolingual</w:t>
      </w:r>
      <w:r w:rsidR="00E62A24" w:rsidRPr="00397FF4">
        <w:rPr>
          <w:rFonts w:ascii="Times New Roman" w:hAnsi="Times New Roman" w:cs="Times New Roman"/>
        </w:rPr>
        <w:t xml:space="preserve"> (unilingual)</w:t>
      </w:r>
      <w:r w:rsidRPr="00397FF4">
        <w:rPr>
          <w:rFonts w:ascii="Times New Roman" w:hAnsi="Times New Roman" w:cs="Times New Roman"/>
        </w:rPr>
        <w:t xml:space="preserve"> discourse, it is reported in a line of studies that more complex processes are involved </w:t>
      </w:r>
      <w:r w:rsidR="00FF2E5D" w:rsidRPr="00397FF4">
        <w:rPr>
          <w:rFonts w:ascii="Times New Roman" w:hAnsi="Times New Roman" w:cs="Times New Roman"/>
        </w:rPr>
        <w:t>in</w:t>
      </w:r>
      <w:r w:rsidRPr="00397FF4">
        <w:rPr>
          <w:rFonts w:ascii="Times New Roman" w:hAnsi="Times New Roman" w:cs="Times New Roman"/>
        </w:rPr>
        <w:t xml:space="preserve"> </w:t>
      </w:r>
      <w:r w:rsidR="000831A6" w:rsidRPr="00397FF4">
        <w:rPr>
          <w:rFonts w:ascii="Times New Roman" w:hAnsi="Times New Roman" w:cs="Times New Roman"/>
        </w:rPr>
        <w:t>recognition</w:t>
      </w:r>
      <w:r w:rsidR="00FF2E5D" w:rsidRPr="00397FF4">
        <w:rPr>
          <w:rFonts w:ascii="Times New Roman" w:hAnsi="Times New Roman" w:cs="Times New Roman"/>
        </w:rPr>
        <w:t>, production</w:t>
      </w:r>
      <w:r w:rsidR="000831A6" w:rsidRPr="00397FF4">
        <w:rPr>
          <w:rFonts w:ascii="Times New Roman" w:hAnsi="Times New Roman" w:cs="Times New Roman"/>
        </w:rPr>
        <w:t>,</w:t>
      </w:r>
      <w:r w:rsidRPr="00397FF4">
        <w:rPr>
          <w:rFonts w:ascii="Times New Roman" w:hAnsi="Times New Roman" w:cs="Times New Roman"/>
        </w:rPr>
        <w:t xml:space="preserve"> and comprehension </w:t>
      </w:r>
      <w:r w:rsidR="00F32781" w:rsidRPr="00397FF4">
        <w:rPr>
          <w:rFonts w:ascii="Times New Roman" w:hAnsi="Times New Roman" w:cs="Times New Roman"/>
        </w:rPr>
        <w:t>in a code-mixing or code-switching</w:t>
      </w:r>
      <w:r w:rsidRPr="00397FF4">
        <w:rPr>
          <w:rFonts w:ascii="Times New Roman" w:hAnsi="Times New Roman" w:cs="Times New Roman"/>
        </w:rPr>
        <w:t xml:space="preserve"> </w:t>
      </w:r>
      <w:r w:rsidR="00F32781" w:rsidRPr="00397FF4">
        <w:rPr>
          <w:rFonts w:ascii="Times New Roman" w:hAnsi="Times New Roman" w:cs="Times New Roman"/>
        </w:rPr>
        <w:t>context</w:t>
      </w:r>
      <w:r w:rsidR="000831A6" w:rsidRPr="00397FF4">
        <w:rPr>
          <w:rFonts w:ascii="Times New Roman" w:hAnsi="Times New Roman" w:cs="Times New Roman"/>
        </w:rPr>
        <w:t xml:space="preserve">. </w:t>
      </w:r>
      <w:commentRangeEnd w:id="27"/>
      <w:r w:rsidR="00583886">
        <w:rPr>
          <w:rStyle w:val="CommentReference"/>
        </w:rPr>
        <w:commentReference w:id="27"/>
      </w:r>
      <w:commentRangeEnd w:id="28"/>
      <w:r w:rsidR="00583886">
        <w:rPr>
          <w:rStyle w:val="CommentReference"/>
        </w:rPr>
        <w:commentReference w:id="28"/>
      </w:r>
    </w:p>
    <w:p w14:paraId="62BBCE84" w14:textId="474E36B4" w:rsidR="00FF2E5D"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 xml:space="preserve">In Grainger and </w:t>
      </w:r>
      <w:proofErr w:type="spellStart"/>
      <w:r w:rsidRPr="00E93AAE">
        <w:rPr>
          <w:rFonts w:ascii="Times New Roman" w:hAnsi="Times New Roman" w:cs="Times New Roman"/>
        </w:rPr>
        <w:t>Beauvillain’s</w:t>
      </w:r>
      <w:proofErr w:type="spellEnd"/>
      <w:r w:rsidRPr="00E93AAE">
        <w:rPr>
          <w:rFonts w:ascii="Times New Roman" w:hAnsi="Times New Roman" w:cs="Times New Roman"/>
        </w:rPr>
        <w:t xml:space="preserve"> </w:t>
      </w:r>
      <w:commentRangeStart w:id="29"/>
      <w:r w:rsidRPr="00E93AAE">
        <w:rPr>
          <w:rFonts w:ascii="Times New Roman" w:hAnsi="Times New Roman" w:cs="Times New Roman"/>
        </w:rPr>
        <w:t xml:space="preserve">study (1987) </w:t>
      </w:r>
      <w:commentRangeEnd w:id="29"/>
      <w:r w:rsidR="00583886">
        <w:rPr>
          <w:rStyle w:val="CommentReference"/>
        </w:rPr>
        <w:commentReference w:id="29"/>
      </w:r>
      <w:r w:rsidRPr="00E93AAE">
        <w:rPr>
          <w:rFonts w:ascii="Times New Roman" w:hAnsi="Times New Roman" w:cs="Times New Roman"/>
        </w:rPr>
        <w:t>compared the effects of mixed- and pure-</w:t>
      </w:r>
      <w:r w:rsidRPr="00397FF4">
        <w:rPr>
          <w:rFonts w:ascii="Times New Roman" w:hAnsi="Times New Roman" w:cs="Times New Roman"/>
        </w:rPr>
        <w:t>language lists on lexical decision times with English-French bilinguals through two experiments, and it is reported in one experiment that pure-language (unilingual) presentation received faster reaction time than mixed-language presentation; together with the second experiment they found that the effect of language alternation depends language-specific orthographic information: if the word is not language specific, it takes longer for participant</w:t>
      </w:r>
      <w:r w:rsidR="005E2D23">
        <w:rPr>
          <w:rFonts w:ascii="Times New Roman" w:hAnsi="Times New Roman" w:cs="Times New Roman"/>
        </w:rPr>
        <w:t>s</w:t>
      </w:r>
      <w:r w:rsidRPr="00397FF4">
        <w:rPr>
          <w:rFonts w:ascii="Times New Roman" w:hAnsi="Times New Roman" w:cs="Times New Roman"/>
        </w:rPr>
        <w:t xml:space="preserve"> to recognize. </w:t>
      </w:r>
    </w:p>
    <w:p w14:paraId="32C4C53B" w14:textId="4C573A63" w:rsidR="00D610B1"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Soares &amp; Grosjean (1984) conducted a study comparing Portuguese-English bilingual</w:t>
      </w:r>
      <w:r w:rsidRPr="00397FF4">
        <w:rPr>
          <w:rFonts w:ascii="Times New Roman" w:hAnsi="Times New Roman" w:cs="Times New Roman"/>
        </w:rPr>
        <w:t xml:space="preserve"> speakers’ monolingual language mode versus bilingual mode through an on-line task with also </w:t>
      </w:r>
      <w:r w:rsidRPr="00E93AAE">
        <w:rPr>
          <w:rFonts w:ascii="Times New Roman" w:hAnsi="Times New Roman" w:cs="Times New Roman"/>
        </w:rPr>
        <w:t xml:space="preserve">English monolinguals as controlled group: the phoneme-triggered lexical decision task (Blank, 1980). </w:t>
      </w:r>
      <w:commentRangeStart w:id="30"/>
      <w:r w:rsidRPr="00E93AAE">
        <w:rPr>
          <w:rFonts w:ascii="Times New Roman" w:hAnsi="Times New Roman" w:cs="Times New Roman"/>
        </w:rPr>
        <w:t>The result</w:t>
      </w:r>
      <w:r w:rsidR="0087374F">
        <w:rPr>
          <w:rFonts w:ascii="Times New Roman" w:hAnsi="Times New Roman" w:cs="Times New Roman"/>
        </w:rPr>
        <w:t>s</w:t>
      </w:r>
      <w:r w:rsidRPr="00E93AAE">
        <w:rPr>
          <w:rFonts w:ascii="Times New Roman" w:hAnsi="Times New Roman" w:cs="Times New Roman"/>
        </w:rPr>
        <w:t xml:space="preserve"> showed that </w:t>
      </w:r>
      <w:proofErr w:type="gramStart"/>
      <w:r w:rsidRPr="00E93AAE">
        <w:rPr>
          <w:rFonts w:ascii="Times New Roman" w:hAnsi="Times New Roman" w:cs="Times New Roman"/>
        </w:rPr>
        <w:t xml:space="preserve">despite </w:t>
      </w:r>
      <w:ins w:id="31" w:author="Author">
        <w:r w:rsidR="001E348D">
          <w:rPr>
            <w:rFonts w:ascii="Times New Roman" w:hAnsi="Times New Roman" w:cs="Times New Roman"/>
          </w:rPr>
          <w:t>the fact that</w:t>
        </w:r>
        <w:proofErr w:type="gramEnd"/>
        <w:r w:rsidR="001E348D">
          <w:rPr>
            <w:rFonts w:ascii="Times New Roman" w:hAnsi="Times New Roman" w:cs="Times New Roman"/>
          </w:rPr>
          <w:t xml:space="preserve"> </w:t>
        </w:r>
      </w:ins>
      <w:r w:rsidRPr="00E93AAE">
        <w:rPr>
          <w:rFonts w:ascii="Times New Roman" w:hAnsi="Times New Roman" w:cs="Times New Roman"/>
        </w:rPr>
        <w:t xml:space="preserve">the bilingual participants’ response times in </w:t>
      </w:r>
      <w:ins w:id="32" w:author="Author">
        <w:r w:rsidR="001E348D">
          <w:rPr>
            <w:rFonts w:ascii="Times New Roman" w:hAnsi="Times New Roman" w:cs="Times New Roman"/>
          </w:rPr>
          <w:t xml:space="preserve">a </w:t>
        </w:r>
      </w:ins>
      <w:r w:rsidRPr="00E93AAE">
        <w:rPr>
          <w:rFonts w:ascii="Times New Roman" w:hAnsi="Times New Roman" w:cs="Times New Roman"/>
        </w:rPr>
        <w:t>lexical decision task in monolingual mode</w:t>
      </w:r>
      <w:del w:id="33" w:author="Author">
        <w:r w:rsidRPr="00E93AAE" w:rsidDel="001E348D">
          <w:rPr>
            <w:rFonts w:ascii="Times New Roman" w:hAnsi="Times New Roman" w:cs="Times New Roman"/>
          </w:rPr>
          <w:delText>s</w:delText>
        </w:r>
      </w:del>
      <w:r w:rsidRPr="00E93AAE">
        <w:rPr>
          <w:rFonts w:ascii="Times New Roman" w:hAnsi="Times New Roman" w:cs="Times New Roman"/>
        </w:rPr>
        <w:t xml:space="preserve"> were identical to the monolingual group, bilinguals’</w:t>
      </w:r>
      <w:r w:rsidRPr="00397FF4">
        <w:rPr>
          <w:rFonts w:ascii="Times New Roman" w:hAnsi="Times New Roman" w:cs="Times New Roman"/>
        </w:rPr>
        <w:t xml:space="preserve"> response times to code-switched word targets in the bilingual mode were significantly slower. </w:t>
      </w:r>
      <w:commentRangeEnd w:id="30"/>
      <w:r w:rsidR="001E348D">
        <w:rPr>
          <w:rStyle w:val="CommentReference"/>
        </w:rPr>
        <w:commentReference w:id="30"/>
      </w:r>
      <w:r w:rsidRPr="00397FF4">
        <w:rPr>
          <w:rFonts w:ascii="Times New Roman" w:hAnsi="Times New Roman" w:cs="Times New Roman"/>
        </w:rPr>
        <w:t>In addition, in detecting pseudowords</w:t>
      </w:r>
      <w:ins w:id="34" w:author="Author">
        <w:r w:rsidR="001E348D">
          <w:rPr>
            <w:rFonts w:ascii="Times New Roman" w:hAnsi="Times New Roman" w:cs="Times New Roman"/>
          </w:rPr>
          <w:t>,</w:t>
        </w:r>
      </w:ins>
      <w:r w:rsidRPr="00397FF4">
        <w:rPr>
          <w:rFonts w:ascii="Times New Roman" w:hAnsi="Times New Roman" w:cs="Times New Roman"/>
        </w:rPr>
        <w:t xml:space="preserve"> the bilinguals’ respon</w:t>
      </w:r>
      <w:ins w:id="35" w:author="Author">
        <w:r w:rsidR="001E348D">
          <w:rPr>
            <w:rFonts w:ascii="Times New Roman" w:hAnsi="Times New Roman" w:cs="Times New Roman"/>
          </w:rPr>
          <w:t>se</w:t>
        </w:r>
      </w:ins>
      <w:del w:id="36" w:author="Author">
        <w:r w:rsidRPr="00397FF4" w:rsidDel="001E348D">
          <w:rPr>
            <w:rFonts w:ascii="Times New Roman" w:hAnsi="Times New Roman" w:cs="Times New Roman"/>
          </w:rPr>
          <w:delText>d</w:delText>
        </w:r>
      </w:del>
      <w:r w:rsidRPr="00397FF4">
        <w:rPr>
          <w:rFonts w:ascii="Times New Roman" w:hAnsi="Times New Roman" w:cs="Times New Roman"/>
        </w:rPr>
        <w:t xml:space="preserve"> times were longer than </w:t>
      </w:r>
      <w:ins w:id="37" w:author="Author">
        <w:r w:rsidR="001E348D">
          <w:rPr>
            <w:rFonts w:ascii="Times New Roman" w:hAnsi="Times New Roman" w:cs="Times New Roman"/>
          </w:rPr>
          <w:t xml:space="preserve">those in the </w:t>
        </w:r>
      </w:ins>
      <w:r w:rsidRPr="00397FF4">
        <w:rPr>
          <w:rFonts w:ascii="Times New Roman" w:hAnsi="Times New Roman" w:cs="Times New Roman"/>
        </w:rPr>
        <w:t>monolingual group in both monolingual</w:t>
      </w:r>
      <w:r w:rsidR="0087374F">
        <w:rPr>
          <w:rFonts w:ascii="Times New Roman" w:hAnsi="Times New Roman" w:cs="Times New Roman"/>
        </w:rPr>
        <w:t xml:space="preserve"> </w:t>
      </w:r>
      <w:r w:rsidRPr="00397FF4">
        <w:rPr>
          <w:rFonts w:ascii="Times New Roman" w:hAnsi="Times New Roman" w:cs="Times New Roman"/>
        </w:rPr>
        <w:t>(unilingual) speech and bilingual speech. They therefore hypothesized that bilinguals search both lexicons when confronted with nonwords, even when in a totally monolingual mode.</w:t>
      </w:r>
      <w:r w:rsidR="0087374F">
        <w:rPr>
          <w:rFonts w:ascii="Times New Roman" w:hAnsi="Times New Roman" w:cs="Times New Roman"/>
        </w:rPr>
        <w:t xml:space="preserve"> </w:t>
      </w:r>
    </w:p>
    <w:p w14:paraId="13D48A26" w14:textId="0EF558F4" w:rsidR="00F04ACC" w:rsidRPr="00B41A1D" w:rsidRDefault="0028509A" w:rsidP="00C96277">
      <w:pPr>
        <w:spacing w:line="480" w:lineRule="auto"/>
        <w:rPr>
          <w:rFonts w:ascii="Times New Roman" w:hAnsi="Times New Roman" w:cs="Times New Roman"/>
        </w:rPr>
      </w:pPr>
      <w:r w:rsidRPr="00397FF4">
        <w:rPr>
          <w:rFonts w:ascii="Times New Roman" w:hAnsi="Times New Roman" w:cs="Times New Roman"/>
        </w:rPr>
        <w:t>Studies have found consistently a small reaction time delay as proof</w:t>
      </w:r>
      <w:del w:id="38" w:author="Author">
        <w:r w:rsidRPr="00397FF4" w:rsidDel="001E348D">
          <w:rPr>
            <w:rFonts w:ascii="Times New Roman" w:hAnsi="Times New Roman" w:cs="Times New Roman"/>
          </w:rPr>
          <w:delText>s</w:delText>
        </w:r>
      </w:del>
      <w:r w:rsidRPr="00397FF4">
        <w:rPr>
          <w:rFonts w:ascii="Times New Roman" w:hAnsi="Times New Roman" w:cs="Times New Roman"/>
        </w:rPr>
        <w:t xml:space="preserve"> of switch cost in </w:t>
      </w:r>
      <w:r w:rsidRPr="00E93AAE">
        <w:rPr>
          <w:rFonts w:ascii="Times New Roman" w:hAnsi="Times New Roman" w:cs="Times New Roman"/>
        </w:rPr>
        <w:t>production and such cost can be modulated by both individual difference</w:t>
      </w:r>
      <w:ins w:id="39" w:author="Author">
        <w:r w:rsidR="001E348D">
          <w:rPr>
            <w:rFonts w:ascii="Times New Roman" w:hAnsi="Times New Roman" w:cs="Times New Roman"/>
          </w:rPr>
          <w:t>s</w:t>
        </w:r>
      </w:ins>
      <w:r w:rsidRPr="00E93AAE">
        <w:rPr>
          <w:rFonts w:ascii="Times New Roman" w:hAnsi="Times New Roman" w:cs="Times New Roman"/>
        </w:rPr>
        <w:t xml:space="preserve"> and contextual factors (</w:t>
      </w:r>
      <w:proofErr w:type="spellStart"/>
      <w:r w:rsidRPr="00E93AAE">
        <w:rPr>
          <w:rFonts w:ascii="Times New Roman" w:hAnsi="Times New Roman" w:cs="Times New Roman"/>
        </w:rPr>
        <w:t>Meuter</w:t>
      </w:r>
      <w:proofErr w:type="spellEnd"/>
      <w:r w:rsidRPr="00E93AAE">
        <w:rPr>
          <w:rFonts w:ascii="Times New Roman" w:hAnsi="Times New Roman" w:cs="Times New Roman"/>
        </w:rPr>
        <w:t xml:space="preserve"> &amp; </w:t>
      </w:r>
      <w:r w:rsidRPr="00E93AAE">
        <w:rPr>
          <w:rFonts w:ascii="Times New Roman" w:hAnsi="Times New Roman" w:cs="Times New Roman"/>
        </w:rPr>
        <w:lastRenderedPageBreak/>
        <w:t xml:space="preserve">Allport, 1999; Costa &amp; </w:t>
      </w:r>
      <w:proofErr w:type="spellStart"/>
      <w:r w:rsidRPr="00E93AAE">
        <w:rPr>
          <w:rFonts w:ascii="Times New Roman" w:hAnsi="Times New Roman" w:cs="Times New Roman"/>
        </w:rPr>
        <w:t>Santesteban</w:t>
      </w:r>
      <w:proofErr w:type="spellEnd"/>
      <w:r w:rsidRPr="00E93AAE">
        <w:rPr>
          <w:rFonts w:ascii="Times New Roman" w:hAnsi="Times New Roman" w:cs="Times New Roman"/>
        </w:rPr>
        <w:t xml:space="preserve">, 2004; Olson, 2016). </w:t>
      </w:r>
      <w:proofErr w:type="spellStart"/>
      <w:r w:rsidR="008467A1" w:rsidRPr="00E93AAE">
        <w:rPr>
          <w:rFonts w:ascii="Times New Roman" w:hAnsi="Times New Roman" w:cs="Times New Roman"/>
        </w:rPr>
        <w:t>Amengual</w:t>
      </w:r>
      <w:proofErr w:type="spellEnd"/>
      <w:ins w:id="40" w:author="Author">
        <w:r w:rsidR="001E348D">
          <w:rPr>
            <w:rFonts w:ascii="Times New Roman" w:hAnsi="Times New Roman" w:cs="Times New Roman"/>
          </w:rPr>
          <w:t xml:space="preserve"> </w:t>
        </w:r>
      </w:ins>
      <w:del w:id="41" w:author="Author">
        <w:r w:rsidR="008467A1" w:rsidRPr="00E93AAE" w:rsidDel="001E348D">
          <w:rPr>
            <w:rFonts w:ascii="Times New Roman" w:hAnsi="Times New Roman" w:cs="Times New Roman"/>
          </w:rPr>
          <w:delText xml:space="preserve">’s study </w:delText>
        </w:r>
      </w:del>
      <w:r w:rsidR="008467A1" w:rsidRPr="00E93AAE">
        <w:rPr>
          <w:rFonts w:ascii="Times New Roman" w:hAnsi="Times New Roman" w:cs="Times New Roman"/>
        </w:rPr>
        <w:t xml:space="preserve">(2018) </w:t>
      </w:r>
      <w:del w:id="42" w:author="Author">
        <w:r w:rsidR="008467A1" w:rsidRPr="00E93AAE" w:rsidDel="001E348D">
          <w:rPr>
            <w:rFonts w:ascii="Times New Roman" w:hAnsi="Times New Roman" w:cs="Times New Roman"/>
          </w:rPr>
          <w:delText>on</w:delText>
        </w:r>
        <w:r w:rsidR="008467A1" w:rsidRPr="00397FF4" w:rsidDel="001E348D">
          <w:rPr>
            <w:rFonts w:ascii="Times New Roman" w:hAnsi="Times New Roman" w:cs="Times New Roman"/>
          </w:rPr>
          <w:delText xml:space="preserve"> </w:delText>
        </w:r>
      </w:del>
      <w:ins w:id="43" w:author="Author">
        <w:r w:rsidR="001E348D">
          <w:rPr>
            <w:rFonts w:ascii="Times New Roman" w:hAnsi="Times New Roman" w:cs="Times New Roman"/>
          </w:rPr>
          <w:t>studied</w:t>
        </w:r>
        <w:r w:rsidR="001E348D" w:rsidRPr="00397FF4">
          <w:rPr>
            <w:rFonts w:ascii="Times New Roman" w:hAnsi="Times New Roman" w:cs="Times New Roman"/>
          </w:rPr>
          <w:t xml:space="preserve"> </w:t>
        </w:r>
      </w:ins>
      <w:r w:rsidR="008467A1" w:rsidRPr="00397FF4">
        <w:rPr>
          <w:rFonts w:ascii="Times New Roman" w:hAnsi="Times New Roman" w:cs="Times New Roman"/>
        </w:rPr>
        <w:t xml:space="preserve">the acoustic realization of voiced lateral approximants in the Spanish and English of heritage Spanish speakers and L2 Spanish learners. </w:t>
      </w:r>
      <w:r w:rsidR="002D7F6D" w:rsidRPr="00397FF4">
        <w:rPr>
          <w:rFonts w:ascii="Times New Roman" w:hAnsi="Times New Roman" w:cs="Times New Roman"/>
        </w:rPr>
        <w:t xml:space="preserve">One of </w:t>
      </w:r>
      <w:del w:id="44" w:author="Author">
        <w:r w:rsidR="002D7F6D" w:rsidRPr="00397FF4" w:rsidDel="001E348D">
          <w:rPr>
            <w:rFonts w:ascii="Times New Roman" w:hAnsi="Times New Roman" w:cs="Times New Roman"/>
          </w:rPr>
          <w:delText xml:space="preserve">indications </w:delText>
        </w:r>
      </w:del>
      <w:ins w:id="45" w:author="Author">
        <w:r w:rsidR="001E348D">
          <w:rPr>
            <w:rFonts w:ascii="Times New Roman" w:hAnsi="Times New Roman" w:cs="Times New Roman"/>
          </w:rPr>
          <w:t>implications</w:t>
        </w:r>
        <w:r w:rsidR="001E348D" w:rsidRPr="00397FF4">
          <w:rPr>
            <w:rFonts w:ascii="Times New Roman" w:hAnsi="Times New Roman" w:cs="Times New Roman"/>
          </w:rPr>
          <w:t xml:space="preserve"> </w:t>
        </w:r>
      </w:ins>
      <w:r w:rsidR="002D7F6D" w:rsidRPr="00397FF4">
        <w:rPr>
          <w:rFonts w:ascii="Times New Roman" w:hAnsi="Times New Roman" w:cs="Times New Roman"/>
        </w:rPr>
        <w:t xml:space="preserve">of the </w:t>
      </w:r>
      <w:r w:rsidR="008467A1" w:rsidRPr="00397FF4">
        <w:rPr>
          <w:rFonts w:ascii="Times New Roman" w:hAnsi="Times New Roman" w:cs="Times New Roman"/>
        </w:rPr>
        <w:t xml:space="preserve">results of their study </w:t>
      </w:r>
      <w:r w:rsidR="002D7F6D" w:rsidRPr="00397FF4">
        <w:rPr>
          <w:rFonts w:ascii="Times New Roman" w:hAnsi="Times New Roman" w:cs="Times New Roman"/>
        </w:rPr>
        <w:t xml:space="preserve">is </w:t>
      </w:r>
      <w:r w:rsidR="008467A1" w:rsidRPr="00397FF4">
        <w:rPr>
          <w:rFonts w:ascii="Times New Roman" w:hAnsi="Times New Roman" w:cs="Times New Roman"/>
        </w:rPr>
        <w:t>that different immigrant generations and late L2 Spanish learners</w:t>
      </w:r>
      <w:r w:rsidR="002D7F6D" w:rsidRPr="00397FF4">
        <w:rPr>
          <w:rFonts w:ascii="Times New Roman" w:hAnsi="Times New Roman" w:cs="Times New Roman"/>
        </w:rPr>
        <w:t xml:space="preserve"> produce a less target-like lateral when in bilingual mode, in that the non-dominant language shifts towards the dominant </w:t>
      </w:r>
      <w:r w:rsidR="002D7F6D" w:rsidRPr="00E93AAE">
        <w:rPr>
          <w:rFonts w:ascii="Times New Roman" w:hAnsi="Times New Roman" w:cs="Times New Roman"/>
        </w:rPr>
        <w:t xml:space="preserve">language. </w:t>
      </w:r>
      <w:r w:rsidR="00F04ACC" w:rsidRPr="00E93AAE">
        <w:rPr>
          <w:rFonts w:ascii="Times New Roman" w:hAnsi="Times New Roman" w:cs="Times New Roman"/>
        </w:rPr>
        <w:t>Olson</w:t>
      </w:r>
      <w:ins w:id="46" w:author="Author">
        <w:r w:rsidR="001E348D">
          <w:rPr>
            <w:rFonts w:ascii="Times New Roman" w:hAnsi="Times New Roman" w:cs="Times New Roman"/>
          </w:rPr>
          <w:t xml:space="preserve"> </w:t>
        </w:r>
      </w:ins>
      <w:del w:id="47" w:author="Author">
        <w:r w:rsidR="00F04ACC" w:rsidRPr="00E93AAE" w:rsidDel="001E348D">
          <w:rPr>
            <w:rFonts w:ascii="Times New Roman" w:hAnsi="Times New Roman" w:cs="Times New Roman"/>
          </w:rPr>
          <w:delText xml:space="preserve">’s study </w:delText>
        </w:r>
      </w:del>
      <w:r w:rsidR="00F04ACC" w:rsidRPr="00E93AAE">
        <w:rPr>
          <w:rFonts w:ascii="Times New Roman" w:hAnsi="Times New Roman" w:cs="Times New Roman"/>
        </w:rPr>
        <w:t xml:space="preserve">(2017) </w:t>
      </w:r>
      <w:del w:id="48" w:author="Author">
        <w:r w:rsidR="00F04ACC" w:rsidRPr="00E93AAE" w:rsidDel="001E348D">
          <w:rPr>
            <w:rFonts w:ascii="Times New Roman" w:hAnsi="Times New Roman" w:cs="Times New Roman"/>
          </w:rPr>
          <w:delText>by using</w:delText>
        </w:r>
      </w:del>
      <w:ins w:id="49" w:author="Author">
        <w:r w:rsidR="001E348D">
          <w:rPr>
            <w:rFonts w:ascii="Times New Roman" w:hAnsi="Times New Roman" w:cs="Times New Roman"/>
          </w:rPr>
          <w:t>used an</w:t>
        </w:r>
      </w:ins>
      <w:r w:rsidR="00F04ACC" w:rsidRPr="00E93AAE">
        <w:rPr>
          <w:rFonts w:ascii="Times New Roman" w:hAnsi="Times New Roman" w:cs="Times New Roman"/>
        </w:rPr>
        <w:t xml:space="preserve"> eye-tracking paradigm </w:t>
      </w:r>
      <w:ins w:id="50" w:author="Author">
        <w:r w:rsidR="001E348D">
          <w:rPr>
            <w:rFonts w:ascii="Times New Roman" w:hAnsi="Times New Roman" w:cs="Times New Roman"/>
          </w:rPr>
          <w:t xml:space="preserve">and </w:t>
        </w:r>
      </w:ins>
      <w:r w:rsidR="00F04ACC" w:rsidRPr="00E93AAE">
        <w:rPr>
          <w:rFonts w:ascii="Times New Roman" w:hAnsi="Times New Roman" w:cs="Times New Roman"/>
        </w:rPr>
        <w:t>extended the line of production-</w:t>
      </w:r>
      <w:r w:rsidR="00F04ACC" w:rsidRPr="00397FF4">
        <w:rPr>
          <w:rFonts w:ascii="Times New Roman" w:hAnsi="Times New Roman" w:cs="Times New Roman"/>
        </w:rPr>
        <w:t xml:space="preserve">oriented switch costs </w:t>
      </w:r>
      <w:r w:rsidR="008467A1" w:rsidRPr="00397FF4">
        <w:rPr>
          <w:rFonts w:ascii="Times New Roman" w:hAnsi="Times New Roman" w:cs="Times New Roman"/>
        </w:rPr>
        <w:t>research</w:t>
      </w:r>
      <w:r w:rsidR="00F04ACC" w:rsidRPr="00397FF4">
        <w:rPr>
          <w:rFonts w:ascii="Times New Roman" w:hAnsi="Times New Roman" w:cs="Times New Roman"/>
        </w:rPr>
        <w:t xml:space="preserve"> to auditory comprehension. </w:t>
      </w:r>
    </w:p>
    <w:p w14:paraId="5BB14906" w14:textId="77777777" w:rsidR="00C96277" w:rsidRDefault="00C96277" w:rsidP="00E62A24">
      <w:pPr>
        <w:spacing w:line="480" w:lineRule="auto"/>
        <w:rPr>
          <w:rFonts w:ascii="Times New Roman" w:hAnsi="Times New Roman" w:cs="Times New Roman"/>
        </w:rPr>
      </w:pPr>
    </w:p>
    <w:p w14:paraId="324EE6C0" w14:textId="07170E7A" w:rsidR="00534EB2"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Cue</w:t>
      </w:r>
      <w:r w:rsidR="00C96277">
        <w:rPr>
          <w:rFonts w:ascii="Times New Roman" w:hAnsi="Times New Roman" w:cs="Times New Roman"/>
        </w:rPr>
        <w:t>s</w:t>
      </w:r>
      <w:r w:rsidRPr="00B41A1D">
        <w:rPr>
          <w:rFonts w:ascii="Times New Roman" w:hAnsi="Times New Roman" w:cs="Times New Roman"/>
        </w:rPr>
        <w:t xml:space="preserve"> to switch</w:t>
      </w:r>
    </w:p>
    <w:p w14:paraId="33A417A1" w14:textId="22112F8A" w:rsidR="00376F72" w:rsidRPr="00397FF4" w:rsidRDefault="00376F72" w:rsidP="00C96277">
      <w:pPr>
        <w:spacing w:line="480" w:lineRule="auto"/>
        <w:rPr>
          <w:rFonts w:ascii="Times New Roman" w:hAnsi="Times New Roman" w:cs="Times New Roman"/>
          <w:shd w:val="pct15" w:color="auto" w:fill="FFFFFF"/>
        </w:rPr>
      </w:pPr>
      <w:r w:rsidRPr="00397FF4">
        <w:rPr>
          <w:rFonts w:ascii="Times New Roman" w:hAnsi="Times New Roman" w:cs="Times New Roman"/>
        </w:rPr>
        <w:t>As discussed so far</w:t>
      </w:r>
      <w:r w:rsidR="00F2591F">
        <w:rPr>
          <w:rFonts w:ascii="Times New Roman" w:hAnsi="Times New Roman" w:cs="Times New Roman"/>
        </w:rPr>
        <w:t>,</w:t>
      </w:r>
      <w:r w:rsidRPr="00397FF4">
        <w:rPr>
          <w:rFonts w:ascii="Times New Roman" w:hAnsi="Times New Roman" w:cs="Times New Roman"/>
        </w:rPr>
        <w:t xml:space="preserve"> </w:t>
      </w:r>
      <w:r w:rsidR="00F2591F">
        <w:rPr>
          <w:rFonts w:ascii="Times New Roman" w:hAnsi="Times New Roman" w:cs="Times New Roman"/>
        </w:rPr>
        <w:t>since</w:t>
      </w:r>
      <w:r w:rsidR="00F2591F" w:rsidRPr="00397FF4">
        <w:rPr>
          <w:rFonts w:ascii="Times New Roman" w:hAnsi="Times New Roman" w:cs="Times New Roman"/>
        </w:rPr>
        <w:t xml:space="preserve"> </w:t>
      </w:r>
      <w:r w:rsidRPr="00397FF4">
        <w:rPr>
          <w:rFonts w:ascii="Times New Roman" w:hAnsi="Times New Roman" w:cs="Times New Roman"/>
        </w:rPr>
        <w:t xml:space="preserve">there is a </w:t>
      </w:r>
      <w:r w:rsidR="0077393A" w:rsidRPr="00397FF4">
        <w:rPr>
          <w:rFonts w:ascii="Times New Roman" w:hAnsi="Times New Roman" w:cs="Times New Roman"/>
        </w:rPr>
        <w:t>performance</w:t>
      </w:r>
      <w:r w:rsidRPr="00397FF4">
        <w:rPr>
          <w:rFonts w:ascii="Times New Roman" w:hAnsi="Times New Roman" w:cs="Times New Roman"/>
        </w:rPr>
        <w:t xml:space="preserve"> cost for language users when involved in code-switching communications, we can naturally ask </w:t>
      </w:r>
      <w:del w:id="51" w:author="Author">
        <w:r w:rsidRPr="00397FF4" w:rsidDel="008716F9">
          <w:rPr>
            <w:rFonts w:ascii="Times New Roman" w:hAnsi="Times New Roman" w:cs="Times New Roman"/>
          </w:rPr>
          <w:delText xml:space="preserve">next </w:delText>
        </w:r>
      </w:del>
      <w:ins w:id="52" w:author="Author">
        <w:r w:rsidR="008716F9">
          <w:rPr>
            <w:rFonts w:ascii="Times New Roman" w:hAnsi="Times New Roman" w:cs="Times New Roman"/>
          </w:rPr>
          <w:t>the following</w:t>
        </w:r>
        <w:r w:rsidR="008716F9" w:rsidRPr="00397FF4">
          <w:rPr>
            <w:rFonts w:ascii="Times New Roman" w:hAnsi="Times New Roman" w:cs="Times New Roman"/>
          </w:rPr>
          <w:t xml:space="preserve"> </w:t>
        </w:r>
      </w:ins>
      <w:r w:rsidRPr="00397FF4">
        <w:rPr>
          <w:rFonts w:ascii="Times New Roman" w:hAnsi="Times New Roman" w:cs="Times New Roman"/>
        </w:rPr>
        <w:t xml:space="preserve">question: </w:t>
      </w:r>
      <w:del w:id="53" w:author="Author">
        <w:r w:rsidR="0077393A" w:rsidRPr="00397FF4" w:rsidDel="008716F9">
          <w:rPr>
            <w:rFonts w:ascii="Times New Roman" w:hAnsi="Times New Roman" w:cs="Times New Roman"/>
          </w:rPr>
          <w:delText>whether there is</w:delText>
        </w:r>
      </w:del>
      <w:ins w:id="54" w:author="Author">
        <w:r w:rsidR="008716F9">
          <w:rPr>
            <w:rFonts w:ascii="Times New Roman" w:hAnsi="Times New Roman" w:cs="Times New Roman"/>
          </w:rPr>
          <w:t>is there</w:t>
        </w:r>
      </w:ins>
      <w:r w:rsidR="0077393A" w:rsidRPr="00397FF4">
        <w:rPr>
          <w:rFonts w:ascii="Times New Roman" w:hAnsi="Times New Roman" w:cs="Times New Roman"/>
        </w:rPr>
        <w:t xml:space="preserve"> </w:t>
      </w:r>
      <w:r w:rsidR="0077393A" w:rsidRPr="00E93AAE">
        <w:rPr>
          <w:rFonts w:ascii="Times New Roman" w:hAnsi="Times New Roman" w:cs="Times New Roman"/>
        </w:rPr>
        <w:t xml:space="preserve">information in the discourse/context to help bilinguals to activate the bilingual mode and </w:t>
      </w:r>
      <w:del w:id="55" w:author="Author">
        <w:r w:rsidR="0077393A" w:rsidRPr="00E93AAE" w:rsidDel="00DF4814">
          <w:rPr>
            <w:rFonts w:ascii="Times New Roman" w:hAnsi="Times New Roman" w:cs="Times New Roman"/>
          </w:rPr>
          <w:delText xml:space="preserve">to </w:delText>
        </w:r>
      </w:del>
      <w:r w:rsidR="0077393A" w:rsidRPr="00E93AAE">
        <w:rPr>
          <w:rFonts w:ascii="Times New Roman" w:hAnsi="Times New Roman" w:cs="Times New Roman"/>
        </w:rPr>
        <w:t xml:space="preserve">cope with the higher performance cost and </w:t>
      </w:r>
      <w:del w:id="56" w:author="Author">
        <w:r w:rsidR="0077393A" w:rsidRPr="00E93AAE" w:rsidDel="00DF4814">
          <w:rPr>
            <w:rFonts w:ascii="Times New Roman" w:hAnsi="Times New Roman" w:cs="Times New Roman"/>
          </w:rPr>
          <w:delText xml:space="preserve">the higher </w:delText>
        </w:r>
      </w:del>
      <w:r w:rsidR="0077393A" w:rsidRPr="00E93AAE">
        <w:rPr>
          <w:rFonts w:ascii="Times New Roman" w:hAnsi="Times New Roman" w:cs="Times New Roman"/>
        </w:rPr>
        <w:t xml:space="preserve">cognitive cost? Grainger and </w:t>
      </w:r>
      <w:proofErr w:type="spellStart"/>
      <w:r w:rsidR="0077393A" w:rsidRPr="00E93AAE">
        <w:rPr>
          <w:rFonts w:ascii="Times New Roman" w:hAnsi="Times New Roman" w:cs="Times New Roman"/>
        </w:rPr>
        <w:t>Beauvillain</w:t>
      </w:r>
      <w:proofErr w:type="spellEnd"/>
      <w:r w:rsidR="0077393A" w:rsidRPr="00E93AAE">
        <w:rPr>
          <w:rFonts w:ascii="Times New Roman" w:hAnsi="Times New Roman" w:cs="Times New Roman"/>
        </w:rPr>
        <w:t xml:space="preserve"> (198</w:t>
      </w:r>
      <w:r w:rsidR="00E93AAE" w:rsidRPr="00E93AAE">
        <w:rPr>
          <w:rFonts w:ascii="Times New Roman" w:hAnsi="Times New Roman" w:cs="Times New Roman"/>
        </w:rPr>
        <w:t>7</w:t>
      </w:r>
      <w:r w:rsidR="0077393A" w:rsidRPr="00E93AAE">
        <w:rPr>
          <w:rFonts w:ascii="Times New Roman" w:hAnsi="Times New Roman" w:cs="Times New Roman"/>
        </w:rPr>
        <w:t>) reported language-specific orthographic cues in language mixing context that could help bilinguals to recognize the alternation in languages. Thomas and Allport (2000) looked further</w:t>
      </w:r>
      <w:r w:rsidR="0077393A" w:rsidRPr="00397FF4">
        <w:rPr>
          <w:rFonts w:ascii="Times New Roman" w:hAnsi="Times New Roman" w:cs="Times New Roman"/>
        </w:rPr>
        <w:t xml:space="preserve"> into the orthographic cues </w:t>
      </w:r>
      <w:r w:rsidR="00381CBB" w:rsidRPr="00397FF4">
        <w:rPr>
          <w:rFonts w:ascii="Times New Roman" w:hAnsi="Times New Roman" w:cs="Times New Roman"/>
        </w:rPr>
        <w:t>by using non-words in their experiment</w:t>
      </w:r>
      <w:r w:rsidR="00F2591F">
        <w:rPr>
          <w:rFonts w:ascii="Times New Roman" w:hAnsi="Times New Roman" w:cs="Times New Roman"/>
        </w:rPr>
        <w:t>;</w:t>
      </w:r>
      <w:r w:rsidR="00381CBB" w:rsidRPr="00397FF4">
        <w:rPr>
          <w:rFonts w:ascii="Times New Roman" w:hAnsi="Times New Roman" w:cs="Times New Roman"/>
        </w:rPr>
        <w:t xml:space="preserve"> they found that orthographic cues </w:t>
      </w:r>
      <w:r w:rsidR="00172C1D" w:rsidRPr="00397FF4">
        <w:rPr>
          <w:rFonts w:ascii="Times New Roman" w:hAnsi="Times New Roman" w:cs="Times New Roman"/>
        </w:rPr>
        <w:t xml:space="preserve">alone </w:t>
      </w:r>
      <w:r w:rsidR="00381CBB" w:rsidRPr="00397FF4">
        <w:rPr>
          <w:rFonts w:ascii="Times New Roman" w:hAnsi="Times New Roman" w:cs="Times New Roman"/>
        </w:rPr>
        <w:t>are no</w:t>
      </w:r>
      <w:r w:rsidR="00172C1D" w:rsidRPr="00397FF4">
        <w:rPr>
          <w:rFonts w:ascii="Times New Roman" w:hAnsi="Times New Roman" w:cs="Times New Roman"/>
        </w:rPr>
        <w:t>t</w:t>
      </w:r>
      <w:r w:rsidR="00381CBB" w:rsidRPr="00397FF4">
        <w:rPr>
          <w:rFonts w:ascii="Times New Roman" w:hAnsi="Times New Roman" w:cs="Times New Roman"/>
        </w:rPr>
        <w:t xml:space="preserve"> sufficient to mitigate switching cost</w:t>
      </w:r>
      <w:r w:rsidR="00172C1D" w:rsidRPr="00397FF4">
        <w:rPr>
          <w:rFonts w:ascii="Times New Roman" w:hAnsi="Times New Roman" w:cs="Times New Roman"/>
        </w:rPr>
        <w:t xml:space="preserve"> and they argue that visual word recognition </w:t>
      </w:r>
      <w:r w:rsidR="00F2591F">
        <w:rPr>
          <w:rFonts w:ascii="Times New Roman" w:hAnsi="Times New Roman" w:cs="Times New Roman"/>
        </w:rPr>
        <w:t>is not</w:t>
      </w:r>
      <w:r w:rsidR="00F2591F" w:rsidRPr="00397FF4">
        <w:rPr>
          <w:rFonts w:ascii="Times New Roman" w:hAnsi="Times New Roman" w:cs="Times New Roman"/>
        </w:rPr>
        <w:t xml:space="preserve"> </w:t>
      </w:r>
      <w:r w:rsidR="00172C1D" w:rsidRPr="00397FF4">
        <w:rPr>
          <w:rFonts w:ascii="Times New Roman" w:hAnsi="Times New Roman" w:cs="Times New Roman"/>
        </w:rPr>
        <w:t xml:space="preserve">language selective. </w:t>
      </w:r>
    </w:p>
    <w:p w14:paraId="2EE20603" w14:textId="7BF078DE" w:rsidR="00E1460D" w:rsidRPr="00E93AAE" w:rsidRDefault="00FC62A6" w:rsidP="00C96277">
      <w:pPr>
        <w:spacing w:line="480" w:lineRule="auto"/>
        <w:rPr>
          <w:rFonts w:ascii="Times New Roman" w:hAnsi="Times New Roman" w:cs="Times New Roman"/>
        </w:rPr>
      </w:pPr>
      <w:r w:rsidRPr="00E93AAE">
        <w:rPr>
          <w:rFonts w:ascii="Times New Roman" w:hAnsi="Times New Roman" w:cs="Times New Roman"/>
        </w:rPr>
        <w:t xml:space="preserve">Beyond written language, </w:t>
      </w:r>
      <w:r w:rsidR="00E1460D" w:rsidRPr="00E93AAE">
        <w:rPr>
          <w:rFonts w:ascii="Times New Roman" w:hAnsi="Times New Roman" w:cs="Times New Roman"/>
        </w:rPr>
        <w:t xml:space="preserve">Fricke, Kroll and </w:t>
      </w:r>
      <w:proofErr w:type="spellStart"/>
      <w:r w:rsidR="00E1460D" w:rsidRPr="00E93AAE">
        <w:rPr>
          <w:rFonts w:ascii="Times New Roman" w:hAnsi="Times New Roman" w:cs="Times New Roman"/>
        </w:rPr>
        <w:t>Dussias</w:t>
      </w:r>
      <w:proofErr w:type="spellEnd"/>
      <w:r w:rsidR="00E1460D" w:rsidRPr="00E93AAE">
        <w:rPr>
          <w:rFonts w:ascii="Times New Roman" w:hAnsi="Times New Roman" w:cs="Times New Roman"/>
        </w:rPr>
        <w:t xml:space="preserve"> (2016) report subtle shifts in voice</w:t>
      </w:r>
      <w:r w:rsidR="00E1460D" w:rsidRPr="00397FF4">
        <w:rPr>
          <w:rFonts w:ascii="Times New Roman" w:hAnsi="Times New Roman" w:cs="Times New Roman"/>
        </w:rPr>
        <w:t xml:space="preserve"> onset time (VOT) before English-to-Spanish code-switches, while other studies reported opposite results suggesting that there’s no difference between phonetic productions in </w:t>
      </w:r>
      <w:r w:rsidR="00E1460D" w:rsidRPr="00E93AAE">
        <w:rPr>
          <w:rFonts w:ascii="Times New Roman" w:hAnsi="Times New Roman" w:cs="Times New Roman"/>
        </w:rPr>
        <w:t xml:space="preserve">monolingual versus code-switching utterances (Grosjean &amp; Miller, 1994). Furthermore, </w:t>
      </w:r>
      <w:proofErr w:type="spellStart"/>
      <w:r w:rsidR="00E1460D" w:rsidRPr="00E93AAE">
        <w:rPr>
          <w:rFonts w:ascii="Times New Roman" w:hAnsi="Times New Roman" w:cs="Times New Roman"/>
        </w:rPr>
        <w:t>Piccinini</w:t>
      </w:r>
      <w:proofErr w:type="spellEnd"/>
      <w:r w:rsidR="00E1460D" w:rsidRPr="00E93AAE">
        <w:rPr>
          <w:rFonts w:ascii="Times New Roman" w:hAnsi="Times New Roman" w:cs="Times New Roman"/>
        </w:rPr>
        <w:t xml:space="preserve"> &amp; </w:t>
      </w:r>
      <w:proofErr w:type="spellStart"/>
      <w:r w:rsidR="00E1460D" w:rsidRPr="00E93AAE">
        <w:rPr>
          <w:rFonts w:ascii="Times New Roman" w:hAnsi="Times New Roman" w:cs="Times New Roman"/>
        </w:rPr>
        <w:t>Garellek</w:t>
      </w:r>
      <w:proofErr w:type="spellEnd"/>
      <w:ins w:id="57" w:author="Author">
        <w:r w:rsidR="00DF4814">
          <w:rPr>
            <w:rFonts w:ascii="Times New Roman" w:hAnsi="Times New Roman" w:cs="Times New Roman"/>
          </w:rPr>
          <w:t xml:space="preserve"> </w:t>
        </w:r>
      </w:ins>
      <w:del w:id="58" w:author="Author">
        <w:r w:rsidR="00E1460D" w:rsidRPr="00E93AAE" w:rsidDel="00DF4814">
          <w:rPr>
            <w:rFonts w:ascii="Times New Roman" w:hAnsi="Times New Roman" w:cs="Times New Roman"/>
          </w:rPr>
          <w:delText xml:space="preserve">’s study </w:delText>
        </w:r>
      </w:del>
      <w:r w:rsidR="00E1460D" w:rsidRPr="00E93AAE">
        <w:rPr>
          <w:rFonts w:ascii="Times New Roman" w:hAnsi="Times New Roman" w:cs="Times New Roman"/>
        </w:rPr>
        <w:t xml:space="preserve">(2014) </w:t>
      </w:r>
      <w:r w:rsidR="00CE2CE1">
        <w:rPr>
          <w:rFonts w:ascii="Times New Roman" w:hAnsi="Times New Roman" w:cs="Times New Roman"/>
        </w:rPr>
        <w:t>found</w:t>
      </w:r>
      <w:r w:rsidR="00E1460D" w:rsidRPr="00E93AAE">
        <w:rPr>
          <w:rFonts w:ascii="Times New Roman" w:hAnsi="Times New Roman" w:cs="Times New Roman"/>
        </w:rPr>
        <w:t xml:space="preserve"> </w:t>
      </w:r>
      <w:r w:rsidR="00CE2CE1">
        <w:rPr>
          <w:rFonts w:ascii="Times New Roman" w:hAnsi="Times New Roman" w:cs="Times New Roman"/>
        </w:rPr>
        <w:t xml:space="preserve">that </w:t>
      </w:r>
      <w:r w:rsidR="00E1460D" w:rsidRPr="00E93AAE">
        <w:rPr>
          <w:rFonts w:ascii="Times New Roman" w:hAnsi="Times New Roman" w:cs="Times New Roman"/>
        </w:rPr>
        <w:t>listeners may be able to rely on the anticipatory phonetic cues to mitigate the increased processing cost</w:t>
      </w:r>
      <w:r w:rsidR="00CE2CE1">
        <w:rPr>
          <w:rFonts w:ascii="Times New Roman" w:hAnsi="Times New Roman" w:cs="Times New Roman"/>
        </w:rPr>
        <w:t>. I</w:t>
      </w:r>
      <w:r w:rsidR="00E1460D" w:rsidRPr="00E93AAE">
        <w:rPr>
          <w:rFonts w:ascii="Times New Roman" w:hAnsi="Times New Roman" w:cs="Times New Roman"/>
        </w:rPr>
        <w:t>t is reported in their study</w:t>
      </w:r>
      <w:r w:rsidR="00E1460D" w:rsidRPr="00397FF4">
        <w:rPr>
          <w:rFonts w:ascii="Times New Roman" w:hAnsi="Times New Roman" w:cs="Times New Roman"/>
        </w:rPr>
        <w:t xml:space="preserve"> that, in either Spanish-English or English </w:t>
      </w:r>
      <w:r w:rsidR="00E1460D" w:rsidRPr="00397FF4">
        <w:rPr>
          <w:rFonts w:ascii="Times New Roman" w:hAnsi="Times New Roman" w:cs="Times New Roman"/>
        </w:rPr>
        <w:lastRenderedPageBreak/>
        <w:t>Spanish direction, there were subtle shift prior to code-</w:t>
      </w:r>
      <w:r w:rsidR="00E1460D" w:rsidRPr="00E93AAE">
        <w:rPr>
          <w:rFonts w:ascii="Times New Roman" w:hAnsi="Times New Roman" w:cs="Times New Roman"/>
        </w:rPr>
        <w:t>switches, and bilingual listeners have access to these acoustic cues to help themselves anticipat</w:t>
      </w:r>
      <w:ins w:id="59" w:author="Author">
        <w:r w:rsidR="00DF4814">
          <w:rPr>
            <w:rFonts w:ascii="Times New Roman" w:hAnsi="Times New Roman" w:cs="Times New Roman"/>
          </w:rPr>
          <w:t>e</w:t>
        </w:r>
      </w:ins>
      <w:del w:id="60" w:author="Author">
        <w:r w:rsidR="00E1460D" w:rsidRPr="00E93AAE" w:rsidDel="00DF4814">
          <w:rPr>
            <w:rFonts w:ascii="Times New Roman" w:hAnsi="Times New Roman" w:cs="Times New Roman"/>
          </w:rPr>
          <w:delText>ing</w:delText>
        </w:r>
      </w:del>
      <w:r w:rsidR="00E1460D" w:rsidRPr="00E93AAE">
        <w:rPr>
          <w:rFonts w:ascii="Times New Roman" w:hAnsi="Times New Roman" w:cs="Times New Roman"/>
        </w:rPr>
        <w:t xml:space="preserve"> and comprehend</w:t>
      </w:r>
      <w:del w:id="61" w:author="Author">
        <w:r w:rsidR="00E1460D" w:rsidRPr="00E93AAE" w:rsidDel="00DF4814">
          <w:rPr>
            <w:rFonts w:ascii="Times New Roman" w:hAnsi="Times New Roman" w:cs="Times New Roman"/>
          </w:rPr>
          <w:delText>ing</w:delText>
        </w:r>
      </w:del>
      <w:r w:rsidR="00E1460D" w:rsidRPr="00E93AAE">
        <w:rPr>
          <w:rFonts w:ascii="Times New Roman" w:hAnsi="Times New Roman" w:cs="Times New Roman"/>
        </w:rPr>
        <w:t xml:space="preserve"> CS utterances. Phonetic cues can mitigate switch cost by playing </w:t>
      </w:r>
      <w:del w:id="62" w:author="Author">
        <w:r w:rsidR="00E1460D" w:rsidRPr="00E93AAE" w:rsidDel="005010ED">
          <w:rPr>
            <w:rFonts w:ascii="Times New Roman" w:hAnsi="Times New Roman" w:cs="Times New Roman"/>
          </w:rPr>
          <w:delText xml:space="preserve">as </w:delText>
        </w:r>
      </w:del>
      <w:r w:rsidR="00E1460D" w:rsidRPr="00E93AAE">
        <w:rPr>
          <w:rFonts w:ascii="Times New Roman" w:hAnsi="Times New Roman" w:cs="Times New Roman"/>
        </w:rPr>
        <w:t>an anticipatory role in CS utterances. On the other hand, Shen et al. (2020) pointed out that 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00D7E4D" w14:textId="4FD04A5A" w:rsidR="00E1460D" w:rsidRPr="00E93AAE" w:rsidRDefault="00E1460D" w:rsidP="00E1460D">
      <w:pPr>
        <w:spacing w:line="480" w:lineRule="auto"/>
        <w:rPr>
          <w:rFonts w:ascii="Times New Roman" w:hAnsi="Times New Roman" w:cs="Times New Roman"/>
        </w:rPr>
      </w:pPr>
      <w:del w:id="63" w:author="Author">
        <w:r w:rsidRPr="00E93AAE" w:rsidDel="005010ED">
          <w:rPr>
            <w:rFonts w:ascii="Times New Roman" w:hAnsi="Times New Roman" w:cs="Times New Roman"/>
          </w:rPr>
          <w:delText>By l</w:delText>
        </w:r>
      </w:del>
      <w:ins w:id="64" w:author="Author">
        <w:r w:rsidR="005010ED">
          <w:rPr>
            <w:rFonts w:ascii="Times New Roman" w:hAnsi="Times New Roman" w:cs="Times New Roman"/>
          </w:rPr>
          <w:t>L</w:t>
        </w:r>
      </w:ins>
      <w:r w:rsidRPr="00E93AAE">
        <w:rPr>
          <w:rFonts w:ascii="Times New Roman" w:hAnsi="Times New Roman" w:cs="Times New Roman"/>
        </w:rPr>
        <w:t xml:space="preserve">ooking into how </w:t>
      </w:r>
      <w:ins w:id="65" w:author="Author">
        <w:r w:rsidR="005010ED">
          <w:rPr>
            <w:rFonts w:ascii="Times New Roman" w:hAnsi="Times New Roman" w:cs="Times New Roman"/>
          </w:rPr>
          <w:t xml:space="preserve">the </w:t>
        </w:r>
      </w:ins>
      <w:del w:id="66" w:author="Author">
        <w:r w:rsidRPr="00E93AAE" w:rsidDel="005010ED">
          <w:rPr>
            <w:rFonts w:ascii="Times New Roman" w:hAnsi="Times New Roman" w:cs="Times New Roman"/>
          </w:rPr>
          <w:delText xml:space="preserve">do </w:delText>
        </w:r>
      </w:del>
      <w:r w:rsidRPr="00E93AAE">
        <w:rPr>
          <w:rFonts w:ascii="Times New Roman" w:hAnsi="Times New Roman" w:cs="Times New Roman"/>
        </w:rPr>
        <w:t>pronunciation of</w:t>
      </w:r>
      <w:ins w:id="67" w:author="Author">
        <w:r w:rsidR="005010ED">
          <w:rPr>
            <w:rFonts w:ascii="Times New Roman" w:hAnsi="Times New Roman" w:cs="Times New Roman"/>
          </w:rPr>
          <w:t xml:space="preserve"> the</w:t>
        </w:r>
      </w:ins>
      <w:r w:rsidRPr="00E93AAE">
        <w:rPr>
          <w:rFonts w:ascii="Times New Roman" w:hAnsi="Times New Roman" w:cs="Times New Roman"/>
        </w:rPr>
        <w:t xml:space="preserve"> matrix language and </w:t>
      </w:r>
      <w:del w:id="68" w:author="Author">
        <w:r w:rsidRPr="00E93AAE" w:rsidDel="005010ED">
          <w:rPr>
            <w:rFonts w:ascii="Times New Roman" w:hAnsi="Times New Roman" w:cs="Times New Roman"/>
          </w:rPr>
          <w:delText xml:space="preserve">of </w:delText>
        </w:r>
      </w:del>
      <w:ins w:id="69" w:author="Author">
        <w:r w:rsidR="005010ED">
          <w:rPr>
            <w:rFonts w:ascii="Times New Roman" w:hAnsi="Times New Roman" w:cs="Times New Roman"/>
          </w:rPr>
          <w:t>that of the</w:t>
        </w:r>
        <w:r w:rsidR="005010ED" w:rsidRPr="00E93AAE">
          <w:rPr>
            <w:rFonts w:ascii="Times New Roman" w:hAnsi="Times New Roman" w:cs="Times New Roman"/>
          </w:rPr>
          <w:t xml:space="preserve"> </w:t>
        </w:r>
      </w:ins>
      <w:r w:rsidRPr="00E93AAE">
        <w:rPr>
          <w:rFonts w:ascii="Times New Roman" w:hAnsi="Times New Roman" w:cs="Times New Roman"/>
        </w:rPr>
        <w:t xml:space="preserve">switch items interact could provide us with a possible explanation </w:t>
      </w:r>
      <w:del w:id="70" w:author="Author">
        <w:r w:rsidRPr="00E93AAE" w:rsidDel="005010ED">
          <w:rPr>
            <w:rFonts w:ascii="Times New Roman" w:hAnsi="Times New Roman" w:cs="Times New Roman"/>
          </w:rPr>
          <w:delText xml:space="preserve">to </w:delText>
        </w:r>
      </w:del>
      <w:ins w:id="71" w:author="Author">
        <w:r w:rsidR="005010ED">
          <w:rPr>
            <w:rFonts w:ascii="Times New Roman" w:hAnsi="Times New Roman" w:cs="Times New Roman"/>
          </w:rPr>
          <w:t>of</w:t>
        </w:r>
        <w:r w:rsidR="005010ED" w:rsidRPr="00E93AAE">
          <w:rPr>
            <w:rFonts w:ascii="Times New Roman" w:hAnsi="Times New Roman" w:cs="Times New Roman"/>
          </w:rPr>
          <w:t xml:space="preserve"> </w:t>
        </w:r>
      </w:ins>
      <w:commentRangeStart w:id="72"/>
      <w:r w:rsidRPr="00E93AAE">
        <w:rPr>
          <w:rFonts w:ascii="Times New Roman" w:hAnsi="Times New Roman" w:cs="Times New Roman"/>
        </w:rPr>
        <w:t xml:space="preserve">the former addressed conflict </w:t>
      </w:r>
      <w:commentRangeEnd w:id="72"/>
      <w:r w:rsidR="005010ED">
        <w:rPr>
          <w:rStyle w:val="CommentReference"/>
        </w:rPr>
        <w:commentReference w:id="72"/>
      </w:r>
      <w:r w:rsidRPr="00E93AAE">
        <w:rPr>
          <w:rFonts w:ascii="Times New Roman" w:hAnsi="Times New Roman" w:cs="Times New Roman"/>
        </w:rPr>
        <w:t xml:space="preserve">between the possible role of code-switching pronunciation in CS production and comprehension. Shen et al. (2020) summed up three possible mechanisms: </w:t>
      </w:r>
    </w:p>
    <w:p w14:paraId="10B32851" w14:textId="7F6DF7EB" w:rsidR="00E1460D" w:rsidRPr="00397FF4" w:rsidRDefault="00E1460D" w:rsidP="00E1460D">
      <w:pPr>
        <w:spacing w:line="360" w:lineRule="auto"/>
        <w:ind w:left="720"/>
        <w:rPr>
          <w:rFonts w:ascii="Times New Roman" w:hAnsi="Times New Roman" w:cs="Times New Roman"/>
          <w:sz w:val="22"/>
          <w:szCs w:val="22"/>
        </w:rPr>
      </w:pPr>
      <w:r w:rsidRPr="00E93AAE">
        <w:rPr>
          <w:rFonts w:ascii="Times New Roman" w:hAnsi="Times New Roman" w:cs="Times New Roman"/>
          <w:sz w:val="22"/>
          <w:szCs w:val="22"/>
        </w:rPr>
        <w:t>…</w:t>
      </w:r>
      <w:r w:rsidRPr="00E93AAE">
        <w:rPr>
          <w:rFonts w:ascii="Times New Roman" w:hAnsi="Times New Roman" w:cs="Times New Roman"/>
          <w:i/>
          <w:iCs/>
          <w:sz w:val="22"/>
          <w:szCs w:val="22"/>
        </w:rPr>
        <w:t>blending mechanism</w:t>
      </w:r>
      <w:r w:rsidRPr="00E93AAE">
        <w:rPr>
          <w:rFonts w:ascii="Times New Roman" w:hAnsi="Times New Roman" w:cs="Times New Roman"/>
          <w:sz w:val="22"/>
          <w:szCs w:val="22"/>
        </w:rPr>
        <w:t xml:space="preserve"> by which code-switching pronunciation might represent a blend of the phonetic features of both languages (Grosjean, 2012; Olson, 2013) … </w:t>
      </w:r>
      <w:r w:rsidRPr="00E93AAE">
        <w:rPr>
          <w:rFonts w:ascii="Times New Roman" w:hAnsi="Times New Roman" w:cs="Times New Roman"/>
          <w:i/>
          <w:iCs/>
          <w:sz w:val="22"/>
          <w:szCs w:val="22"/>
        </w:rPr>
        <w:t>preparation</w:t>
      </w:r>
      <w:r w:rsidRPr="00397FF4">
        <w:rPr>
          <w:rFonts w:ascii="Times New Roman" w:hAnsi="Times New Roman" w:cs="Times New Roman"/>
          <w:i/>
          <w:iCs/>
          <w:sz w:val="22"/>
          <w:szCs w:val="22"/>
        </w:rPr>
        <w:t xml:space="preserve"> mechanism</w:t>
      </w:r>
      <w:r w:rsidRPr="00397FF4">
        <w:rPr>
          <w:rFonts w:ascii="Times New Roman" w:hAnsi="Times New Roman" w:cs="Times New Roman"/>
          <w:sz w:val="22"/>
          <w:szCs w:val="22"/>
        </w:rPr>
        <w:t xml:space="preserve"> by which code-switching pronunciation might reflect articulatory gestures that are preparatory to the production of a specific code-switched target… A third possibility is that code-switching pronunciation might reflect </w:t>
      </w:r>
      <w:r w:rsidRPr="00397FF4">
        <w:rPr>
          <w:rFonts w:ascii="Times New Roman" w:hAnsi="Times New Roman" w:cs="Times New Roman"/>
          <w:i/>
          <w:iCs/>
          <w:sz w:val="22"/>
          <w:szCs w:val="22"/>
        </w:rPr>
        <w:t>global cognitive costs</w:t>
      </w:r>
      <w:r w:rsidRPr="00397FF4">
        <w:rPr>
          <w:rFonts w:ascii="Times New Roman" w:hAnsi="Times New Roman" w:cs="Times New Roman"/>
          <w:sz w:val="22"/>
          <w:szCs w:val="22"/>
        </w:rPr>
        <w:t xml:space="preserve"> of code-switching.</w:t>
      </w:r>
    </w:p>
    <w:p w14:paraId="441E64D2" w14:textId="77777777" w:rsidR="00E1460D" w:rsidRPr="00397FF4" w:rsidRDefault="00E1460D" w:rsidP="00E1460D">
      <w:pPr>
        <w:spacing w:line="360" w:lineRule="auto"/>
        <w:ind w:left="720"/>
        <w:rPr>
          <w:rFonts w:ascii="Times New Roman" w:hAnsi="Times New Roman" w:cs="Times New Roman"/>
          <w:sz w:val="22"/>
          <w:szCs w:val="22"/>
        </w:rPr>
      </w:pPr>
    </w:p>
    <w:p w14:paraId="7CF9180C" w14:textId="113F343B" w:rsidR="00FC62A6" w:rsidRPr="00397FF4" w:rsidRDefault="00FC62A6" w:rsidP="00E1460D">
      <w:pPr>
        <w:spacing w:line="480" w:lineRule="auto"/>
        <w:rPr>
          <w:rFonts w:ascii="Times New Roman" w:hAnsi="Times New Roman" w:cs="Times New Roman"/>
        </w:rPr>
      </w:pPr>
      <w:r w:rsidRPr="00397FF4">
        <w:rPr>
          <w:rFonts w:ascii="Times New Roman" w:hAnsi="Times New Roman" w:cs="Times New Roman"/>
        </w:rPr>
        <w:t>P</w:t>
      </w:r>
      <w:r w:rsidR="00E1460D" w:rsidRPr="00397FF4">
        <w:rPr>
          <w:rFonts w:ascii="Times New Roman" w:hAnsi="Times New Roman" w:cs="Times New Roman"/>
        </w:rPr>
        <w:t xml:space="preserve">revious studies have reported segmental properties going through alternation when </w:t>
      </w:r>
      <w:r w:rsidR="00E1460D" w:rsidRPr="00814DA1">
        <w:rPr>
          <w:rFonts w:ascii="Times New Roman" w:hAnsi="Times New Roman" w:cs="Times New Roman"/>
        </w:rPr>
        <w:t>produced in CS context in both matrix language and switched items (</w:t>
      </w:r>
      <w:proofErr w:type="spellStart"/>
      <w:r w:rsidR="00E1460D" w:rsidRPr="00814DA1">
        <w:rPr>
          <w:rFonts w:ascii="Times New Roman" w:hAnsi="Times New Roman" w:cs="Times New Roman"/>
        </w:rPr>
        <w:t>eg</w:t>
      </w:r>
      <w:proofErr w:type="spellEnd"/>
      <w:r w:rsidR="00E1460D" w:rsidRPr="00814DA1">
        <w:rPr>
          <w:rFonts w:ascii="Times New Roman" w:hAnsi="Times New Roman" w:cs="Times New Roman"/>
        </w:rPr>
        <w:t xml:space="preserve">, VOT in Fricke, </w:t>
      </w:r>
      <w:proofErr w:type="gramStart"/>
      <w:r w:rsidR="00E1460D" w:rsidRPr="00814DA1">
        <w:rPr>
          <w:rFonts w:ascii="Times New Roman" w:hAnsi="Times New Roman" w:cs="Times New Roman"/>
        </w:rPr>
        <w:t>Kroll</w:t>
      </w:r>
      <w:proofErr w:type="gramEnd"/>
      <w:r w:rsidR="00E1460D" w:rsidRPr="00814DA1">
        <w:rPr>
          <w:rFonts w:ascii="Times New Roman" w:hAnsi="Times New Roman" w:cs="Times New Roman"/>
        </w:rPr>
        <w:t xml:space="preserve"> and </w:t>
      </w:r>
      <w:proofErr w:type="spellStart"/>
      <w:r w:rsidR="00E1460D" w:rsidRPr="00814DA1">
        <w:rPr>
          <w:rFonts w:ascii="Times New Roman" w:hAnsi="Times New Roman" w:cs="Times New Roman"/>
        </w:rPr>
        <w:t>Dussias</w:t>
      </w:r>
      <w:proofErr w:type="spellEnd"/>
      <w:r w:rsidR="00E1460D" w:rsidRPr="00814DA1">
        <w:rPr>
          <w:rFonts w:ascii="Times New Roman" w:hAnsi="Times New Roman" w:cs="Times New Roman"/>
        </w:rPr>
        <w:t xml:space="preserve">, 2016), and there were reported suprasegmental features involved in similar phenomenon (intonation in </w:t>
      </w:r>
      <w:proofErr w:type="spellStart"/>
      <w:r w:rsidR="00E1460D" w:rsidRPr="00814DA1">
        <w:rPr>
          <w:rFonts w:ascii="Times New Roman" w:hAnsi="Times New Roman" w:cs="Times New Roman"/>
        </w:rPr>
        <w:t>Piccinini</w:t>
      </w:r>
      <w:proofErr w:type="spellEnd"/>
      <w:r w:rsidR="00E1460D" w:rsidRPr="00814DA1">
        <w:rPr>
          <w:rFonts w:ascii="Times New Roman" w:hAnsi="Times New Roman" w:cs="Times New Roman"/>
        </w:rPr>
        <w:t xml:space="preserve"> &amp; </w:t>
      </w:r>
      <w:proofErr w:type="spellStart"/>
      <w:r w:rsidR="00E1460D" w:rsidRPr="00814DA1">
        <w:rPr>
          <w:rFonts w:ascii="Times New Roman" w:hAnsi="Times New Roman" w:cs="Times New Roman"/>
        </w:rPr>
        <w:t>Garellek’s</w:t>
      </w:r>
      <w:proofErr w:type="spellEnd"/>
      <w:r w:rsidR="00E1460D" w:rsidRPr="00814DA1">
        <w:rPr>
          <w:rFonts w:ascii="Times New Roman" w:hAnsi="Times New Roman" w:cs="Times New Roman"/>
        </w:rPr>
        <w:t xml:space="preserve"> study, 2014). Also, Olsen (2012) reported that insertional code-switched tokens are produced with a degree of hyper-articulation, evidenced by an increase in pitch height and duration. Furthermore, Olsen </w:t>
      </w:r>
      <w:ins w:id="73" w:author="Author">
        <w:r w:rsidR="00940CDC" w:rsidRPr="00814DA1">
          <w:rPr>
            <w:rFonts w:ascii="Times New Roman" w:hAnsi="Times New Roman" w:cs="Times New Roman"/>
          </w:rPr>
          <w:t xml:space="preserve">(2012) </w:t>
        </w:r>
      </w:ins>
      <w:del w:id="74" w:author="Author">
        <w:r w:rsidR="00E1460D" w:rsidRPr="00814DA1" w:rsidDel="00940CDC">
          <w:rPr>
            <w:rFonts w:ascii="Times New Roman" w:hAnsi="Times New Roman" w:cs="Times New Roman"/>
          </w:rPr>
          <w:delText xml:space="preserve">in </w:delText>
        </w:r>
      </w:del>
      <w:r w:rsidR="00E1460D" w:rsidRPr="00814DA1">
        <w:rPr>
          <w:rFonts w:ascii="Times New Roman" w:hAnsi="Times New Roman" w:cs="Times New Roman"/>
        </w:rPr>
        <w:t>also suggested that</w:t>
      </w:r>
      <w:r w:rsidR="00E1460D" w:rsidRPr="00397FF4">
        <w:rPr>
          <w:rFonts w:ascii="Times New Roman" w:hAnsi="Times New Roman" w:cs="Times New Roman"/>
        </w:rPr>
        <w:t xml:space="preserve"> the suprasegmental realizations of code-switched tokens correspond to a degree of contextually driven predictability. </w:t>
      </w:r>
      <w:r w:rsidR="00E1460D" w:rsidRPr="00397FF4">
        <w:rPr>
          <w:rFonts w:ascii="Times New Roman" w:hAnsi="Times New Roman" w:cs="Times New Roman"/>
        </w:rPr>
        <w:lastRenderedPageBreak/>
        <w:t>Shen et al.</w:t>
      </w:r>
      <w:r w:rsidR="00F7789A">
        <w:rPr>
          <w:rFonts w:ascii="Times New Roman" w:hAnsi="Times New Roman" w:cs="Times New Roman"/>
        </w:rPr>
        <w:t xml:space="preserve"> </w:t>
      </w:r>
      <w:r w:rsidR="00E1460D" w:rsidRPr="00397FF4">
        <w:rPr>
          <w:rFonts w:ascii="Times New Roman" w:hAnsi="Times New Roman" w:cs="Times New Roman"/>
        </w:rPr>
        <w:t xml:space="preserve">(2020) showed that in </w:t>
      </w:r>
      <w:proofErr w:type="gramStart"/>
      <w:r w:rsidR="00E1460D" w:rsidRPr="00397FF4">
        <w:rPr>
          <w:rFonts w:ascii="Times New Roman" w:hAnsi="Times New Roman" w:cs="Times New Roman"/>
        </w:rPr>
        <w:t>English-Chinese</w:t>
      </w:r>
      <w:proofErr w:type="gramEnd"/>
      <w:r w:rsidR="00E1460D" w:rsidRPr="00397FF4">
        <w:rPr>
          <w:rFonts w:ascii="Times New Roman" w:hAnsi="Times New Roman" w:cs="Times New Roman"/>
        </w:rPr>
        <w:t xml:space="preserve"> code switching withholding acoustic cues can cause slower recognition of </w:t>
      </w:r>
      <w:ins w:id="75" w:author="Author">
        <w:r w:rsidR="00940CDC">
          <w:rPr>
            <w:rFonts w:ascii="Times New Roman" w:hAnsi="Times New Roman" w:cs="Times New Roman"/>
          </w:rPr>
          <w:t xml:space="preserve">the </w:t>
        </w:r>
      </w:ins>
      <w:r w:rsidR="00E1460D" w:rsidRPr="00397FF4">
        <w:rPr>
          <w:rFonts w:ascii="Times New Roman" w:hAnsi="Times New Roman" w:cs="Times New Roman"/>
        </w:rPr>
        <w:t>switched item, reflecting the possible predictability lies in tonal cues in matrix language as the latter language shows lexical tone while the other does not</w:t>
      </w:r>
      <w:r w:rsidR="00F7789A">
        <w:rPr>
          <w:rFonts w:ascii="Times New Roman" w:hAnsi="Times New Roman" w:cs="Times New Roman"/>
        </w:rPr>
        <w:t>. T</w:t>
      </w:r>
      <w:r w:rsidR="00E1460D" w:rsidRPr="00397FF4">
        <w:rPr>
          <w:rFonts w:ascii="Times New Roman" w:hAnsi="Times New Roman" w:cs="Times New Roman"/>
        </w:rPr>
        <w:t>hey concluded that bilingual listeners have access to phonetic cues in the matrix language, furthermore they discussed the implication of tonal aspect of the phonetic cues to code-switching based on their acoustic analysis.</w:t>
      </w:r>
      <w:r w:rsidRPr="00397FF4">
        <w:rPr>
          <w:rFonts w:ascii="Times New Roman" w:hAnsi="Times New Roman" w:cs="Times New Roman"/>
        </w:rPr>
        <w:t xml:space="preserve"> </w:t>
      </w:r>
      <w:r w:rsidR="00C4726B" w:rsidRPr="00397FF4">
        <w:rPr>
          <w:rFonts w:ascii="Times New Roman" w:hAnsi="Times New Roman" w:cs="Times New Roman"/>
        </w:rPr>
        <w:t>In Shen et al.</w:t>
      </w:r>
      <w:del w:id="76" w:author="Author">
        <w:r w:rsidR="00C4726B" w:rsidRPr="00397FF4" w:rsidDel="00940CDC">
          <w:rPr>
            <w:rFonts w:ascii="Times New Roman" w:hAnsi="Times New Roman" w:cs="Times New Roman"/>
          </w:rPr>
          <w:delText>’s study</w:delText>
        </w:r>
      </w:del>
      <w:ins w:id="77" w:author="Author">
        <w:r w:rsidR="00940CDC">
          <w:rPr>
            <w:rFonts w:ascii="Times New Roman" w:hAnsi="Times New Roman" w:cs="Times New Roman"/>
          </w:rPr>
          <w:t xml:space="preserve"> </w:t>
        </w:r>
        <w:r w:rsidR="00940CDC" w:rsidRPr="00397FF4">
          <w:rPr>
            <w:rFonts w:ascii="Times New Roman" w:hAnsi="Times New Roman" w:cs="Times New Roman"/>
          </w:rPr>
          <w:t>(2020)</w:t>
        </w:r>
      </w:ins>
      <w:r w:rsidR="00C4726B" w:rsidRPr="00397FF4">
        <w:rPr>
          <w:rFonts w:ascii="Times New Roman" w:hAnsi="Times New Roman" w:cs="Times New Roman"/>
        </w:rPr>
        <w:t xml:space="preserve"> the language pair under study consist</w:t>
      </w:r>
      <w:ins w:id="78" w:author="Author">
        <w:r w:rsidR="00940CDC">
          <w:rPr>
            <w:rFonts w:ascii="Times New Roman" w:hAnsi="Times New Roman" w:cs="Times New Roman"/>
          </w:rPr>
          <w:t>ed</w:t>
        </w:r>
      </w:ins>
      <w:del w:id="79" w:author="Author">
        <w:r w:rsidR="00C4726B" w:rsidRPr="00397FF4" w:rsidDel="00940CDC">
          <w:rPr>
            <w:rFonts w:ascii="Times New Roman" w:hAnsi="Times New Roman" w:cs="Times New Roman"/>
          </w:rPr>
          <w:delText>s</w:delText>
        </w:r>
      </w:del>
      <w:r w:rsidR="00C4726B" w:rsidRPr="00397FF4">
        <w:rPr>
          <w:rFonts w:ascii="Times New Roman" w:hAnsi="Times New Roman" w:cs="Times New Roman"/>
        </w:rPr>
        <w:t xml:space="preserve"> of a </w:t>
      </w:r>
      <w:commentRangeStart w:id="80"/>
      <w:r w:rsidR="00C4726B" w:rsidRPr="00397FF4">
        <w:rPr>
          <w:rFonts w:ascii="Times New Roman" w:hAnsi="Times New Roman" w:cs="Times New Roman"/>
        </w:rPr>
        <w:t xml:space="preserve">tonal language and an intonational language </w:t>
      </w:r>
      <w:commentRangeEnd w:id="80"/>
      <w:r w:rsidR="00940CDC">
        <w:rPr>
          <w:rStyle w:val="CommentReference"/>
        </w:rPr>
        <w:commentReference w:id="80"/>
      </w:r>
      <w:r w:rsidR="00C4726B" w:rsidRPr="00397FF4">
        <w:rPr>
          <w:rFonts w:ascii="Times New Roman" w:hAnsi="Times New Roman" w:cs="Times New Roman"/>
        </w:rPr>
        <w:t xml:space="preserve">and they found evidence in the linguistic property (tone) that plays a much more important role in one language than the other. </w:t>
      </w:r>
      <w:commentRangeStart w:id="81"/>
      <w:r w:rsidR="00C4726B" w:rsidRPr="00397FF4">
        <w:rPr>
          <w:rFonts w:ascii="Times New Roman" w:hAnsi="Times New Roman" w:cs="Times New Roman"/>
        </w:rPr>
        <w:t>Then what will we find if we compare a language pair that has less distance: Spanish – English.</w:t>
      </w:r>
      <w:commentRangeEnd w:id="81"/>
      <w:r w:rsidR="00940CDC">
        <w:rPr>
          <w:rStyle w:val="CommentReference"/>
        </w:rPr>
        <w:commentReference w:id="81"/>
      </w:r>
    </w:p>
    <w:p w14:paraId="2B8FDFF3" w14:textId="77777777" w:rsidR="00E1460D" w:rsidRPr="00397FF4" w:rsidRDefault="00E1460D" w:rsidP="00E62A24">
      <w:pPr>
        <w:spacing w:line="480" w:lineRule="auto"/>
        <w:rPr>
          <w:rFonts w:ascii="Times New Roman" w:hAnsi="Times New Roman" w:cs="Times New Roman"/>
          <w:shd w:val="pct15" w:color="auto" w:fill="FFFFFF"/>
        </w:rPr>
      </w:pPr>
    </w:p>
    <w:p w14:paraId="1F748DA3" w14:textId="12583362" w:rsidR="00C4726B" w:rsidRPr="00FF69D1" w:rsidRDefault="005149A4" w:rsidP="00E1460D">
      <w:pPr>
        <w:spacing w:line="480" w:lineRule="auto"/>
        <w:rPr>
          <w:rFonts w:ascii="Times New Roman" w:hAnsi="Times New Roman" w:cs="Times New Roman"/>
          <w:b/>
          <w:bCs/>
        </w:rPr>
      </w:pPr>
      <w:commentRangeStart w:id="82"/>
      <w:r w:rsidRPr="00FF69D1">
        <w:rPr>
          <w:rFonts w:ascii="Times New Roman" w:hAnsi="Times New Roman" w:cs="Times New Roman"/>
        </w:rPr>
        <w:t>Intonational change</w:t>
      </w:r>
      <w:r w:rsidR="00397FF4" w:rsidRPr="00FF69D1">
        <w:rPr>
          <w:rFonts w:ascii="Times New Roman" w:hAnsi="Times New Roman" w:cs="Times New Roman"/>
        </w:rPr>
        <w:t>s</w:t>
      </w:r>
      <w:r w:rsidRPr="00FF69D1">
        <w:rPr>
          <w:rFonts w:ascii="Times New Roman" w:hAnsi="Times New Roman" w:cs="Times New Roman"/>
        </w:rPr>
        <w:t xml:space="preserve"> in English and Spanish bilinguals</w:t>
      </w:r>
      <w:commentRangeEnd w:id="82"/>
      <w:r w:rsidR="00940CDC">
        <w:rPr>
          <w:rStyle w:val="CommentReference"/>
        </w:rPr>
        <w:commentReference w:id="82"/>
      </w:r>
    </w:p>
    <w:p w14:paraId="4A994B73" w14:textId="3D8387F4" w:rsidR="00C4726B" w:rsidRPr="00397FF4" w:rsidRDefault="005149A4" w:rsidP="00E1460D">
      <w:pPr>
        <w:spacing w:line="480" w:lineRule="auto"/>
        <w:rPr>
          <w:rFonts w:ascii="Times New Roman" w:hAnsi="Times New Roman" w:cs="Times New Roman"/>
        </w:rPr>
      </w:pPr>
      <w:r w:rsidRPr="00397FF4">
        <w:rPr>
          <w:rFonts w:ascii="Times New Roman" w:hAnsi="Times New Roman" w:cs="Times New Roman"/>
        </w:rPr>
        <w:t xml:space="preserve">In monolingual speech, </w:t>
      </w:r>
      <w:del w:id="83" w:author="Author">
        <w:r w:rsidRPr="00397FF4" w:rsidDel="00940CDC">
          <w:rPr>
            <w:rFonts w:ascii="Times New Roman" w:hAnsi="Times New Roman" w:cs="Times New Roman"/>
          </w:rPr>
          <w:delText xml:space="preserve">the </w:delText>
        </w:r>
      </w:del>
      <w:proofErr w:type="spellStart"/>
      <w:r w:rsidRPr="00397FF4">
        <w:rPr>
          <w:rFonts w:ascii="Times New Roman" w:hAnsi="Times New Roman" w:cs="Times New Roman"/>
        </w:rPr>
        <w:t>wh</w:t>
      </w:r>
      <w:proofErr w:type="spellEnd"/>
      <w:r w:rsidRPr="00397FF4">
        <w:rPr>
          <w:rFonts w:ascii="Times New Roman" w:hAnsi="Times New Roman" w:cs="Times New Roman"/>
        </w:rPr>
        <w:t>-questions in English and Spanish show</w:t>
      </w:r>
      <w:del w:id="84" w:author="Author">
        <w:r w:rsidRPr="00397FF4" w:rsidDel="00940CDC">
          <w:rPr>
            <w:rFonts w:ascii="Times New Roman" w:hAnsi="Times New Roman" w:cs="Times New Roman"/>
          </w:rPr>
          <w:delText>s</w:delText>
        </w:r>
      </w:del>
      <w:r w:rsidRPr="00397FF4">
        <w:rPr>
          <w:rFonts w:ascii="Times New Roman" w:hAnsi="Times New Roman" w:cs="Times New Roman"/>
        </w:rPr>
        <w:t xml:space="preserve"> rather similar syntactic structure:</w:t>
      </w:r>
    </w:p>
    <w:p w14:paraId="3F221672" w14:textId="61DFCBF1"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t>
      </w:r>
      <w:proofErr w:type="spellStart"/>
      <w:r w:rsidRPr="00397FF4">
        <w:rPr>
          <w:rFonts w:ascii="Times New Roman" w:hAnsi="Times New Roman" w:cs="Times New Roman"/>
        </w:rPr>
        <w:t>Dónde</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compraste</w:t>
      </w:r>
      <w:proofErr w:type="spellEnd"/>
      <w:r w:rsidRPr="00397FF4">
        <w:rPr>
          <w:rFonts w:ascii="Times New Roman" w:hAnsi="Times New Roman" w:cs="Times New Roman"/>
        </w:rPr>
        <w:t xml:space="preserve"> </w:t>
      </w:r>
      <w:proofErr w:type="spellStart"/>
      <w:r w:rsidR="00C03CB0" w:rsidRPr="00397FF4">
        <w:rPr>
          <w:rFonts w:ascii="Times New Roman" w:hAnsi="Times New Roman" w:cs="Times New Roman"/>
        </w:rPr>
        <w:t>estos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libros</w:t>
      </w:r>
      <w:proofErr w:type="spellEnd"/>
      <w:r w:rsidRPr="00397FF4">
        <w:rPr>
          <w:rFonts w:ascii="Times New Roman" w:hAnsi="Times New Roman" w:cs="Times New Roman"/>
        </w:rPr>
        <w:t>?</w:t>
      </w:r>
    </w:p>
    <w:p w14:paraId="6A40DB05" w14:textId="7FE5A159" w:rsidR="005149A4" w:rsidRPr="00397FF4" w:rsidRDefault="005149A4" w:rsidP="005149A4">
      <w:pPr>
        <w:pStyle w:val="ListParagraph"/>
        <w:spacing w:line="480" w:lineRule="auto"/>
        <w:ind w:left="1080"/>
        <w:rPr>
          <w:rFonts w:ascii="Times New Roman" w:hAnsi="Times New Roman" w:cs="Times New Roman"/>
          <w:i/>
          <w:iCs/>
        </w:rPr>
      </w:pPr>
      <w:r w:rsidRPr="00397FF4">
        <w:rPr>
          <w:rFonts w:ascii="Times New Roman" w:hAnsi="Times New Roman" w:cs="Times New Roman"/>
          <w:i/>
          <w:iCs/>
        </w:rPr>
        <w:t>Where buy</w:t>
      </w:r>
      <w:r w:rsidRPr="00397FF4">
        <w:rPr>
          <w:rFonts w:ascii="Times New Roman" w:hAnsi="Times New Roman" w:cs="Times New Roman"/>
          <w:i/>
          <w:iCs/>
          <w:vertAlign w:val="subscript"/>
        </w:rPr>
        <w:t>PAST-2S</w:t>
      </w:r>
      <w:r w:rsidRPr="00397FF4">
        <w:rPr>
          <w:rFonts w:ascii="Times New Roman" w:hAnsi="Times New Roman" w:cs="Times New Roman"/>
          <w:i/>
          <w:iCs/>
        </w:rPr>
        <w:t xml:space="preserve"> </w:t>
      </w:r>
      <w:r w:rsidR="00C03CB0" w:rsidRPr="00397FF4">
        <w:rPr>
          <w:rFonts w:ascii="Times New Roman" w:hAnsi="Times New Roman" w:cs="Times New Roman"/>
          <w:i/>
          <w:iCs/>
        </w:rPr>
        <w:t>these</w:t>
      </w:r>
      <w:r w:rsidRPr="00397FF4">
        <w:rPr>
          <w:rFonts w:ascii="Times New Roman" w:hAnsi="Times New Roman" w:cs="Times New Roman"/>
          <w:i/>
          <w:iCs/>
        </w:rPr>
        <w:t xml:space="preserve"> books</w:t>
      </w:r>
    </w:p>
    <w:p w14:paraId="4DB0C164" w14:textId="276BDA6E"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 xml:space="preserve">Where did you buy </w:t>
      </w:r>
      <w:commentRangeStart w:id="85"/>
      <w:r w:rsidRPr="00397FF4">
        <w:rPr>
          <w:rFonts w:ascii="Times New Roman" w:hAnsi="Times New Roman" w:cs="Times New Roman"/>
        </w:rPr>
        <w:t xml:space="preserve">the </w:t>
      </w:r>
      <w:commentRangeEnd w:id="85"/>
      <w:r w:rsidR="00940CDC">
        <w:rPr>
          <w:rStyle w:val="CommentReference"/>
        </w:rPr>
        <w:commentReference w:id="85"/>
      </w:r>
      <w:r w:rsidRPr="00397FF4">
        <w:rPr>
          <w:rFonts w:ascii="Times New Roman" w:hAnsi="Times New Roman" w:cs="Times New Roman"/>
        </w:rPr>
        <w:t>books?</w:t>
      </w:r>
    </w:p>
    <w:p w14:paraId="6FA7749E" w14:textId="4436FC22" w:rsidR="00C03CB0" w:rsidRPr="00397FF4" w:rsidRDefault="00C03CB0" w:rsidP="00C96277">
      <w:pPr>
        <w:spacing w:line="480" w:lineRule="auto"/>
        <w:rPr>
          <w:rFonts w:ascii="Times New Roman" w:hAnsi="Times New Roman" w:cs="Times New Roman"/>
        </w:rPr>
      </w:pPr>
      <w:commentRangeStart w:id="86"/>
      <w:r w:rsidRPr="00397FF4">
        <w:rPr>
          <w:rFonts w:ascii="Times New Roman" w:hAnsi="Times New Roman" w:cs="Times New Roman"/>
        </w:rPr>
        <w:t xml:space="preserve">However, when comparing </w:t>
      </w:r>
      <w:ins w:id="87" w:author="Author">
        <w:r w:rsidR="00875F42">
          <w:rPr>
            <w:rFonts w:ascii="Times New Roman" w:hAnsi="Times New Roman" w:cs="Times New Roman"/>
          </w:rPr>
          <w:t xml:space="preserve">the </w:t>
        </w:r>
      </w:ins>
      <w:r w:rsidRPr="00397FF4">
        <w:rPr>
          <w:rFonts w:ascii="Times New Roman" w:hAnsi="Times New Roman" w:cs="Times New Roman"/>
        </w:rPr>
        <w:t>pitch contour</w:t>
      </w:r>
      <w:ins w:id="88" w:author="Author">
        <w:r w:rsidR="00875F42">
          <w:rPr>
            <w:rFonts w:ascii="Times New Roman" w:hAnsi="Times New Roman" w:cs="Times New Roman"/>
          </w:rPr>
          <w:t>s</w:t>
        </w:r>
      </w:ins>
      <w:r w:rsidRPr="00397FF4">
        <w:rPr>
          <w:rFonts w:ascii="Times New Roman" w:hAnsi="Times New Roman" w:cs="Times New Roman"/>
        </w:rPr>
        <w:t xml:space="preserve"> of </w:t>
      </w:r>
      <w:proofErr w:type="spellStart"/>
      <w:r w:rsidRPr="00397FF4">
        <w:rPr>
          <w:rFonts w:ascii="Times New Roman" w:hAnsi="Times New Roman" w:cs="Times New Roman"/>
        </w:rPr>
        <w:t>wh</w:t>
      </w:r>
      <w:proofErr w:type="spellEnd"/>
      <w:r w:rsidRPr="00397FF4">
        <w:rPr>
          <w:rFonts w:ascii="Times New Roman" w:hAnsi="Times New Roman" w:cs="Times New Roman"/>
        </w:rPr>
        <w:t xml:space="preserve">-questions in American English (participants from Minnesota) reported in </w:t>
      </w:r>
      <w:proofErr w:type="spellStart"/>
      <w:r w:rsidRPr="00397FF4">
        <w:rPr>
          <w:rFonts w:ascii="Times New Roman" w:hAnsi="Times New Roman" w:cs="Times New Roman"/>
        </w:rPr>
        <w:t>Farías</w:t>
      </w:r>
      <w:proofErr w:type="spellEnd"/>
      <w:r w:rsidRPr="00397FF4">
        <w:rPr>
          <w:rFonts w:ascii="Times New Roman" w:hAnsi="Times New Roman" w:cs="Times New Roman"/>
        </w:rPr>
        <w:t xml:space="preserve"> (2013) and Mexican Spanish (</w:t>
      </w:r>
      <w:del w:id="89" w:author="Author">
        <w:r w:rsidRPr="00397FF4" w:rsidDel="00875F42">
          <w:rPr>
            <w:rFonts w:ascii="Times New Roman" w:hAnsi="Times New Roman" w:cs="Times New Roman"/>
          </w:rPr>
          <w:delText>participatns</w:delText>
        </w:r>
      </w:del>
      <w:ins w:id="90" w:author="Author">
        <w:r w:rsidR="00875F42" w:rsidRPr="00397FF4">
          <w:rPr>
            <w:rFonts w:ascii="Times New Roman" w:hAnsi="Times New Roman" w:cs="Times New Roman"/>
          </w:rPr>
          <w:t>participants</w:t>
        </w:r>
      </w:ins>
      <w:r w:rsidRPr="00397FF4">
        <w:rPr>
          <w:rFonts w:ascii="Times New Roman" w:hAnsi="Times New Roman" w:cs="Times New Roman"/>
        </w:rPr>
        <w:t xml:space="preserve"> from México DF) reported in De la </w:t>
      </w:r>
      <w:proofErr w:type="spellStart"/>
      <w:r w:rsidRPr="00397FF4">
        <w:rPr>
          <w:rFonts w:ascii="Times New Roman" w:hAnsi="Times New Roman" w:cs="Times New Roman"/>
        </w:rPr>
        <w:t>Mota</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Butragueño</w:t>
      </w:r>
      <w:proofErr w:type="spellEnd"/>
      <w:r w:rsidRPr="00397FF4">
        <w:rPr>
          <w:rFonts w:ascii="Times New Roman" w:hAnsi="Times New Roman" w:cs="Times New Roman"/>
        </w:rPr>
        <w:t xml:space="preserve"> &amp; Prieto (2010), </w:t>
      </w:r>
      <w:del w:id="91" w:author="Author">
        <w:r w:rsidRPr="00397FF4" w:rsidDel="00875F42">
          <w:rPr>
            <w:rFonts w:ascii="Times New Roman" w:hAnsi="Times New Roman" w:cs="Times New Roman"/>
          </w:rPr>
          <w:delText xml:space="preserve">even </w:delText>
        </w:r>
      </w:del>
      <w:r w:rsidRPr="00397FF4">
        <w:rPr>
          <w:rFonts w:ascii="Times New Roman" w:hAnsi="Times New Roman" w:cs="Times New Roman"/>
        </w:rPr>
        <w:t>the general tendency is the similar rising-</w:t>
      </w:r>
      <w:r w:rsidR="00953E50" w:rsidRPr="00397FF4">
        <w:rPr>
          <w:rFonts w:ascii="Times New Roman" w:hAnsi="Times New Roman" w:cs="Times New Roman"/>
        </w:rPr>
        <w:t>plateau</w:t>
      </w:r>
      <w:r w:rsidRPr="00397FF4">
        <w:rPr>
          <w:rFonts w:ascii="Times New Roman" w:hAnsi="Times New Roman" w:cs="Times New Roman"/>
        </w:rPr>
        <w:t xml:space="preserve">-rising-falling, in English we can </w:t>
      </w:r>
      <w:r w:rsidR="00953E50" w:rsidRPr="00397FF4">
        <w:rPr>
          <w:rFonts w:ascii="Times New Roman" w:hAnsi="Times New Roman" w:cs="Times New Roman"/>
        </w:rPr>
        <w:t xml:space="preserve">observe a more contrastive comparison between the plateau and the rising-falling pitch change in final position (Figure 2 and Figure 3). </w:t>
      </w:r>
      <w:commentRangeEnd w:id="86"/>
      <w:r w:rsidR="00875F42">
        <w:rPr>
          <w:rStyle w:val="CommentReference"/>
        </w:rPr>
        <w:commentReference w:id="86"/>
      </w:r>
    </w:p>
    <w:p w14:paraId="71E73802" w14:textId="77777777" w:rsidR="00C96277" w:rsidRDefault="00C96277" w:rsidP="00953E50">
      <w:pPr>
        <w:spacing w:line="360" w:lineRule="auto"/>
        <w:rPr>
          <w:rFonts w:ascii="Times New Roman" w:hAnsi="Times New Roman" w:cs="Times New Roman"/>
          <w:b/>
          <w:bCs/>
          <w:sz w:val="22"/>
          <w:szCs w:val="22"/>
        </w:rPr>
      </w:pPr>
    </w:p>
    <w:p w14:paraId="20342F8E" w14:textId="53B8C194"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2</w:t>
      </w:r>
      <w:r w:rsidRPr="00397FF4">
        <w:rPr>
          <w:rFonts w:ascii="Times New Roman" w:hAnsi="Times New Roman" w:cs="Times New Roman"/>
          <w:sz w:val="22"/>
          <w:szCs w:val="22"/>
        </w:rPr>
        <w:t xml:space="preserve"> </w:t>
      </w:r>
    </w:p>
    <w:p w14:paraId="0D111A0E" w14:textId="1B6B5CC8" w:rsidR="00953E50" w:rsidRPr="00397FF4" w:rsidRDefault="00953E50" w:rsidP="00953E50">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lastRenderedPageBreak/>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-question produced by an English speaker reading a sentence in English</w:t>
      </w:r>
    </w:p>
    <w:p w14:paraId="642138CA" w14:textId="584003AE" w:rsidR="00953E50" w:rsidRPr="00397FF4" w:rsidRDefault="00953E50" w:rsidP="00953E50">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7CACFE7C" wp14:editId="5FA8887F">
            <wp:extent cx="3372985" cy="2079647"/>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4250" cy="2098924"/>
                    </a:xfrm>
                    <a:prstGeom prst="rect">
                      <a:avLst/>
                    </a:prstGeom>
                  </pic:spPr>
                </pic:pic>
              </a:graphicData>
            </a:graphic>
          </wp:inline>
        </w:drawing>
      </w:r>
    </w:p>
    <w:p w14:paraId="698C95F1" w14:textId="233DB9BC" w:rsidR="00953E50" w:rsidRPr="00397FF4" w:rsidRDefault="00953E50" w:rsidP="00953E50">
      <w:pPr>
        <w:spacing w:line="360" w:lineRule="auto"/>
        <w:rPr>
          <w:rFonts w:ascii="Times New Roman" w:hAnsi="Times New Roman" w:cs="Times New Roman"/>
          <w:sz w:val="22"/>
          <w:szCs w:val="22"/>
        </w:rPr>
      </w:pPr>
      <w:commentRangeStart w:id="92"/>
      <w:r w:rsidRPr="00397FF4">
        <w:rPr>
          <w:rFonts w:ascii="Times New Roman" w:hAnsi="Times New Roman" w:cs="Times New Roman"/>
          <w:sz w:val="22"/>
          <w:szCs w:val="22"/>
        </w:rPr>
        <w:t xml:space="preserve">Note. English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-question produced by an English speaker. From “A Comparative Analysis of Intonation Between Spanish and English Speakers in Tag Questions,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-Questions, Inverted Questions, and Repetition Questions,” by</w:t>
      </w:r>
      <w:r w:rsidRPr="00397FF4">
        <w:rPr>
          <w:rFonts w:ascii="Times New Roman" w:hAnsi="Times New Roman" w:cs="Times New Roman"/>
        </w:rPr>
        <w:t xml:space="preserve"> </w:t>
      </w:r>
      <w:r w:rsidRPr="00397FF4">
        <w:rPr>
          <w:rFonts w:ascii="Times New Roman" w:hAnsi="Times New Roman" w:cs="Times New Roman"/>
          <w:sz w:val="22"/>
          <w:szCs w:val="22"/>
        </w:rPr>
        <w:t xml:space="preserve">Maria Gabriela Valenzuela </w:t>
      </w:r>
      <w:proofErr w:type="spellStart"/>
      <w:r w:rsidRPr="00397FF4">
        <w:rPr>
          <w:rFonts w:ascii="Times New Roman" w:hAnsi="Times New Roman" w:cs="Times New Roman"/>
          <w:sz w:val="22"/>
          <w:szCs w:val="22"/>
        </w:rPr>
        <w:t>Farías</w:t>
      </w:r>
      <w:proofErr w:type="spellEnd"/>
      <w:r w:rsidRPr="00397FF4">
        <w:rPr>
          <w:rFonts w:ascii="Times New Roman" w:hAnsi="Times New Roman" w:cs="Times New Roman"/>
          <w:sz w:val="22"/>
          <w:szCs w:val="22"/>
        </w:rPr>
        <w:t>, 2013,</w:t>
      </w:r>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Revista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Brasileira</w:t>
      </w:r>
      <w:proofErr w:type="spellEnd"/>
      <w:r w:rsidRPr="00397FF4">
        <w:rPr>
          <w:rFonts w:ascii="Times New Roman" w:hAnsi="Times New Roman" w:cs="Times New Roman"/>
          <w:i/>
          <w:iCs/>
          <w:sz w:val="22"/>
          <w:szCs w:val="22"/>
        </w:rPr>
        <w:t xml:space="preserve"> de </w:t>
      </w:r>
      <w:proofErr w:type="spellStart"/>
      <w:r w:rsidRPr="00397FF4">
        <w:rPr>
          <w:rFonts w:ascii="Times New Roman" w:hAnsi="Times New Roman" w:cs="Times New Roman"/>
          <w:i/>
          <w:iCs/>
          <w:sz w:val="22"/>
          <w:szCs w:val="22"/>
        </w:rPr>
        <w:t>Linguística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Aplicada</w:t>
      </w:r>
      <w:proofErr w:type="spellEnd"/>
      <w:r w:rsidRPr="00397FF4">
        <w:rPr>
          <w:rFonts w:ascii="Times New Roman" w:hAnsi="Times New Roman" w:cs="Times New Roman"/>
          <w:i/>
          <w:iCs/>
          <w:sz w:val="22"/>
          <w:szCs w:val="22"/>
        </w:rPr>
        <w:t>.</w:t>
      </w:r>
      <w:commentRangeEnd w:id="92"/>
      <w:r w:rsidR="00875F42">
        <w:rPr>
          <w:rStyle w:val="CommentReference"/>
        </w:rPr>
        <w:commentReference w:id="92"/>
      </w:r>
    </w:p>
    <w:p w14:paraId="2DAB504C" w14:textId="7E3D70AB" w:rsidR="00953E50" w:rsidRPr="00397FF4" w:rsidRDefault="00953E50" w:rsidP="00385819">
      <w:pPr>
        <w:spacing w:line="480" w:lineRule="auto"/>
        <w:rPr>
          <w:rFonts w:ascii="Times New Roman" w:hAnsi="Times New Roman" w:cs="Times New Roman"/>
        </w:rPr>
      </w:pPr>
    </w:p>
    <w:p w14:paraId="3B4A6EDE" w14:textId="4ABCEAD5"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3</w:t>
      </w:r>
      <w:r w:rsidRPr="00397FF4">
        <w:rPr>
          <w:rFonts w:ascii="Times New Roman" w:hAnsi="Times New Roman" w:cs="Times New Roman"/>
          <w:sz w:val="22"/>
          <w:szCs w:val="22"/>
        </w:rPr>
        <w:t xml:space="preserve"> </w:t>
      </w:r>
    </w:p>
    <w:p w14:paraId="318C1D68" w14:textId="05F1F2B2" w:rsidR="00385819" w:rsidRPr="00397FF4" w:rsidRDefault="00385819" w:rsidP="00385819">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 xml:space="preserve">-question produced by a Spanish </w:t>
      </w:r>
      <w:proofErr w:type="gramStart"/>
      <w:r w:rsidRPr="00397FF4">
        <w:rPr>
          <w:rFonts w:ascii="Times New Roman" w:hAnsi="Times New Roman" w:cs="Times New Roman"/>
          <w:i/>
          <w:iCs/>
          <w:sz w:val="22"/>
          <w:szCs w:val="22"/>
        </w:rPr>
        <w:t>speaker</w:t>
      </w:r>
      <w:proofErr w:type="gramEnd"/>
      <w:r w:rsidRPr="00397FF4">
        <w:rPr>
          <w:rFonts w:ascii="Times New Roman" w:hAnsi="Times New Roman" w:cs="Times New Roman"/>
          <w:i/>
          <w:iCs/>
          <w:sz w:val="22"/>
          <w:szCs w:val="22"/>
        </w:rPr>
        <w:t xml:space="preserve"> </w:t>
      </w:r>
    </w:p>
    <w:p w14:paraId="6750E1B1" w14:textId="67A53222" w:rsidR="00385819" w:rsidRPr="00397FF4" w:rsidRDefault="00397FF4" w:rsidP="00385819">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5D975F28" wp14:editId="4002A111">
            <wp:extent cx="5425814" cy="339659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0"/>
                    <a:srcRect l="2548" r="6147" b="5344"/>
                    <a:stretch/>
                  </pic:blipFill>
                  <pic:spPr bwMode="auto">
                    <a:xfrm>
                      <a:off x="0" y="0"/>
                      <a:ext cx="5426790" cy="3397208"/>
                    </a:xfrm>
                    <a:prstGeom prst="rect">
                      <a:avLst/>
                    </a:prstGeom>
                    <a:ln>
                      <a:noFill/>
                    </a:ln>
                    <a:extLst>
                      <a:ext uri="{53640926-AAD7-44D8-BBD7-CCE9431645EC}">
                        <a14:shadowObscured xmlns:a14="http://schemas.microsoft.com/office/drawing/2010/main"/>
                      </a:ext>
                    </a:extLst>
                  </pic:spPr>
                </pic:pic>
              </a:graphicData>
            </a:graphic>
          </wp:inline>
        </w:drawing>
      </w:r>
      <w:r w:rsidRPr="00397FF4">
        <w:rPr>
          <w:rFonts w:ascii="Times New Roman" w:hAnsi="Times New Roman" w:cs="Times New Roman"/>
          <w:noProof/>
        </w:rPr>
        <w:t xml:space="preserve"> </w:t>
      </w:r>
    </w:p>
    <w:p w14:paraId="24EF2502" w14:textId="5D97C73D" w:rsidR="00385819" w:rsidRPr="00397FF4" w:rsidRDefault="00385819" w:rsidP="00385819">
      <w:pPr>
        <w:spacing w:line="360" w:lineRule="auto"/>
        <w:rPr>
          <w:rFonts w:ascii="Times New Roman" w:hAnsi="Times New Roman" w:cs="Times New Roman"/>
          <w:sz w:val="22"/>
          <w:szCs w:val="22"/>
        </w:rPr>
      </w:pPr>
      <w:commentRangeStart w:id="93"/>
      <w:r w:rsidRPr="00397FF4">
        <w:rPr>
          <w:rFonts w:ascii="Times New Roman" w:hAnsi="Times New Roman" w:cs="Times New Roman"/>
          <w:sz w:val="22"/>
          <w:szCs w:val="22"/>
        </w:rPr>
        <w:lastRenderedPageBreak/>
        <w:t xml:space="preserve">Note. Waveform, spectrogram and F0 trace for the information‐seeking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 question ¿Y </w:t>
      </w:r>
      <w:proofErr w:type="spellStart"/>
      <w:r w:rsidRPr="00397FF4">
        <w:rPr>
          <w:rFonts w:ascii="Times New Roman" w:hAnsi="Times New Roman" w:cs="Times New Roman"/>
          <w:sz w:val="22"/>
          <w:szCs w:val="22"/>
        </w:rPr>
        <w:t>tú</w:t>
      </w:r>
      <w:proofErr w:type="spellEnd"/>
      <w:r w:rsidRPr="00397FF4">
        <w:rPr>
          <w:rFonts w:ascii="Times New Roman" w:hAnsi="Times New Roman" w:cs="Times New Roman"/>
          <w:sz w:val="22"/>
          <w:szCs w:val="22"/>
        </w:rPr>
        <w:t xml:space="preserve"> de </w:t>
      </w:r>
      <w:proofErr w:type="spellStart"/>
      <w:r w:rsidRPr="00397FF4">
        <w:rPr>
          <w:rFonts w:ascii="Times New Roman" w:hAnsi="Times New Roman" w:cs="Times New Roman"/>
          <w:sz w:val="22"/>
          <w:szCs w:val="22"/>
        </w:rPr>
        <w:t>qué</w:t>
      </w:r>
      <w:proofErr w:type="spellEnd"/>
      <w:r w:rsidRPr="00397FF4">
        <w:rPr>
          <w:rFonts w:ascii="Times New Roman" w:hAnsi="Times New Roman" w:cs="Times New Roman"/>
          <w:sz w:val="22"/>
          <w:szCs w:val="22"/>
        </w:rPr>
        <w:t xml:space="preserve"> pueblo </w:t>
      </w:r>
      <w:proofErr w:type="spellStart"/>
      <w:r w:rsidRPr="00397FF4">
        <w:rPr>
          <w:rFonts w:ascii="Times New Roman" w:hAnsi="Times New Roman" w:cs="Times New Roman"/>
          <w:sz w:val="22"/>
          <w:szCs w:val="22"/>
        </w:rPr>
        <w:t>vienes</w:t>
      </w:r>
      <w:proofErr w:type="spellEnd"/>
      <w:r w:rsidRPr="00397FF4">
        <w:rPr>
          <w:rFonts w:ascii="Times New Roman" w:hAnsi="Times New Roman" w:cs="Times New Roman"/>
          <w:i/>
          <w:iCs/>
          <w:sz w:val="22"/>
          <w:szCs w:val="22"/>
        </w:rPr>
        <w:t>? ‘And you, whereabouts are you from?’</w:t>
      </w:r>
      <w:r w:rsidRPr="00397FF4">
        <w:rPr>
          <w:rFonts w:ascii="Times New Roman" w:hAnsi="Times New Roman" w:cs="Times New Roman"/>
          <w:sz w:val="22"/>
          <w:szCs w:val="22"/>
        </w:rPr>
        <w:t xml:space="preserve"> produced with a L+H* HL% nuclear configuration. From “Mexican Spanish Intonation” by</w:t>
      </w:r>
      <w:r w:rsidRPr="00397FF4">
        <w:rPr>
          <w:rFonts w:ascii="Times New Roman" w:hAnsi="Times New Roman" w:cs="Times New Roman"/>
        </w:rPr>
        <w:t xml:space="preserve"> </w:t>
      </w:r>
      <w:r w:rsidRPr="00397FF4">
        <w:rPr>
          <w:rFonts w:ascii="Times New Roman" w:hAnsi="Times New Roman" w:cs="Times New Roman"/>
          <w:sz w:val="22"/>
          <w:szCs w:val="22"/>
        </w:rPr>
        <w:t>Carme de‐la‐</w:t>
      </w:r>
      <w:proofErr w:type="spellStart"/>
      <w:r w:rsidRPr="00397FF4">
        <w:rPr>
          <w:rFonts w:ascii="Times New Roman" w:hAnsi="Times New Roman" w:cs="Times New Roman"/>
          <w:sz w:val="22"/>
          <w:szCs w:val="22"/>
        </w:rPr>
        <w:t>Mota</w:t>
      </w:r>
      <w:proofErr w:type="spellEnd"/>
      <w:r w:rsidRPr="00397FF4">
        <w:rPr>
          <w:rFonts w:ascii="Times New Roman" w:hAnsi="Times New Roman" w:cs="Times New Roman"/>
          <w:sz w:val="22"/>
          <w:szCs w:val="22"/>
        </w:rPr>
        <w:t xml:space="preserve">, Pedro Martín </w:t>
      </w:r>
      <w:proofErr w:type="spellStart"/>
      <w:r w:rsidRPr="00397FF4">
        <w:rPr>
          <w:rFonts w:ascii="Times New Roman" w:hAnsi="Times New Roman" w:cs="Times New Roman"/>
          <w:sz w:val="22"/>
          <w:szCs w:val="22"/>
        </w:rPr>
        <w:t>Butragueño</w:t>
      </w:r>
      <w:proofErr w:type="spellEnd"/>
      <w:r w:rsidRPr="00397FF4">
        <w:rPr>
          <w:rFonts w:ascii="Times New Roman" w:hAnsi="Times New Roman" w:cs="Times New Roman"/>
          <w:sz w:val="22"/>
          <w:szCs w:val="22"/>
        </w:rPr>
        <w:t xml:space="preserve"> and Pilar Prieto, 2010,</w:t>
      </w:r>
      <w:r w:rsidRPr="00397FF4">
        <w:rPr>
          <w:rFonts w:ascii="Times New Roman" w:hAnsi="Times New Roman" w:cs="Times New Roman"/>
          <w:i/>
          <w:iCs/>
          <w:sz w:val="22"/>
          <w:szCs w:val="22"/>
        </w:rPr>
        <w:t xml:space="preserve"> Transcription of intonation of the Spanish language, </w:t>
      </w:r>
      <w:r w:rsidRPr="00397FF4">
        <w:rPr>
          <w:rFonts w:ascii="Times New Roman" w:hAnsi="Times New Roman" w:cs="Times New Roman"/>
          <w:sz w:val="22"/>
          <w:szCs w:val="22"/>
        </w:rPr>
        <w:t>Copyright 2012 by</w:t>
      </w:r>
      <w:r w:rsidRPr="00397FF4">
        <w:rPr>
          <w:rFonts w:ascii="Times New Roman" w:hAnsi="Times New Roman" w:cs="Times New Roman"/>
          <w:i/>
          <w:iCs/>
          <w:sz w:val="22"/>
          <w:szCs w:val="22"/>
        </w:rPr>
        <w:t xml:space="preserve"> </w:t>
      </w:r>
      <w:r w:rsidRPr="00397FF4">
        <w:rPr>
          <w:rFonts w:ascii="Times New Roman" w:hAnsi="Times New Roman" w:cs="Times New Roman"/>
          <w:sz w:val="22"/>
          <w:szCs w:val="22"/>
        </w:rPr>
        <w:t>LINCOM publisher.</w:t>
      </w:r>
      <w:commentRangeEnd w:id="93"/>
      <w:r w:rsidR="00875F42">
        <w:rPr>
          <w:rStyle w:val="CommentReference"/>
        </w:rPr>
        <w:commentReference w:id="93"/>
      </w:r>
    </w:p>
    <w:p w14:paraId="468861CD" w14:textId="77777777" w:rsidR="00C96277" w:rsidRDefault="00C96277" w:rsidP="00C96277">
      <w:pPr>
        <w:spacing w:line="480" w:lineRule="auto"/>
        <w:rPr>
          <w:rFonts w:ascii="Times New Roman" w:hAnsi="Times New Roman" w:cs="Times New Roman"/>
        </w:rPr>
      </w:pPr>
    </w:p>
    <w:p w14:paraId="5EF2F5AC" w14:textId="32A73EC5" w:rsidR="00E1460D" w:rsidRPr="008246AC" w:rsidRDefault="00E1460D" w:rsidP="00C96277">
      <w:pPr>
        <w:spacing w:line="480" w:lineRule="auto"/>
        <w:rPr>
          <w:rFonts w:ascii="Times New Roman" w:hAnsi="Times New Roman" w:cs="Times New Roman"/>
        </w:rPr>
      </w:pPr>
      <w:r w:rsidRPr="008246AC">
        <w:rPr>
          <w:rFonts w:ascii="Times New Roman" w:hAnsi="Times New Roman" w:cs="Times New Roman"/>
        </w:rPr>
        <w:t xml:space="preserve">According to </w:t>
      </w:r>
      <w:commentRangeStart w:id="94"/>
      <w:proofErr w:type="spellStart"/>
      <w:r w:rsidRPr="008246AC">
        <w:rPr>
          <w:rFonts w:ascii="Times New Roman" w:hAnsi="Times New Roman" w:cs="Times New Roman"/>
        </w:rPr>
        <w:t>Spaii</w:t>
      </w:r>
      <w:proofErr w:type="spellEnd"/>
      <w:r w:rsidRPr="008246AC">
        <w:rPr>
          <w:rFonts w:ascii="Times New Roman" w:hAnsi="Times New Roman" w:cs="Times New Roman"/>
        </w:rPr>
        <w:t xml:space="preserve"> </w:t>
      </w:r>
      <w:commentRangeEnd w:id="94"/>
      <w:r w:rsidR="00875F42">
        <w:rPr>
          <w:rStyle w:val="CommentReference"/>
        </w:rPr>
        <w:commentReference w:id="94"/>
      </w:r>
      <w:r w:rsidRPr="008246AC">
        <w:rPr>
          <w:rFonts w:ascii="Times New Roman" w:hAnsi="Times New Roman" w:cs="Times New Roman"/>
        </w:rPr>
        <w:t xml:space="preserve">and Hermes (1993), pitch variations are essential components not only to distinguish the speaker's intention, but also to identify non-linguistic tasks such as emotions, social status, and personalities. Non-native speakers of English (in our case, focusing specifically on Spanish speakers), show a hard time acquiring the intonational patterns in </w:t>
      </w:r>
      <w:commentRangeStart w:id="95"/>
      <w:r w:rsidRPr="008246AC">
        <w:rPr>
          <w:rFonts w:ascii="Times New Roman" w:hAnsi="Times New Roman" w:cs="Times New Roman"/>
        </w:rPr>
        <w:t>English</w:t>
      </w:r>
      <w:commentRangeEnd w:id="95"/>
      <w:r w:rsidR="00875F42">
        <w:rPr>
          <w:rStyle w:val="CommentReference"/>
        </w:rPr>
        <w:commentReference w:id="95"/>
      </w:r>
      <w:r w:rsidRPr="008246AC">
        <w:rPr>
          <w:rFonts w:ascii="Times New Roman" w:hAnsi="Times New Roman" w:cs="Times New Roman"/>
        </w:rPr>
        <w:t xml:space="preserve">. Since </w:t>
      </w:r>
      <w:commentRangeStart w:id="96"/>
      <w:r w:rsidRPr="008246AC">
        <w:rPr>
          <w:rFonts w:ascii="Times New Roman" w:hAnsi="Times New Roman" w:cs="Times New Roman"/>
        </w:rPr>
        <w:t>Spanish is a language with a narrow variation in intonation</w:t>
      </w:r>
      <w:commentRangeEnd w:id="96"/>
      <w:r w:rsidR="00875F42">
        <w:rPr>
          <w:rStyle w:val="CommentReference"/>
        </w:rPr>
        <w:commentReference w:id="96"/>
      </w:r>
      <w:r w:rsidRPr="008246AC">
        <w:rPr>
          <w:rFonts w:ascii="Times New Roman" w:hAnsi="Times New Roman" w:cs="Times New Roman"/>
        </w:rPr>
        <w:t>, ESL learners may tend to transfer their pitch into English, having as a result a "flat" sound (</w:t>
      </w:r>
      <w:proofErr w:type="spellStart"/>
      <w:r w:rsidRPr="008246AC">
        <w:rPr>
          <w:rFonts w:ascii="Times New Roman" w:hAnsi="Times New Roman" w:cs="Times New Roman"/>
        </w:rPr>
        <w:t>Celce</w:t>
      </w:r>
      <w:proofErr w:type="spellEnd"/>
      <w:r w:rsidRPr="008246AC">
        <w:rPr>
          <w:rFonts w:ascii="Times New Roman" w:hAnsi="Times New Roman" w:cs="Times New Roman"/>
        </w:rPr>
        <w:t>-Murcia et al., 1996). Bowen (1956)</w:t>
      </w:r>
      <w:r w:rsidR="00DD7AA5">
        <w:rPr>
          <w:rFonts w:ascii="Times New Roman" w:hAnsi="Times New Roman" w:cs="Times New Roman"/>
        </w:rPr>
        <w:t xml:space="preserve"> su</w:t>
      </w:r>
      <w:r w:rsidRPr="008246AC">
        <w:rPr>
          <w:rFonts w:ascii="Times New Roman" w:hAnsi="Times New Roman" w:cs="Times New Roman"/>
        </w:rPr>
        <w:t>ggested that Spanish speakers reading utterances in</w:t>
      </w:r>
      <w:r w:rsidRPr="00397FF4">
        <w:rPr>
          <w:rFonts w:ascii="Times New Roman" w:hAnsi="Times New Roman" w:cs="Times New Roman"/>
        </w:rPr>
        <w:t xml:space="preserve"> English will negatively transfer the intonation patterns of their L1</w:t>
      </w:r>
      <w:ins w:id="97" w:author="Author">
        <w:r w:rsidR="00875F42">
          <w:rPr>
            <w:rFonts w:ascii="Times New Roman" w:hAnsi="Times New Roman" w:cs="Times New Roman"/>
          </w:rPr>
          <w:t>.</w:t>
        </w:r>
      </w:ins>
      <w:del w:id="98" w:author="Author">
        <w:r w:rsidRPr="00397FF4" w:rsidDel="00875F42">
          <w:rPr>
            <w:rFonts w:ascii="Times New Roman" w:hAnsi="Times New Roman" w:cs="Times New Roman"/>
          </w:rPr>
          <w:delText>,</w:delText>
        </w:r>
      </w:del>
      <w:r w:rsidRPr="00397FF4">
        <w:rPr>
          <w:rFonts w:ascii="Times New Roman" w:hAnsi="Times New Roman" w:cs="Times New Roman"/>
        </w:rPr>
        <w:t xml:space="preserve"> </w:t>
      </w:r>
      <w:ins w:id="99" w:author="Author">
        <w:r w:rsidR="00875F42">
          <w:rPr>
            <w:rFonts w:ascii="Times New Roman" w:hAnsi="Times New Roman" w:cs="Times New Roman"/>
          </w:rPr>
          <w:t>F</w:t>
        </w:r>
      </w:ins>
      <w:del w:id="100" w:author="Author">
        <w:r w:rsidRPr="00397FF4" w:rsidDel="00875F42">
          <w:rPr>
            <w:rFonts w:ascii="Times New Roman" w:hAnsi="Times New Roman" w:cs="Times New Roman"/>
          </w:rPr>
          <w:delText>f</w:delText>
        </w:r>
      </w:del>
      <w:r w:rsidRPr="00397FF4">
        <w:rPr>
          <w:rFonts w:ascii="Times New Roman" w:hAnsi="Times New Roman" w:cs="Times New Roman"/>
        </w:rPr>
        <w:t>or example, a Spanish emphatic sentence, such as "he does eat pasta" (</w:t>
      </w:r>
      <w:proofErr w:type="spellStart"/>
      <w:r w:rsidR="00DD7AA5">
        <w:rPr>
          <w:rFonts w:ascii="Times New Roman" w:hAnsi="Times New Roman" w:cs="Times New Roman"/>
        </w:rPr>
        <w:t>é</w:t>
      </w:r>
      <w:r w:rsidRPr="00397FF4">
        <w:rPr>
          <w:rFonts w:ascii="Times New Roman" w:hAnsi="Times New Roman" w:cs="Times New Roman"/>
        </w:rPr>
        <w:t>l</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sí</w:t>
      </w:r>
      <w:proofErr w:type="spellEnd"/>
      <w:r w:rsidRPr="00397FF4">
        <w:rPr>
          <w:rFonts w:ascii="Times New Roman" w:hAnsi="Times New Roman" w:cs="Times New Roman"/>
        </w:rPr>
        <w:t xml:space="preserve"> come pasta) to an English speaker is perceived as </w:t>
      </w:r>
      <w:commentRangeStart w:id="101"/>
      <w:r w:rsidRPr="00397FF4">
        <w:rPr>
          <w:rFonts w:ascii="Times New Roman" w:hAnsi="Times New Roman" w:cs="Times New Roman"/>
        </w:rPr>
        <w:t>annoying</w:t>
      </w:r>
      <w:commentRangeEnd w:id="101"/>
      <w:r w:rsidR="00875F42">
        <w:rPr>
          <w:rStyle w:val="CommentReference"/>
        </w:rPr>
        <w:commentReference w:id="101"/>
      </w:r>
      <w:r w:rsidRPr="00397FF4">
        <w:rPr>
          <w:rFonts w:ascii="Times New Roman" w:hAnsi="Times New Roman" w:cs="Times New Roman"/>
        </w:rPr>
        <w:t>. This</w:t>
      </w:r>
      <w:r w:rsidR="00F62E57">
        <w:rPr>
          <w:rFonts w:ascii="Times New Roman" w:hAnsi="Times New Roman" w:cs="Times New Roman"/>
        </w:rPr>
        <w:t xml:space="preserve"> annoyance</w:t>
      </w:r>
      <w:r w:rsidRPr="00397FF4">
        <w:rPr>
          <w:rFonts w:ascii="Times New Roman" w:hAnsi="Times New Roman" w:cs="Times New Roman"/>
        </w:rPr>
        <w:t xml:space="preserve"> is attributed to negative intonation transfers. The same effect occurs if an English speaker speaks the same sentences, transferring English intonation into </w:t>
      </w:r>
      <w:r w:rsidRPr="008246AC">
        <w:rPr>
          <w:rFonts w:ascii="Times New Roman" w:hAnsi="Times New Roman" w:cs="Times New Roman"/>
        </w:rPr>
        <w:t xml:space="preserve">Spanish utterances. </w:t>
      </w:r>
    </w:p>
    <w:p w14:paraId="29C7C0A5" w14:textId="3DA53F61" w:rsidR="00E1460D" w:rsidRPr="008246AC" w:rsidRDefault="00E1460D" w:rsidP="0051183D">
      <w:pPr>
        <w:spacing w:line="480" w:lineRule="auto"/>
        <w:rPr>
          <w:rFonts w:ascii="Times New Roman" w:hAnsi="Times New Roman" w:cs="Times New Roman"/>
        </w:rPr>
      </w:pPr>
      <w:commentRangeStart w:id="102"/>
      <w:proofErr w:type="spellStart"/>
      <w:r w:rsidRPr="008246AC">
        <w:rPr>
          <w:rFonts w:ascii="Times New Roman" w:hAnsi="Times New Roman" w:cs="Times New Roman"/>
        </w:rPr>
        <w:t>Farías</w:t>
      </w:r>
      <w:proofErr w:type="spellEnd"/>
      <w:r w:rsidRPr="008246AC">
        <w:rPr>
          <w:rFonts w:ascii="Times New Roman" w:hAnsi="Times New Roman" w:cs="Times New Roman"/>
        </w:rPr>
        <w:t xml:space="preserve"> </w:t>
      </w:r>
      <w:commentRangeEnd w:id="102"/>
      <w:r w:rsidR="00875F42">
        <w:rPr>
          <w:rStyle w:val="CommentReference"/>
        </w:rPr>
        <w:commentReference w:id="102"/>
      </w:r>
      <w:del w:id="103" w:author="Author">
        <w:r w:rsidRPr="008246AC" w:rsidDel="00875F42">
          <w:rPr>
            <w:rFonts w:ascii="Times New Roman" w:hAnsi="Times New Roman" w:cs="Times New Roman"/>
          </w:rPr>
          <w:delText>in her production study</w:delText>
        </w:r>
      </w:del>
      <w:r w:rsidRPr="008246AC">
        <w:rPr>
          <w:rFonts w:ascii="Times New Roman" w:hAnsi="Times New Roman" w:cs="Times New Roman"/>
        </w:rPr>
        <w:t xml:space="preserve"> (2013) tested the differences and similarities in intonation when producing tag questions,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inverted questions, and repetition questions among native English speakers and ESL Spanish speakers. </w:t>
      </w:r>
      <w:r w:rsidR="00D02EF5">
        <w:rPr>
          <w:rFonts w:ascii="Times New Roman" w:hAnsi="Times New Roman" w:cs="Times New Roman"/>
        </w:rPr>
        <w:t xml:space="preserve">Her </w:t>
      </w:r>
      <w:r w:rsidRPr="008246AC">
        <w:rPr>
          <w:rFonts w:ascii="Times New Roman" w:hAnsi="Times New Roman" w:cs="Times New Roman"/>
        </w:rPr>
        <w:t xml:space="preserve">results showed that 100% of the participants who were native English speakers ended the questions with a falling contour, while more than half (66%) of the L1 Spanish speakers can produce such English sentences with the same falling contour. Spanish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produced by the participants had the tendency to end with rising intonation, as opposed to the falling contour given by the Spanish speakers to English sentences. Another difference in producing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 in English and Spanish for the L1Spanish speakers is the </w:t>
      </w:r>
      <w:r w:rsidRPr="008246AC">
        <w:rPr>
          <w:rFonts w:ascii="Times New Roman" w:hAnsi="Times New Roman" w:cs="Times New Roman"/>
        </w:rPr>
        <w:lastRenderedPageBreak/>
        <w:t xml:space="preserve">mean pitch, as the then mean pitch is 180Hz when they are producing English target items and 143Hz in </w:t>
      </w:r>
      <w:commentRangeStart w:id="104"/>
      <w:r w:rsidRPr="008246AC">
        <w:rPr>
          <w:rFonts w:ascii="Times New Roman" w:hAnsi="Times New Roman" w:cs="Times New Roman"/>
        </w:rPr>
        <w:t>Spanish</w:t>
      </w:r>
      <w:commentRangeEnd w:id="104"/>
      <w:r w:rsidR="00875F42">
        <w:rPr>
          <w:rStyle w:val="CommentReference"/>
        </w:rPr>
        <w:commentReference w:id="104"/>
      </w:r>
      <w:r w:rsidRPr="008246AC">
        <w:rPr>
          <w:rFonts w:ascii="Times New Roman" w:hAnsi="Times New Roman" w:cs="Times New Roman"/>
        </w:rPr>
        <w:t>.</w:t>
      </w:r>
    </w:p>
    <w:p w14:paraId="1D010E46" w14:textId="5F0DFB78" w:rsidR="00533A4B" w:rsidRDefault="00397FF4" w:rsidP="0051183D">
      <w:pPr>
        <w:spacing w:line="480" w:lineRule="auto"/>
        <w:rPr>
          <w:rFonts w:ascii="Times New Roman" w:hAnsi="Times New Roman" w:cs="Times New Roman"/>
        </w:rPr>
      </w:pPr>
      <w:r w:rsidRPr="008246AC">
        <w:rPr>
          <w:rFonts w:ascii="Times New Roman" w:hAnsi="Times New Roman" w:cs="Times New Roman"/>
        </w:rPr>
        <w:t xml:space="preserve">In </w:t>
      </w:r>
      <w:proofErr w:type="spellStart"/>
      <w:r w:rsidRPr="008246AC">
        <w:rPr>
          <w:rFonts w:ascii="Times New Roman" w:hAnsi="Times New Roman" w:cs="Times New Roman"/>
        </w:rPr>
        <w:t>Piccinini</w:t>
      </w:r>
      <w:proofErr w:type="spellEnd"/>
      <w:r w:rsidRPr="008246AC">
        <w:rPr>
          <w:rFonts w:ascii="Times New Roman" w:hAnsi="Times New Roman" w:cs="Times New Roman"/>
        </w:rPr>
        <w:t xml:space="preserve"> and </w:t>
      </w:r>
      <w:proofErr w:type="spellStart"/>
      <w:r w:rsidRPr="008246AC">
        <w:rPr>
          <w:rFonts w:ascii="Times New Roman" w:hAnsi="Times New Roman" w:cs="Times New Roman"/>
        </w:rPr>
        <w:t>Garellek’s</w:t>
      </w:r>
      <w:proofErr w:type="spellEnd"/>
      <w:r w:rsidRPr="008246AC">
        <w:rPr>
          <w:rFonts w:ascii="Times New Roman" w:hAnsi="Times New Roman" w:cs="Times New Roman"/>
        </w:rPr>
        <w:t xml:space="preserve"> work (2015), they specifically </w:t>
      </w:r>
      <w:r w:rsidR="0051183D" w:rsidRPr="008246AC">
        <w:rPr>
          <w:rFonts w:ascii="Times New Roman" w:hAnsi="Times New Roman" w:cs="Times New Roman"/>
        </w:rPr>
        <w:t>investigated</w:t>
      </w:r>
      <w:r w:rsidRPr="008246AC">
        <w:rPr>
          <w:rFonts w:ascii="Times New Roman" w:hAnsi="Times New Roman" w:cs="Times New Roman"/>
        </w:rPr>
        <w:t xml:space="preserve"> </w:t>
      </w:r>
      <w:r w:rsidR="0051183D" w:rsidRPr="008246AC">
        <w:rPr>
          <w:rFonts w:ascii="Times New Roman" w:hAnsi="Times New Roman" w:cs="Times New Roman"/>
        </w:rPr>
        <w:t>listeners’</w:t>
      </w:r>
      <w:r w:rsidRPr="008246AC">
        <w:rPr>
          <w:rFonts w:ascii="Times New Roman" w:hAnsi="Times New Roman" w:cs="Times New Roman"/>
        </w:rPr>
        <w:t xml:space="preserve"> ability to anticipate code-switches in speech-in-noise and the role of prosodic cues in code-switching</w:t>
      </w:r>
      <w:r>
        <w:rPr>
          <w:rFonts w:ascii="Times New Roman" w:hAnsi="Times New Roman" w:cs="Times New Roman"/>
        </w:rPr>
        <w:t xml:space="preserve"> speech. </w:t>
      </w:r>
      <w:r w:rsidR="00533A4B">
        <w:rPr>
          <w:rFonts w:ascii="Times New Roman" w:hAnsi="Times New Roman" w:cs="Times New Roman"/>
        </w:rPr>
        <w:t>They also ran an F0 analysis of the stimuli created by a 22-year-old early Spanish-</w:t>
      </w:r>
      <w:r w:rsidR="0051183D">
        <w:rPr>
          <w:rFonts w:ascii="Times New Roman" w:hAnsi="Times New Roman" w:cs="Times New Roman"/>
        </w:rPr>
        <w:t>English</w:t>
      </w:r>
      <w:r w:rsidR="00533A4B">
        <w:rPr>
          <w:rFonts w:ascii="Times New Roman" w:hAnsi="Times New Roman" w:cs="Times New Roman"/>
        </w:rPr>
        <w:t xml:space="preserve"> bilingual female who speaks both Mexican and Peninsular Spanish. Figure 4 </w:t>
      </w:r>
      <w:r w:rsidR="00D02EF5">
        <w:rPr>
          <w:rFonts w:ascii="Times New Roman" w:hAnsi="Times New Roman" w:cs="Times New Roman"/>
        </w:rPr>
        <w:t xml:space="preserve">demonstrates </w:t>
      </w:r>
      <w:r w:rsidR="00533A4B">
        <w:rPr>
          <w:rFonts w:ascii="Times New Roman" w:hAnsi="Times New Roman" w:cs="Times New Roman"/>
        </w:rPr>
        <w:t xml:space="preserve">that her speech </w:t>
      </w:r>
      <w:r w:rsidR="00D02EF5">
        <w:rPr>
          <w:rFonts w:ascii="Times New Roman" w:hAnsi="Times New Roman" w:cs="Times New Roman"/>
        </w:rPr>
        <w:t>displays</w:t>
      </w:r>
      <w:r w:rsidR="00533A4B">
        <w:rPr>
          <w:rFonts w:ascii="Times New Roman" w:hAnsi="Times New Roman" w:cs="Times New Roman"/>
        </w:rPr>
        <w:t xml:space="preserve"> an interesting patter, where it seems that the code-switching utterances shows a more similar F0 contour to the embedded language rather than the matrix language, which is in line with the findings from Shen et al. (2020) where matrix language is going through some tonal changes and thus language users can use such information to anticipate code-switch and mitigate the switch cost. </w:t>
      </w:r>
      <w:r>
        <w:rPr>
          <w:rFonts w:ascii="Times New Roman" w:hAnsi="Times New Roman" w:cs="Times New Roman"/>
        </w:rPr>
        <w:t xml:space="preserve">  </w:t>
      </w:r>
    </w:p>
    <w:p w14:paraId="658C656E" w14:textId="77777777" w:rsidR="00533A4B" w:rsidRDefault="00533A4B" w:rsidP="0051183D">
      <w:pPr>
        <w:spacing w:line="480" w:lineRule="auto"/>
        <w:rPr>
          <w:rFonts w:ascii="Times New Roman" w:hAnsi="Times New Roman" w:cs="Times New Roman"/>
        </w:rPr>
      </w:pPr>
    </w:p>
    <w:p w14:paraId="43B1CF77" w14:textId="0FE6CDFD" w:rsidR="00533A4B" w:rsidRPr="00397FF4" w:rsidRDefault="00533A4B" w:rsidP="00533A4B">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397FF4">
        <w:rPr>
          <w:rFonts w:ascii="Times New Roman" w:hAnsi="Times New Roman" w:cs="Times New Roman"/>
          <w:sz w:val="22"/>
          <w:szCs w:val="22"/>
        </w:rPr>
        <w:t xml:space="preserve"> </w:t>
      </w:r>
    </w:p>
    <w:p w14:paraId="7CA049DF" w14:textId="1E19965A" w:rsidR="00533A4B" w:rsidRPr="00533A4B" w:rsidRDefault="00533A4B" w:rsidP="00533A4B">
      <w:pPr>
        <w:spacing w:line="360" w:lineRule="auto"/>
        <w:rPr>
          <w:rFonts w:ascii="Times New Roman" w:hAnsi="Times New Roman" w:cs="Times New Roman"/>
          <w:i/>
          <w:iCs/>
          <w:sz w:val="22"/>
          <w:szCs w:val="22"/>
        </w:rPr>
      </w:pPr>
      <w:r w:rsidRPr="00533A4B">
        <w:rPr>
          <w:rFonts w:ascii="Times New Roman" w:hAnsi="Times New Roman" w:cs="Times New Roman"/>
          <w:i/>
          <w:iCs/>
          <w:sz w:val="22"/>
          <w:szCs w:val="22"/>
        </w:rPr>
        <w:t>Normalized F0 contour for full sentence by context. Error bars indicate one standard error</w:t>
      </w:r>
    </w:p>
    <w:p w14:paraId="62750900" w14:textId="3B611EC6" w:rsidR="00533A4B" w:rsidRPr="00397FF4" w:rsidRDefault="00533A4B" w:rsidP="00533A4B">
      <w:pPr>
        <w:spacing w:line="360" w:lineRule="auto"/>
        <w:jc w:val="center"/>
        <w:rPr>
          <w:rFonts w:ascii="Times New Roman" w:hAnsi="Times New Roman" w:cs="Times New Roman"/>
          <w:sz w:val="22"/>
          <w:szCs w:val="22"/>
        </w:rPr>
      </w:pPr>
      <w:r w:rsidRPr="00397FF4">
        <w:rPr>
          <w:rFonts w:ascii="Times New Roman" w:hAnsi="Times New Roman" w:cs="Times New Roman"/>
          <w:noProof/>
        </w:rPr>
        <w:t xml:space="preserve"> </w:t>
      </w:r>
      <w:r>
        <w:rPr>
          <w:rFonts w:ascii="Times New Roman" w:hAnsi="Times New Roman" w:cs="Times New Roman"/>
          <w:noProof/>
          <w:sz w:val="22"/>
          <w:szCs w:val="22"/>
        </w:rPr>
        <w:drawing>
          <wp:inline distT="0" distB="0" distL="0" distR="0" wp14:anchorId="17E65DD6" wp14:editId="5749EC98">
            <wp:extent cx="4695371" cy="3141348"/>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01269" cy="3145294"/>
                    </a:xfrm>
                    <a:prstGeom prst="rect">
                      <a:avLst/>
                    </a:prstGeom>
                  </pic:spPr>
                </pic:pic>
              </a:graphicData>
            </a:graphic>
          </wp:inline>
        </w:drawing>
      </w:r>
    </w:p>
    <w:p w14:paraId="6F3648C3" w14:textId="00974915" w:rsidR="00E1460D" w:rsidRPr="00397FF4" w:rsidRDefault="00533A4B" w:rsidP="00600DA1">
      <w:pPr>
        <w:spacing w:line="360" w:lineRule="auto"/>
        <w:rPr>
          <w:rFonts w:ascii="Times New Roman" w:hAnsi="Times New Roman" w:cs="Times New Roman"/>
        </w:rPr>
      </w:pPr>
      <w:commentRangeStart w:id="105"/>
      <w:r w:rsidRPr="00397FF4">
        <w:rPr>
          <w:rFonts w:ascii="Times New Roman" w:hAnsi="Times New Roman" w:cs="Times New Roman"/>
          <w:sz w:val="22"/>
          <w:szCs w:val="22"/>
        </w:rPr>
        <w:lastRenderedPageBreak/>
        <w:t>Note. From “</w:t>
      </w:r>
      <w:r>
        <w:rPr>
          <w:rFonts w:ascii="Times New Roman" w:hAnsi="Times New Roman" w:cs="Times New Roman"/>
          <w:sz w:val="22"/>
          <w:szCs w:val="22"/>
        </w:rPr>
        <w:t>Prosodic Cues to Monolingual versus Code-switching Sentences in English and Spanish</w:t>
      </w:r>
      <w:r w:rsidRPr="00397FF4">
        <w:rPr>
          <w:rFonts w:ascii="Times New Roman" w:hAnsi="Times New Roman" w:cs="Times New Roman"/>
          <w:sz w:val="22"/>
          <w:szCs w:val="22"/>
        </w:rPr>
        <w:t>” by</w:t>
      </w:r>
      <w:r w:rsidRPr="00397FF4">
        <w:rPr>
          <w:rFonts w:ascii="Times New Roman" w:hAnsi="Times New Roman" w:cs="Times New Roman"/>
        </w:rPr>
        <w:t xml:space="preserve"> </w:t>
      </w:r>
      <w:r>
        <w:rPr>
          <w:rFonts w:ascii="Times New Roman" w:hAnsi="Times New Roman" w:cs="Times New Roman"/>
          <w:sz w:val="22"/>
          <w:szCs w:val="22"/>
        </w:rPr>
        <w:t xml:space="preserve">Page </w:t>
      </w:r>
      <w:proofErr w:type="spellStart"/>
      <w:r>
        <w:rPr>
          <w:rFonts w:ascii="Times New Roman" w:hAnsi="Times New Roman" w:cs="Times New Roman"/>
          <w:sz w:val="22"/>
          <w:szCs w:val="22"/>
        </w:rPr>
        <w:t>Piccinini</w:t>
      </w:r>
      <w:r w:rsidRPr="00397FF4">
        <w:rPr>
          <w:rFonts w:ascii="Times New Roman" w:hAnsi="Times New Roman" w:cs="Times New Roman"/>
          <w:sz w:val="22"/>
          <w:szCs w:val="22"/>
        </w:rPr>
        <w:t>o</w:t>
      </w:r>
      <w:proofErr w:type="spellEnd"/>
      <w:r w:rsidRPr="00397FF4">
        <w:rPr>
          <w:rFonts w:ascii="Times New Roman" w:hAnsi="Times New Roman" w:cs="Times New Roman"/>
          <w:sz w:val="22"/>
          <w:szCs w:val="22"/>
        </w:rPr>
        <w:t xml:space="preserve"> and </w:t>
      </w:r>
      <w:r>
        <w:rPr>
          <w:rFonts w:ascii="Times New Roman" w:hAnsi="Times New Roman" w:cs="Times New Roman"/>
          <w:sz w:val="22"/>
          <w:szCs w:val="22"/>
        </w:rPr>
        <w:t xml:space="preserve">Marc </w:t>
      </w:r>
      <w:proofErr w:type="spellStart"/>
      <w:r>
        <w:rPr>
          <w:rFonts w:ascii="Times New Roman" w:hAnsi="Times New Roman" w:cs="Times New Roman"/>
          <w:sz w:val="22"/>
          <w:szCs w:val="22"/>
        </w:rPr>
        <w:t>Garellek</w:t>
      </w:r>
      <w:proofErr w:type="spellEnd"/>
      <w:r w:rsidRPr="00397FF4">
        <w:rPr>
          <w:rFonts w:ascii="Times New Roman" w:hAnsi="Times New Roman" w:cs="Times New Roman"/>
          <w:sz w:val="22"/>
          <w:szCs w:val="22"/>
        </w:rPr>
        <w:t>, 201</w:t>
      </w:r>
      <w:r>
        <w:rPr>
          <w:rFonts w:ascii="Times New Roman" w:hAnsi="Times New Roman" w:cs="Times New Roman"/>
          <w:sz w:val="22"/>
          <w:szCs w:val="22"/>
        </w:rPr>
        <w:t>4</w:t>
      </w:r>
      <w:r w:rsidRPr="00397FF4">
        <w:rPr>
          <w:rFonts w:ascii="Times New Roman" w:hAnsi="Times New Roman" w:cs="Times New Roman"/>
          <w:sz w:val="22"/>
          <w:szCs w:val="22"/>
        </w:rPr>
        <w:t>,</w:t>
      </w:r>
      <w:r w:rsidRPr="00397FF4">
        <w:rPr>
          <w:rFonts w:ascii="Times New Roman" w:hAnsi="Times New Roman" w:cs="Times New Roman"/>
          <w:i/>
          <w:iCs/>
          <w:sz w:val="22"/>
          <w:szCs w:val="22"/>
        </w:rPr>
        <w:t xml:space="preserve"> </w:t>
      </w:r>
      <w:r w:rsidR="00600DA1" w:rsidRPr="00600DA1">
        <w:rPr>
          <w:rFonts w:ascii="Times New Roman" w:hAnsi="Times New Roman" w:cs="Times New Roman"/>
          <w:i/>
          <w:iCs/>
          <w:sz w:val="22"/>
          <w:szCs w:val="22"/>
        </w:rPr>
        <w:t>Proceedings of the 7th Speech Prosody Conference</w:t>
      </w:r>
      <w:r w:rsidR="00600DA1">
        <w:rPr>
          <w:rFonts w:ascii="Times New Roman" w:hAnsi="Times New Roman" w:cs="Times New Roman"/>
          <w:i/>
          <w:iCs/>
          <w:sz w:val="22"/>
          <w:szCs w:val="22"/>
        </w:rPr>
        <w:t>.</w:t>
      </w:r>
      <w:commentRangeEnd w:id="105"/>
      <w:r w:rsidR="0076752F">
        <w:rPr>
          <w:rStyle w:val="CommentReference"/>
        </w:rPr>
        <w:commentReference w:id="105"/>
      </w:r>
    </w:p>
    <w:p w14:paraId="0CADE4D2" w14:textId="062FF760" w:rsidR="00534EB2" w:rsidRPr="00397FF4" w:rsidRDefault="00534EB2" w:rsidP="00E62A24">
      <w:pPr>
        <w:spacing w:line="480" w:lineRule="auto"/>
        <w:rPr>
          <w:rFonts w:ascii="Times New Roman" w:hAnsi="Times New Roman" w:cs="Times New Roman"/>
        </w:rPr>
      </w:pPr>
    </w:p>
    <w:p w14:paraId="7931E25B" w14:textId="228B6AC8" w:rsidR="00534EB2" w:rsidRPr="00397FF4" w:rsidRDefault="00534EB2" w:rsidP="00E62A24">
      <w:pPr>
        <w:spacing w:line="480" w:lineRule="auto"/>
        <w:rPr>
          <w:rFonts w:ascii="Times New Roman" w:hAnsi="Times New Roman" w:cs="Times New Roman"/>
          <w:b/>
          <w:bCs/>
        </w:rPr>
      </w:pPr>
      <w:r w:rsidRPr="008246AC">
        <w:rPr>
          <w:rFonts w:ascii="Times New Roman" w:hAnsi="Times New Roman" w:cs="Times New Roman"/>
          <w:b/>
          <w:bCs/>
        </w:rPr>
        <w:t>Present Study</w:t>
      </w:r>
    </w:p>
    <w:p w14:paraId="5B406F54" w14:textId="1731E8F5" w:rsidR="00FF69D1" w:rsidRPr="00397FF4" w:rsidRDefault="00FF69D1" w:rsidP="00C96277">
      <w:pPr>
        <w:spacing w:line="480" w:lineRule="auto"/>
        <w:rPr>
          <w:rFonts w:ascii="Times New Roman" w:hAnsi="Times New Roman" w:cs="Times New Roman"/>
        </w:rPr>
      </w:pPr>
      <w:r w:rsidRPr="00397FF4">
        <w:rPr>
          <w:rFonts w:ascii="Times New Roman" w:hAnsi="Times New Roman" w:cs="Times New Roman"/>
        </w:rPr>
        <w:t>The present study seeks to expand the conclusions made in Shen et al. (2020) by gathering evidence from a different type of language pai</w:t>
      </w:r>
      <w:r>
        <w:rPr>
          <w:rFonts w:ascii="Times New Roman" w:hAnsi="Times New Roman" w:cs="Times New Roman"/>
        </w:rPr>
        <w:t xml:space="preserve">r: </w:t>
      </w:r>
      <w:proofErr w:type="gramStart"/>
      <w:r>
        <w:rPr>
          <w:rFonts w:ascii="Times New Roman" w:hAnsi="Times New Roman" w:cs="Times New Roman"/>
        </w:rPr>
        <w:t>English-Spanish</w:t>
      </w:r>
      <w:proofErr w:type="gramEnd"/>
      <w:r>
        <w:rPr>
          <w:rFonts w:ascii="Times New Roman" w:hAnsi="Times New Roman" w:cs="Times New Roman"/>
        </w:rPr>
        <w:t xml:space="preserve"> (intonational languages)</w:t>
      </w:r>
      <w:r w:rsidRPr="00397FF4">
        <w:rPr>
          <w:rFonts w:ascii="Times New Roman" w:hAnsi="Times New Roman" w:cs="Times New Roman"/>
        </w:rPr>
        <w:t>.</w:t>
      </w:r>
      <w:r w:rsidR="006524CF">
        <w:rPr>
          <w:rFonts w:ascii="Times New Roman" w:hAnsi="Times New Roman" w:cs="Times New Roman"/>
        </w:rPr>
        <w:t xml:space="preserve"> More specifically, we are looking into late learners of Spanish who are native speakers of American English and their manner in recognizing and comprehending English-Spanish code-switching utterances.</w:t>
      </w:r>
    </w:p>
    <w:p w14:paraId="61EF749F" w14:textId="1055E4EB" w:rsidR="00FF4873" w:rsidRDefault="006524CF" w:rsidP="00C96277">
      <w:pPr>
        <w:spacing w:line="480" w:lineRule="auto"/>
        <w:rPr>
          <w:rFonts w:ascii="Times New Roman" w:hAnsi="Times New Roman" w:cs="Times New Roman"/>
        </w:rPr>
      </w:pPr>
      <w:r>
        <w:rPr>
          <w:rFonts w:ascii="Times New Roman" w:hAnsi="Times New Roman" w:cs="Times New Roman"/>
        </w:rPr>
        <w:t>The first objective of this study is t</w:t>
      </w:r>
      <w:r w:rsidR="00FF4873" w:rsidRPr="00397FF4">
        <w:rPr>
          <w:rFonts w:ascii="Times New Roman" w:hAnsi="Times New Roman" w:cs="Times New Roman"/>
        </w:rPr>
        <w:t xml:space="preserve">o investigate if native speakers of English who are late learners of Spanish </w:t>
      </w:r>
      <w:r w:rsidR="00FF69D1" w:rsidRPr="00397FF4">
        <w:rPr>
          <w:rFonts w:ascii="Times New Roman" w:hAnsi="Times New Roman" w:cs="Times New Roman"/>
        </w:rPr>
        <w:t>can</w:t>
      </w:r>
      <w:r w:rsidR="00FF4873" w:rsidRPr="00397FF4">
        <w:rPr>
          <w:rFonts w:ascii="Times New Roman" w:hAnsi="Times New Roman" w:cs="Times New Roman"/>
        </w:rPr>
        <w:t xml:space="preserve"> make use of acoustic cues to cope with a higher cost on cognitive ability when a switch of language happens in a sentence that starts in English and ends in Spanish. More specifically, we are taking a further look at both the segmental level of the acoustics </w:t>
      </w:r>
      <w:r w:rsidR="00FF69D1" w:rsidRPr="00397FF4">
        <w:rPr>
          <w:rFonts w:ascii="Times New Roman" w:hAnsi="Times New Roman" w:cs="Times New Roman"/>
        </w:rPr>
        <w:t>and</w:t>
      </w:r>
      <w:r w:rsidR="00FF4873" w:rsidRPr="00397FF4">
        <w:rPr>
          <w:rFonts w:ascii="Times New Roman" w:hAnsi="Times New Roman" w:cs="Times New Roman"/>
        </w:rPr>
        <w:t xml:space="preserve"> the suprasegmental level using </w:t>
      </w:r>
      <w:commentRangeStart w:id="106"/>
      <w:r w:rsidR="00FF4873" w:rsidRPr="00397FF4">
        <w:rPr>
          <w:rFonts w:ascii="Times New Roman" w:hAnsi="Times New Roman" w:cs="Times New Roman"/>
        </w:rPr>
        <w:t>the resynthesized audios: the spliced audios.</w:t>
      </w:r>
      <w:commentRangeEnd w:id="106"/>
      <w:r w:rsidR="0076752F">
        <w:rPr>
          <w:rStyle w:val="CommentReference"/>
        </w:rPr>
        <w:commentReference w:id="106"/>
      </w:r>
    </w:p>
    <w:p w14:paraId="265D6BC6" w14:textId="6233F44C" w:rsidR="006524CF" w:rsidRPr="00397FF4" w:rsidRDefault="006524CF" w:rsidP="00C96277">
      <w:pPr>
        <w:spacing w:line="480" w:lineRule="auto"/>
        <w:rPr>
          <w:rFonts w:ascii="Times New Roman" w:hAnsi="Times New Roman" w:cs="Times New Roman"/>
        </w:rPr>
      </w:pPr>
      <w:commentRangeStart w:id="107"/>
      <w:r w:rsidRPr="00397FF4">
        <w:rPr>
          <w:rFonts w:ascii="Times New Roman" w:hAnsi="Times New Roman" w:cs="Times New Roman"/>
        </w:rPr>
        <w:t xml:space="preserve">Research </w:t>
      </w:r>
      <w:commentRangeEnd w:id="107"/>
      <w:r w:rsidR="0076752F">
        <w:rPr>
          <w:rStyle w:val="CommentReference"/>
        </w:rPr>
        <w:commentReference w:id="107"/>
      </w:r>
      <w:r w:rsidRPr="00397FF4">
        <w:rPr>
          <w:rFonts w:ascii="Times New Roman" w:hAnsi="Times New Roman" w:cs="Times New Roman"/>
        </w:rPr>
        <w:t xml:space="preserve">Question 1: </w:t>
      </w:r>
      <w:commentRangeStart w:id="108"/>
      <w:r w:rsidRPr="00C96277">
        <w:rPr>
          <w:rFonts w:ascii="Times New Roman" w:hAnsi="Times New Roman" w:cs="Times New Roman"/>
          <w:i/>
          <w:iCs/>
        </w:rPr>
        <w:t xml:space="preserve">When perceiving </w:t>
      </w:r>
      <w:proofErr w:type="spellStart"/>
      <w:r w:rsidRPr="00C96277">
        <w:rPr>
          <w:rFonts w:ascii="Times New Roman" w:hAnsi="Times New Roman" w:cs="Times New Roman"/>
          <w:i/>
          <w:iCs/>
        </w:rPr>
        <w:t>Wh</w:t>
      </w:r>
      <w:proofErr w:type="spellEnd"/>
      <w:r w:rsidRPr="00C96277">
        <w:rPr>
          <w:rFonts w:ascii="Times New Roman" w:hAnsi="Times New Roman" w:cs="Times New Roman"/>
          <w:i/>
          <w:iCs/>
        </w:rPr>
        <w:t>-questions start in English and end with code-switched items in Spanish, are English speaking learners of Spanish able to make use of acoustic cues to cope with switch cost?</w:t>
      </w:r>
      <w:commentRangeEnd w:id="108"/>
      <w:r w:rsidR="0076752F">
        <w:rPr>
          <w:rStyle w:val="CommentReference"/>
        </w:rPr>
        <w:commentReference w:id="108"/>
      </w:r>
      <w:r w:rsidR="00C96277">
        <w:rPr>
          <w:rFonts w:ascii="Times New Roman" w:hAnsi="Times New Roman" w:cs="Times New Roman"/>
        </w:rPr>
        <w:t xml:space="preserve"> </w:t>
      </w:r>
      <w:r w:rsidRPr="00397FF4">
        <w:rPr>
          <w:rFonts w:ascii="Times New Roman" w:hAnsi="Times New Roman" w:cs="Times New Roman"/>
        </w:rPr>
        <w:t xml:space="preserve">Previous studies have reported segmental properties going through alternation when produced in </w:t>
      </w:r>
      <w:ins w:id="109" w:author="Author">
        <w:r w:rsidR="0076752F">
          <w:rPr>
            <w:rFonts w:ascii="Times New Roman" w:hAnsi="Times New Roman" w:cs="Times New Roman"/>
          </w:rPr>
          <w:t xml:space="preserve">a </w:t>
        </w:r>
      </w:ins>
      <w:r w:rsidRPr="00397FF4">
        <w:rPr>
          <w:rFonts w:ascii="Times New Roman" w:hAnsi="Times New Roman" w:cs="Times New Roman"/>
        </w:rPr>
        <w:t xml:space="preserve">CS context in both </w:t>
      </w:r>
      <w:ins w:id="110" w:author="Author">
        <w:r w:rsidR="0076752F">
          <w:rPr>
            <w:rFonts w:ascii="Times New Roman" w:hAnsi="Times New Roman" w:cs="Times New Roman"/>
          </w:rPr>
          <w:t xml:space="preserve">the </w:t>
        </w:r>
      </w:ins>
      <w:r w:rsidRPr="00397FF4">
        <w:rPr>
          <w:rFonts w:ascii="Times New Roman" w:hAnsi="Times New Roman" w:cs="Times New Roman"/>
        </w:rPr>
        <w:t>matrix language and switched items (e</w:t>
      </w:r>
      <w:ins w:id="111" w:author="Author">
        <w:r w:rsidR="0076752F">
          <w:rPr>
            <w:rFonts w:ascii="Times New Roman" w:hAnsi="Times New Roman" w:cs="Times New Roman"/>
          </w:rPr>
          <w:t>.</w:t>
        </w:r>
      </w:ins>
      <w:r w:rsidRPr="00397FF4">
        <w:rPr>
          <w:rFonts w:ascii="Times New Roman" w:hAnsi="Times New Roman" w:cs="Times New Roman"/>
        </w:rPr>
        <w:t>g</w:t>
      </w:r>
      <w:ins w:id="112" w:author="Author">
        <w:r w:rsidR="0076752F">
          <w:rPr>
            <w:rFonts w:ascii="Times New Roman" w:hAnsi="Times New Roman" w:cs="Times New Roman"/>
          </w:rPr>
          <w:t>.</w:t>
        </w:r>
      </w:ins>
      <w:r w:rsidRPr="00397FF4">
        <w:rPr>
          <w:rFonts w:ascii="Times New Roman" w:hAnsi="Times New Roman" w:cs="Times New Roman"/>
        </w:rPr>
        <w:t xml:space="preserve">, VOT in Fricke, Kroll and </w:t>
      </w:r>
      <w:proofErr w:type="spellStart"/>
      <w:r w:rsidRPr="00397FF4">
        <w:rPr>
          <w:rFonts w:ascii="Times New Roman" w:hAnsi="Times New Roman" w:cs="Times New Roman"/>
        </w:rPr>
        <w:t>Dussias</w:t>
      </w:r>
      <w:proofErr w:type="spellEnd"/>
      <w:r w:rsidRPr="00397FF4">
        <w:rPr>
          <w:rFonts w:ascii="Times New Roman" w:hAnsi="Times New Roman" w:cs="Times New Roman"/>
        </w:rPr>
        <w:t xml:space="preserve">, 2016), and there were reported suprasegmental features involved in similar phenomenon (intonation in </w:t>
      </w:r>
      <w:proofErr w:type="spellStart"/>
      <w:r w:rsidRPr="00397FF4">
        <w:rPr>
          <w:rFonts w:ascii="Times New Roman" w:hAnsi="Times New Roman" w:cs="Times New Roman"/>
        </w:rPr>
        <w:t>Piccinini</w:t>
      </w:r>
      <w:proofErr w:type="spellEnd"/>
      <w:r w:rsidRPr="00397FF4">
        <w:rPr>
          <w:rFonts w:ascii="Times New Roman" w:hAnsi="Times New Roman" w:cs="Times New Roman"/>
        </w:rPr>
        <w:t xml:space="preserve"> &amp; </w:t>
      </w:r>
      <w:proofErr w:type="spellStart"/>
      <w:r w:rsidRPr="00397FF4">
        <w:rPr>
          <w:rFonts w:ascii="Times New Roman" w:hAnsi="Times New Roman" w:cs="Times New Roman"/>
        </w:rPr>
        <w:t>Garellek</w:t>
      </w:r>
      <w:proofErr w:type="spellEnd"/>
      <w:del w:id="113" w:author="Author">
        <w:r w:rsidRPr="00397FF4" w:rsidDel="0076752F">
          <w:rPr>
            <w:rFonts w:ascii="Times New Roman" w:hAnsi="Times New Roman" w:cs="Times New Roman"/>
          </w:rPr>
          <w:delText>’s study</w:delText>
        </w:r>
      </w:del>
      <w:r w:rsidRPr="00397FF4">
        <w:rPr>
          <w:rFonts w:ascii="Times New Roman" w:hAnsi="Times New Roman" w:cs="Times New Roman"/>
        </w:rPr>
        <w:t>, 2014); Shen et al. (2020) showed that in English-Chinese code switching withholding acoustic cues can cause slower recognition of switched item</w:t>
      </w:r>
      <w:ins w:id="114" w:author="Author">
        <w:r w:rsidR="0076752F">
          <w:rPr>
            <w:rFonts w:ascii="Times New Roman" w:hAnsi="Times New Roman" w:cs="Times New Roman"/>
          </w:rPr>
          <w:t>s</w:t>
        </w:r>
      </w:ins>
      <w:r w:rsidRPr="00397FF4">
        <w:rPr>
          <w:rFonts w:ascii="Times New Roman" w:hAnsi="Times New Roman" w:cs="Times New Roman"/>
        </w:rPr>
        <w:t>. In line with Shen et al. (2020)</w:t>
      </w:r>
      <w:del w:id="115" w:author="Author">
        <w:r w:rsidRPr="00397FF4" w:rsidDel="0076752F">
          <w:rPr>
            <w:rFonts w:ascii="Times New Roman" w:hAnsi="Times New Roman" w:cs="Times New Roman"/>
          </w:rPr>
          <w:delText xml:space="preserve"> study</w:delText>
        </w:r>
      </w:del>
      <w:r w:rsidRPr="00397FF4">
        <w:rPr>
          <w:rFonts w:ascii="Times New Roman" w:hAnsi="Times New Roman" w:cs="Times New Roman"/>
        </w:rPr>
        <w:t xml:space="preserve">, we hypothesize that English speaking learners of Spanish can make use of acoustic cues to cope with switch cost in English-Spanish code switching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w:t>
      </w:r>
    </w:p>
    <w:p w14:paraId="3F757DBD" w14:textId="37047D6C" w:rsidR="00FF4873" w:rsidRPr="00397FF4" w:rsidRDefault="006524CF" w:rsidP="00C96277">
      <w:pPr>
        <w:spacing w:line="480" w:lineRule="auto"/>
        <w:rPr>
          <w:rFonts w:ascii="Times New Roman" w:hAnsi="Times New Roman" w:cs="Times New Roman"/>
        </w:rPr>
      </w:pPr>
      <w:r>
        <w:rPr>
          <w:rFonts w:ascii="Times New Roman" w:hAnsi="Times New Roman" w:cs="Times New Roman"/>
        </w:rPr>
        <w:lastRenderedPageBreak/>
        <w:t>The second objective of this study is t</w:t>
      </w:r>
      <w:r w:rsidR="00FF4873" w:rsidRPr="00397FF4">
        <w:rPr>
          <w:rFonts w:ascii="Times New Roman" w:hAnsi="Times New Roman" w:cs="Times New Roman"/>
        </w:rPr>
        <w:t xml:space="preserve">o investigate how </w:t>
      </w:r>
      <w:del w:id="116" w:author="Author">
        <w:r w:rsidR="00FF4873" w:rsidRPr="00397FF4" w:rsidDel="00CC5C61">
          <w:rPr>
            <w:rFonts w:ascii="Times New Roman" w:hAnsi="Times New Roman" w:cs="Times New Roman"/>
          </w:rPr>
          <w:delText xml:space="preserve">are </w:delText>
        </w:r>
      </w:del>
      <w:r w:rsidR="00FF4873" w:rsidRPr="00397FF4">
        <w:rPr>
          <w:rFonts w:ascii="Times New Roman" w:hAnsi="Times New Roman" w:cs="Times New Roman"/>
        </w:rPr>
        <w:t xml:space="preserve">native speakers of English who are learners of Spanish make use of </w:t>
      </w:r>
      <w:commentRangeStart w:id="117"/>
      <w:r w:rsidR="00FF4873" w:rsidRPr="00397FF4">
        <w:rPr>
          <w:rFonts w:ascii="Times New Roman" w:hAnsi="Times New Roman" w:cs="Times New Roman"/>
        </w:rPr>
        <w:t xml:space="preserve">the two formerly mentioned </w:t>
      </w:r>
      <w:commentRangeEnd w:id="117"/>
      <w:r w:rsidR="00CC5C61">
        <w:rPr>
          <w:rStyle w:val="CommentReference"/>
        </w:rPr>
        <w:commentReference w:id="117"/>
      </w:r>
      <w:r w:rsidR="00FF4873" w:rsidRPr="00397FF4">
        <w:rPr>
          <w:rFonts w:ascii="Times New Roman" w:hAnsi="Times New Roman" w:cs="Times New Roman"/>
        </w:rPr>
        <w:t xml:space="preserve">levels of acoustics to mitigate the difficulty in a language mixing context. More specifically, we are testing if the acoustic cues are acting as anticipatory cues to upcoming switching. </w:t>
      </w:r>
    </w:p>
    <w:p w14:paraId="6A09CEF3" w14:textId="314271E1" w:rsidR="00FF4873" w:rsidRPr="00397FF4" w:rsidRDefault="00FF4873" w:rsidP="00C96277">
      <w:pPr>
        <w:spacing w:line="480" w:lineRule="auto"/>
        <w:rPr>
          <w:rFonts w:ascii="Times New Roman" w:hAnsi="Times New Roman" w:cs="Times New Roman"/>
        </w:rPr>
      </w:pPr>
      <w:r w:rsidRPr="00397FF4">
        <w:rPr>
          <w:rFonts w:ascii="Times New Roman" w:hAnsi="Times New Roman" w:cs="Times New Roman"/>
        </w:rPr>
        <w:t xml:space="preserve">Research Question 2: </w:t>
      </w:r>
      <w:del w:id="118" w:author="Author">
        <w:r w:rsidRPr="00C96277" w:rsidDel="00D711DC">
          <w:rPr>
            <w:rFonts w:ascii="Times New Roman" w:hAnsi="Times New Roman" w:cs="Times New Roman"/>
            <w:i/>
            <w:iCs/>
          </w:rPr>
          <w:delText xml:space="preserve">Are </w:delText>
        </w:r>
      </w:del>
      <w:ins w:id="119" w:author="Author">
        <w:r w:rsidR="00D711DC">
          <w:rPr>
            <w:rFonts w:ascii="Times New Roman" w:hAnsi="Times New Roman" w:cs="Times New Roman"/>
            <w:i/>
            <w:iCs/>
          </w:rPr>
          <w:t xml:space="preserve">Do </w:t>
        </w:r>
      </w:ins>
      <w:del w:id="120" w:author="Author">
        <w:r w:rsidRPr="00C96277" w:rsidDel="00D711DC">
          <w:rPr>
            <w:rFonts w:ascii="Times New Roman" w:hAnsi="Times New Roman" w:cs="Times New Roman"/>
            <w:i/>
            <w:iCs/>
          </w:rPr>
          <w:delText xml:space="preserve">the </w:delText>
        </w:r>
      </w:del>
      <w:r w:rsidRPr="00C96277">
        <w:rPr>
          <w:rFonts w:ascii="Times New Roman" w:hAnsi="Times New Roman" w:cs="Times New Roman"/>
          <w:i/>
          <w:iCs/>
        </w:rPr>
        <w:t>acoustic cues (segmental and suprasegmental) help</w:t>
      </w:r>
      <w:del w:id="121" w:author="Author">
        <w:r w:rsidRPr="00C96277" w:rsidDel="00D711DC">
          <w:rPr>
            <w:rFonts w:ascii="Times New Roman" w:hAnsi="Times New Roman" w:cs="Times New Roman"/>
            <w:i/>
            <w:iCs/>
          </w:rPr>
          <w:delText>ing</w:delText>
        </w:r>
      </w:del>
      <w:r w:rsidRPr="00C96277">
        <w:rPr>
          <w:rFonts w:ascii="Times New Roman" w:hAnsi="Times New Roman" w:cs="Times New Roman"/>
          <w:i/>
          <w:iCs/>
        </w:rPr>
        <w:t xml:space="preserve"> mitigate switch cost by providing anticipatory information?</w:t>
      </w:r>
      <w:r w:rsidR="00C96277">
        <w:rPr>
          <w:rFonts w:ascii="Times New Roman" w:hAnsi="Times New Roman" w:cs="Times New Roman"/>
        </w:rPr>
        <w:t xml:space="preserve"> </w:t>
      </w:r>
      <w:r w:rsidRPr="00397FF4">
        <w:rPr>
          <w:rFonts w:ascii="Times New Roman" w:hAnsi="Times New Roman" w:cs="Times New Roman"/>
        </w:rPr>
        <w:t xml:space="preserve">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598C3579" w14:textId="06F152A3" w:rsidR="00FF4873" w:rsidRPr="006524CF" w:rsidRDefault="006524CF" w:rsidP="00C96277">
      <w:pPr>
        <w:spacing w:line="480" w:lineRule="auto"/>
        <w:rPr>
          <w:rFonts w:ascii="Times New Roman" w:hAnsi="Times New Roman" w:cs="Times New Roman"/>
        </w:rPr>
      </w:pPr>
      <w:r>
        <w:rPr>
          <w:rFonts w:ascii="Times New Roman" w:hAnsi="Times New Roman" w:cs="Times New Roman"/>
        </w:rPr>
        <w:t xml:space="preserve">We designed a </w:t>
      </w:r>
      <w:r w:rsidRPr="00397FF4">
        <w:rPr>
          <w:rFonts w:ascii="Times New Roman" w:hAnsi="Times New Roman" w:cs="Times New Roman"/>
        </w:rPr>
        <w:t>two</w:t>
      </w:r>
      <w:r>
        <w:rPr>
          <w:rFonts w:ascii="Times New Roman" w:hAnsi="Times New Roman" w:cs="Times New Roman"/>
        </w:rPr>
        <w:t>-</w:t>
      </w:r>
      <w:r w:rsidRPr="00397FF4">
        <w:rPr>
          <w:rFonts w:ascii="Times New Roman" w:hAnsi="Times New Roman" w:cs="Times New Roman"/>
        </w:rPr>
        <w:t xml:space="preserve">experiment setting </w:t>
      </w:r>
      <w:r>
        <w:rPr>
          <w:rFonts w:ascii="Times New Roman" w:hAnsi="Times New Roman" w:cs="Times New Roman"/>
        </w:rPr>
        <w:t xml:space="preserve">that </w:t>
      </w:r>
      <w:r w:rsidRPr="00397FF4">
        <w:rPr>
          <w:rFonts w:ascii="Times New Roman" w:hAnsi="Times New Roman" w:cs="Times New Roman"/>
        </w:rPr>
        <w:t xml:space="preserve">will provide </w:t>
      </w:r>
      <w:ins w:id="122" w:author="Author">
        <w:r w:rsidR="000123B7" w:rsidRPr="00397FF4">
          <w:rPr>
            <w:rFonts w:ascii="Times New Roman" w:hAnsi="Times New Roman" w:cs="Times New Roman"/>
          </w:rPr>
          <w:t xml:space="preserve">us </w:t>
        </w:r>
      </w:ins>
      <w:r w:rsidRPr="00397FF4">
        <w:rPr>
          <w:rFonts w:ascii="Times New Roman" w:hAnsi="Times New Roman" w:cs="Times New Roman"/>
        </w:rPr>
        <w:t xml:space="preserve">with </w:t>
      </w:r>
      <w:del w:id="123" w:author="Author">
        <w:r w:rsidRPr="00397FF4" w:rsidDel="000123B7">
          <w:rPr>
            <w:rFonts w:ascii="Times New Roman" w:hAnsi="Times New Roman" w:cs="Times New Roman"/>
          </w:rPr>
          <w:delText xml:space="preserve">us </w:delText>
        </w:r>
      </w:del>
      <w:r w:rsidRPr="00397FF4">
        <w:rPr>
          <w:rFonts w:ascii="Times New Roman" w:hAnsi="Times New Roman" w:cs="Times New Roman"/>
        </w:rPr>
        <w:t xml:space="preserve">more evidence of </w:t>
      </w:r>
      <w:r>
        <w:rPr>
          <w:rFonts w:ascii="Times New Roman" w:hAnsi="Times New Roman" w:cs="Times New Roman"/>
        </w:rPr>
        <w:t>whether</w:t>
      </w:r>
      <w:r w:rsidRPr="00397FF4">
        <w:rPr>
          <w:rFonts w:ascii="Times New Roman" w:hAnsi="Times New Roman" w:cs="Times New Roman"/>
        </w:rPr>
        <w:t xml:space="preserve"> </w:t>
      </w:r>
      <w:r>
        <w:rPr>
          <w:rFonts w:ascii="Times New Roman" w:hAnsi="Times New Roman" w:cs="Times New Roman"/>
        </w:rPr>
        <w:t xml:space="preserve">listeners are able to use </w:t>
      </w:r>
      <w:r w:rsidRPr="00397FF4">
        <w:rPr>
          <w:rFonts w:ascii="Times New Roman" w:hAnsi="Times New Roman" w:cs="Times New Roman"/>
        </w:rPr>
        <w:t xml:space="preserve">acoustic cues </w:t>
      </w:r>
      <w:r>
        <w:rPr>
          <w:rFonts w:ascii="Times New Roman" w:hAnsi="Times New Roman" w:cs="Times New Roman"/>
        </w:rPr>
        <w:t xml:space="preserve">to </w:t>
      </w:r>
      <w:r w:rsidRPr="00397FF4">
        <w:rPr>
          <w:rFonts w:ascii="Times New Roman" w:hAnsi="Times New Roman" w:cs="Times New Roman"/>
        </w:rPr>
        <w:t xml:space="preserve">mitigate the higher cognitive cost in </w:t>
      </w:r>
      <w:ins w:id="124" w:author="Author">
        <w:r w:rsidR="000123B7">
          <w:rPr>
            <w:rFonts w:ascii="Times New Roman" w:hAnsi="Times New Roman" w:cs="Times New Roman"/>
          </w:rPr>
          <w:t xml:space="preserve">a </w:t>
        </w:r>
      </w:ins>
      <w:r w:rsidRPr="00397FF4">
        <w:rPr>
          <w:rFonts w:ascii="Times New Roman" w:hAnsi="Times New Roman" w:cs="Times New Roman"/>
        </w:rPr>
        <w:t>code-switching context</w:t>
      </w:r>
      <w:r>
        <w:rPr>
          <w:rFonts w:ascii="Times New Roman" w:hAnsi="Times New Roman" w:cs="Times New Roman"/>
        </w:rPr>
        <w:t xml:space="preserve"> </w:t>
      </w:r>
      <w:del w:id="125" w:author="Author">
        <w:r w:rsidDel="000123B7">
          <w:rPr>
            <w:rFonts w:ascii="Times New Roman" w:hAnsi="Times New Roman" w:cs="Times New Roman"/>
          </w:rPr>
          <w:delText xml:space="preserve">to </w:delText>
        </w:r>
      </w:del>
      <w:r>
        <w:rPr>
          <w:rFonts w:ascii="Times New Roman" w:hAnsi="Times New Roman" w:cs="Times New Roman"/>
        </w:rPr>
        <w:t xml:space="preserve">in </w:t>
      </w:r>
      <w:r w:rsidR="00F90A7B">
        <w:rPr>
          <w:rFonts w:ascii="Times New Roman" w:hAnsi="Times New Roman" w:cs="Times New Roman"/>
        </w:rPr>
        <w:t>an</w:t>
      </w:r>
      <w:r>
        <w:rPr>
          <w:rFonts w:ascii="Times New Roman" w:hAnsi="Times New Roman" w:cs="Times New Roman"/>
        </w:rPr>
        <w:t xml:space="preserve"> anticipatory manner or not</w:t>
      </w:r>
      <w:r w:rsidRPr="00397FF4">
        <w:rPr>
          <w:rFonts w:ascii="Times New Roman" w:hAnsi="Times New Roman" w:cs="Times New Roman"/>
        </w:rPr>
        <w:t xml:space="preserve">. </w:t>
      </w:r>
      <w:r>
        <w:rPr>
          <w:rFonts w:ascii="Times New Roman" w:hAnsi="Times New Roman" w:cs="Times New Roman"/>
        </w:rPr>
        <w:t>In addition</w:t>
      </w:r>
      <w:r w:rsidRPr="00397FF4">
        <w:rPr>
          <w:rFonts w:ascii="Times New Roman" w:hAnsi="Times New Roman" w:cs="Times New Roman"/>
        </w:rPr>
        <w:t>,</w:t>
      </w:r>
      <w:r>
        <w:rPr>
          <w:rFonts w:ascii="Times New Roman" w:hAnsi="Times New Roman" w:cs="Times New Roman"/>
        </w:rPr>
        <w:t xml:space="preserve"> </w:t>
      </w:r>
      <w:commentRangeStart w:id="126"/>
      <w:r>
        <w:rPr>
          <w:rFonts w:ascii="Times New Roman" w:hAnsi="Times New Roman" w:cs="Times New Roman"/>
        </w:rPr>
        <w:t>we also designed</w:t>
      </w:r>
      <w:r w:rsidR="00F90A7B">
        <w:rPr>
          <w:rFonts w:ascii="Times New Roman" w:hAnsi="Times New Roman" w:cs="Times New Roman"/>
        </w:rPr>
        <w:t xml:space="preserve"> </w:t>
      </w:r>
      <w:proofErr w:type="gramStart"/>
      <w:r w:rsidR="00F90A7B">
        <w:rPr>
          <w:rFonts w:ascii="Times New Roman" w:hAnsi="Times New Roman" w:cs="Times New Roman"/>
        </w:rPr>
        <w:t>a</w:t>
      </w:r>
      <w:r>
        <w:rPr>
          <w:rFonts w:ascii="Times New Roman" w:hAnsi="Times New Roman" w:cs="Times New Roman"/>
        </w:rPr>
        <w:t xml:space="preserve"> </w:t>
      </w:r>
      <w:r w:rsidR="00F90A7B">
        <w:rPr>
          <w:rFonts w:ascii="Times New Roman" w:hAnsi="Times New Roman" w:cs="Times New Roman"/>
        </w:rPr>
        <w:t>4-version stimuli</w:t>
      </w:r>
      <w:proofErr w:type="gramEnd"/>
      <w:r>
        <w:rPr>
          <w:rFonts w:ascii="Times New Roman" w:hAnsi="Times New Roman" w:cs="Times New Roman"/>
        </w:rPr>
        <w:t xml:space="preserve"> setting using splicing and resynthesizing recordings so that we </w:t>
      </w:r>
      <w:r w:rsidRPr="00397FF4">
        <w:rPr>
          <w:rFonts w:ascii="Times New Roman" w:hAnsi="Times New Roman" w:cs="Times New Roman"/>
        </w:rPr>
        <w:t xml:space="preserve">can </w:t>
      </w:r>
      <w:r>
        <w:rPr>
          <w:rFonts w:ascii="Times New Roman" w:hAnsi="Times New Roman" w:cs="Times New Roman"/>
        </w:rPr>
        <w:t>have a better control over segmental and suprasegmental properties of the utterances</w:t>
      </w:r>
      <w:commentRangeEnd w:id="126"/>
      <w:r w:rsidR="000123B7">
        <w:rPr>
          <w:rStyle w:val="CommentReference"/>
        </w:rPr>
        <w:commentReference w:id="126"/>
      </w:r>
      <w:r>
        <w:rPr>
          <w:rFonts w:ascii="Times New Roman" w:hAnsi="Times New Roman" w:cs="Times New Roman"/>
        </w:rPr>
        <w:t>, which will</w:t>
      </w:r>
      <w:r w:rsidRPr="00397FF4">
        <w:rPr>
          <w:rFonts w:ascii="Times New Roman" w:hAnsi="Times New Roman" w:cs="Times New Roman"/>
        </w:rPr>
        <w:t xml:space="preserve"> provide us with preliminary understanding in how </w:t>
      </w:r>
      <w:r>
        <w:rPr>
          <w:rFonts w:ascii="Times New Roman" w:hAnsi="Times New Roman" w:cs="Times New Roman"/>
        </w:rPr>
        <w:t>these two</w:t>
      </w:r>
      <w:r w:rsidRPr="00397FF4">
        <w:rPr>
          <w:rFonts w:ascii="Times New Roman" w:hAnsi="Times New Roman" w:cs="Times New Roman"/>
        </w:rPr>
        <w:t xml:space="preserve"> levels of acoustics work </w:t>
      </w:r>
      <w:r>
        <w:rPr>
          <w:rFonts w:ascii="Times New Roman" w:hAnsi="Times New Roman" w:cs="Times New Roman"/>
        </w:rPr>
        <w:t xml:space="preserve">together </w:t>
      </w:r>
      <w:r w:rsidRPr="00397FF4">
        <w:rPr>
          <w:rFonts w:ascii="Times New Roman" w:hAnsi="Times New Roman" w:cs="Times New Roman"/>
        </w:rPr>
        <w:t xml:space="preserve">in </w:t>
      </w:r>
      <w:r>
        <w:rPr>
          <w:rFonts w:ascii="Times New Roman" w:hAnsi="Times New Roman" w:cs="Times New Roman"/>
        </w:rPr>
        <w:t>a code-switching</w:t>
      </w:r>
      <w:r w:rsidRPr="00397FF4">
        <w:rPr>
          <w:rFonts w:ascii="Times New Roman" w:hAnsi="Times New Roman" w:cs="Times New Roman"/>
        </w:rPr>
        <w:t xml:space="preserve"> context.</w:t>
      </w:r>
    </w:p>
    <w:p w14:paraId="48AA4E25" w14:textId="4884C698" w:rsidR="00534EB2" w:rsidRPr="00397FF4" w:rsidRDefault="00534EB2" w:rsidP="00E62A24">
      <w:pPr>
        <w:spacing w:line="480" w:lineRule="auto"/>
        <w:rPr>
          <w:rFonts w:ascii="Times New Roman" w:hAnsi="Times New Roman" w:cs="Times New Roman"/>
        </w:rPr>
      </w:pPr>
    </w:p>
    <w:p w14:paraId="28C3974D" w14:textId="7F1D8C75" w:rsidR="00534EB2" w:rsidRPr="00397FF4" w:rsidRDefault="00534EB2" w:rsidP="00E62A24">
      <w:pPr>
        <w:spacing w:line="480" w:lineRule="auto"/>
        <w:rPr>
          <w:rFonts w:ascii="Times New Roman" w:hAnsi="Times New Roman" w:cs="Times New Roman"/>
          <w:b/>
          <w:bCs/>
        </w:rPr>
      </w:pPr>
      <w:r w:rsidRPr="00397FF4">
        <w:rPr>
          <w:rFonts w:ascii="Times New Roman" w:hAnsi="Times New Roman" w:cs="Times New Roman"/>
          <w:b/>
          <w:bCs/>
        </w:rPr>
        <w:t>Methodology</w:t>
      </w:r>
    </w:p>
    <w:p w14:paraId="3C3434C8" w14:textId="43FCFA14" w:rsidR="00397FF4" w:rsidRPr="00E73337" w:rsidRDefault="000A78DE" w:rsidP="00844409">
      <w:pPr>
        <w:spacing w:line="480" w:lineRule="auto"/>
        <w:rPr>
          <w:rFonts w:ascii="Times New Roman" w:hAnsi="Times New Roman" w:cs="Times New Roman"/>
        </w:rPr>
      </w:pPr>
      <w:r>
        <w:rPr>
          <w:rFonts w:ascii="Times New Roman" w:hAnsi="Times New Roman" w:cs="Times New Roman"/>
        </w:rPr>
        <w:t>Participants</w:t>
      </w:r>
    </w:p>
    <w:p w14:paraId="79D150B6" w14:textId="283A0CF8" w:rsidR="000A78DE" w:rsidRDefault="000A78DE" w:rsidP="00C96277">
      <w:pPr>
        <w:spacing w:line="480" w:lineRule="auto"/>
        <w:rPr>
          <w:rFonts w:ascii="Times New Roman" w:hAnsi="Times New Roman" w:cs="Times New Roman"/>
        </w:rPr>
      </w:pPr>
      <w:r>
        <w:rPr>
          <w:rFonts w:ascii="Times New Roman" w:hAnsi="Times New Roman" w:cs="Times New Roman"/>
        </w:rPr>
        <w:t>A</w:t>
      </w:r>
      <w:r w:rsidR="00844409" w:rsidRPr="00844409">
        <w:rPr>
          <w:rFonts w:ascii="Times New Roman" w:hAnsi="Times New Roman" w:cs="Times New Roman"/>
        </w:rPr>
        <w:t xml:space="preserve"> total of </w:t>
      </w:r>
      <w:r w:rsidR="00FE3E1A">
        <w:rPr>
          <w:rFonts w:ascii="Times New Roman" w:hAnsi="Times New Roman" w:cs="Times New Roman"/>
        </w:rPr>
        <w:t>29</w:t>
      </w:r>
      <w:r w:rsidR="00844409" w:rsidRPr="00844409">
        <w:rPr>
          <w:rFonts w:ascii="Times New Roman" w:hAnsi="Times New Roman" w:cs="Times New Roman"/>
        </w:rPr>
        <w:t xml:space="preserve"> participants</w:t>
      </w:r>
      <w:r>
        <w:rPr>
          <w:rFonts w:ascii="Times New Roman" w:hAnsi="Times New Roman" w:cs="Times New Roman"/>
        </w:rPr>
        <w:t xml:space="preserve"> took part in the study</w:t>
      </w:r>
      <w:ins w:id="127" w:author="Author">
        <w:r w:rsidR="00B439DD">
          <w:rPr>
            <w:rFonts w:ascii="Times New Roman" w:hAnsi="Times New Roman" w:cs="Times New Roman"/>
          </w:rPr>
          <w:t xml:space="preserve">. </w:t>
        </w:r>
      </w:ins>
      <w:commentRangeStart w:id="128"/>
      <w:del w:id="129" w:author="Author">
        <w:r w:rsidDel="00B439DD">
          <w:rPr>
            <w:rFonts w:ascii="Times New Roman" w:hAnsi="Times New Roman" w:cs="Times New Roman"/>
          </w:rPr>
          <w:delText xml:space="preserve"> and </w:delText>
        </w:r>
      </w:del>
      <w:ins w:id="130" w:author="Author">
        <w:r w:rsidR="00B439DD">
          <w:rPr>
            <w:rFonts w:ascii="Times New Roman" w:hAnsi="Times New Roman" w:cs="Times New Roman"/>
          </w:rPr>
          <w:t>A</w:t>
        </w:r>
      </w:ins>
      <w:del w:id="131" w:author="Author">
        <w:r w:rsidDel="00B439DD">
          <w:rPr>
            <w:rFonts w:ascii="Times New Roman" w:hAnsi="Times New Roman" w:cs="Times New Roman"/>
          </w:rPr>
          <w:delText>a</w:delText>
        </w:r>
      </w:del>
      <w:r>
        <w:rPr>
          <w:rFonts w:ascii="Times New Roman" w:hAnsi="Times New Roman" w:cs="Times New Roman"/>
        </w:rPr>
        <w:t>fter reviewing their language background and their experiment completion status, and we ended up having 22 participants</w:t>
      </w:r>
      <w:r w:rsidR="00361E7A">
        <w:rPr>
          <w:rFonts w:ascii="Times New Roman" w:hAnsi="Times New Roman" w:cs="Times New Roman"/>
        </w:rPr>
        <w:t xml:space="preserve"> </w:t>
      </w:r>
      <w:commentRangeEnd w:id="128"/>
      <w:r w:rsidR="00B439DD">
        <w:rPr>
          <w:rStyle w:val="CommentReference"/>
        </w:rPr>
        <w:commentReference w:id="128"/>
      </w:r>
      <w:r w:rsidR="00361E7A">
        <w:rPr>
          <w:rFonts w:ascii="Times New Roman" w:hAnsi="Times New Roman" w:cs="Times New Roman"/>
        </w:rPr>
        <w:t xml:space="preserve">(7 males </w:t>
      </w:r>
      <w:r w:rsidR="00781C9E">
        <w:rPr>
          <w:rFonts w:ascii="Times New Roman" w:hAnsi="Times New Roman" w:cs="Times New Roman"/>
        </w:rPr>
        <w:t>and 15 females)</w:t>
      </w:r>
      <w:r>
        <w:rPr>
          <w:rFonts w:ascii="Times New Roman" w:hAnsi="Times New Roman" w:cs="Times New Roman"/>
        </w:rPr>
        <w:t xml:space="preserve"> with valid data for our analysis. </w:t>
      </w:r>
    </w:p>
    <w:p w14:paraId="53121866" w14:textId="1A2D30B3" w:rsidR="00844409" w:rsidRDefault="00415740" w:rsidP="00C96277">
      <w:pPr>
        <w:spacing w:line="480" w:lineRule="auto"/>
        <w:rPr>
          <w:rFonts w:ascii="Times New Roman" w:hAnsi="Times New Roman" w:cs="Times New Roman"/>
        </w:rPr>
      </w:pPr>
      <w:commentRangeStart w:id="132"/>
      <w:r w:rsidRPr="00415740">
        <w:rPr>
          <w:rFonts w:ascii="Times New Roman" w:hAnsi="Times New Roman" w:cs="Times New Roman"/>
        </w:rPr>
        <w:t xml:space="preserve">Participants </w:t>
      </w:r>
      <w:commentRangeEnd w:id="132"/>
      <w:r w:rsidR="00B439DD">
        <w:rPr>
          <w:rStyle w:val="CommentReference"/>
        </w:rPr>
        <w:commentReference w:id="132"/>
      </w:r>
      <w:r w:rsidRPr="00415740">
        <w:rPr>
          <w:rFonts w:ascii="Times New Roman" w:hAnsi="Times New Roman" w:cs="Times New Roman"/>
        </w:rPr>
        <w:t xml:space="preserve">were between </w:t>
      </w:r>
      <w:r w:rsidR="00361E7A">
        <w:rPr>
          <w:rFonts w:ascii="Times New Roman" w:hAnsi="Times New Roman" w:cs="Times New Roman"/>
        </w:rPr>
        <w:t>18</w:t>
      </w:r>
      <w:r w:rsidRPr="00415740">
        <w:rPr>
          <w:rFonts w:ascii="Times New Roman" w:hAnsi="Times New Roman" w:cs="Times New Roman"/>
        </w:rPr>
        <w:t xml:space="preserve"> and </w:t>
      </w:r>
      <w:r w:rsidR="00361E7A">
        <w:rPr>
          <w:rFonts w:ascii="Times New Roman" w:hAnsi="Times New Roman" w:cs="Times New Roman"/>
        </w:rPr>
        <w:t>26</w:t>
      </w:r>
      <w:r w:rsidRPr="00415740">
        <w:rPr>
          <w:rFonts w:ascii="Times New Roman" w:hAnsi="Times New Roman" w:cs="Times New Roman"/>
        </w:rPr>
        <w:t xml:space="preserve"> years old, </w:t>
      </w:r>
      <w:r w:rsidR="00361E7A">
        <w:rPr>
          <w:rFonts w:ascii="Times New Roman" w:hAnsi="Times New Roman" w:cs="Times New Roman"/>
        </w:rPr>
        <w:t xml:space="preserve">mostly </w:t>
      </w:r>
      <w:r w:rsidRPr="00415740">
        <w:rPr>
          <w:rFonts w:ascii="Times New Roman" w:hAnsi="Times New Roman" w:cs="Times New Roman"/>
        </w:rPr>
        <w:t>righthanded</w:t>
      </w:r>
      <w:r w:rsidR="00361E7A">
        <w:rPr>
          <w:rFonts w:ascii="Times New Roman" w:hAnsi="Times New Roman" w:cs="Times New Roman"/>
        </w:rPr>
        <w:t xml:space="preserve"> (one lefthanded)</w:t>
      </w:r>
      <w:r w:rsidRPr="00415740">
        <w:rPr>
          <w:rFonts w:ascii="Times New Roman" w:hAnsi="Times New Roman" w:cs="Times New Roman"/>
        </w:rPr>
        <w:t xml:space="preserve">, educated (they had at least completed high school education). </w:t>
      </w:r>
      <w:r>
        <w:rPr>
          <w:rFonts w:ascii="Times New Roman" w:hAnsi="Times New Roman" w:cs="Times New Roman"/>
        </w:rPr>
        <w:t xml:space="preserve">No participant </w:t>
      </w:r>
      <w:del w:id="133" w:author="Author">
        <w:r w:rsidDel="00B439DD">
          <w:rPr>
            <w:rFonts w:ascii="Times New Roman" w:hAnsi="Times New Roman" w:cs="Times New Roman"/>
          </w:rPr>
          <w:delText xml:space="preserve">has </w:delText>
        </w:r>
      </w:del>
      <w:r>
        <w:rPr>
          <w:rFonts w:ascii="Times New Roman" w:hAnsi="Times New Roman" w:cs="Times New Roman"/>
        </w:rPr>
        <w:t xml:space="preserve">reported or demonstrated </w:t>
      </w:r>
      <w:del w:id="134" w:author="Author">
        <w:r w:rsidDel="00B439DD">
          <w:rPr>
            <w:rFonts w:ascii="Times New Roman" w:hAnsi="Times New Roman" w:cs="Times New Roman"/>
          </w:rPr>
          <w:lastRenderedPageBreak/>
          <w:delText xml:space="preserve">to </w:delText>
        </w:r>
      </w:del>
      <w:r>
        <w:rPr>
          <w:rFonts w:ascii="Times New Roman" w:hAnsi="Times New Roman" w:cs="Times New Roman"/>
        </w:rPr>
        <w:t>hav</w:t>
      </w:r>
      <w:ins w:id="135" w:author="Author">
        <w:r w:rsidR="00B439DD">
          <w:rPr>
            <w:rFonts w:ascii="Times New Roman" w:hAnsi="Times New Roman" w:cs="Times New Roman"/>
          </w:rPr>
          <w:t>ing</w:t>
        </w:r>
      </w:ins>
      <w:del w:id="136" w:author="Author">
        <w:r w:rsidDel="00B439DD">
          <w:rPr>
            <w:rFonts w:ascii="Times New Roman" w:hAnsi="Times New Roman" w:cs="Times New Roman"/>
          </w:rPr>
          <w:delText>e</w:delText>
        </w:r>
      </w:del>
      <w:r>
        <w:rPr>
          <w:rFonts w:ascii="Times New Roman" w:hAnsi="Times New Roman" w:cs="Times New Roman"/>
        </w:rPr>
        <w:t xml:space="preserve"> hearing or visual impairment that </w:t>
      </w:r>
      <w:del w:id="137" w:author="Author">
        <w:r w:rsidDel="00B439DD">
          <w:rPr>
            <w:rFonts w:ascii="Times New Roman" w:hAnsi="Times New Roman" w:cs="Times New Roman"/>
          </w:rPr>
          <w:delText xml:space="preserve">may </w:delText>
        </w:r>
      </w:del>
      <w:ins w:id="138" w:author="Author">
        <w:r w:rsidR="00B439DD">
          <w:rPr>
            <w:rFonts w:ascii="Times New Roman" w:hAnsi="Times New Roman" w:cs="Times New Roman"/>
          </w:rPr>
          <w:t xml:space="preserve">would have </w:t>
        </w:r>
      </w:ins>
      <w:proofErr w:type="spellStart"/>
      <w:r>
        <w:rPr>
          <w:rFonts w:ascii="Times New Roman" w:hAnsi="Times New Roman" w:cs="Times New Roman"/>
        </w:rPr>
        <w:t>stop</w:t>
      </w:r>
      <w:ins w:id="139" w:author="Author">
        <w:r w:rsidR="00B439DD">
          <w:rPr>
            <w:rFonts w:ascii="Times New Roman" w:hAnsi="Times New Roman" w:cs="Times New Roman"/>
          </w:rPr>
          <w:t>ed</w:t>
        </w:r>
      </w:ins>
      <w:proofErr w:type="spellEnd"/>
      <w:r>
        <w:rPr>
          <w:rFonts w:ascii="Times New Roman" w:hAnsi="Times New Roman" w:cs="Times New Roman"/>
        </w:rPr>
        <w:t xml:space="preserve"> them from completing all the tasks in the experiment. </w:t>
      </w:r>
      <w:r w:rsidR="005B0DBF">
        <w:rPr>
          <w:rFonts w:ascii="Times New Roman" w:hAnsi="Times New Roman" w:cs="Times New Roman"/>
        </w:rPr>
        <w:t>Participants</w:t>
      </w:r>
      <w:r w:rsidR="00844409" w:rsidRPr="00844409">
        <w:rPr>
          <w:rFonts w:ascii="Times New Roman" w:hAnsi="Times New Roman" w:cs="Times New Roman"/>
        </w:rPr>
        <w:t xml:space="preserve"> </w:t>
      </w:r>
      <w:r w:rsidR="00FE3E1A">
        <w:rPr>
          <w:rFonts w:ascii="Times New Roman" w:hAnsi="Times New Roman" w:cs="Times New Roman"/>
        </w:rPr>
        <w:t xml:space="preserve">were compensated with </w:t>
      </w:r>
      <w:r w:rsidR="00844409" w:rsidRPr="00844409">
        <w:rPr>
          <w:rFonts w:ascii="Times New Roman" w:hAnsi="Times New Roman" w:cs="Times New Roman"/>
        </w:rPr>
        <w:t xml:space="preserve">course credit or </w:t>
      </w:r>
      <w:r w:rsidR="005B0DBF">
        <w:rPr>
          <w:rFonts w:ascii="Times New Roman" w:hAnsi="Times New Roman" w:cs="Times New Roman"/>
        </w:rPr>
        <w:t xml:space="preserve">monetary </w:t>
      </w:r>
      <w:r w:rsidR="00FE3E1A">
        <w:rPr>
          <w:rFonts w:ascii="Times New Roman" w:hAnsi="Times New Roman" w:cs="Times New Roman"/>
        </w:rPr>
        <w:t>reward</w:t>
      </w:r>
      <w:r w:rsidR="00844409" w:rsidRPr="00844409">
        <w:rPr>
          <w:rFonts w:ascii="Times New Roman" w:hAnsi="Times New Roman" w:cs="Times New Roman"/>
        </w:rPr>
        <w:t xml:space="preserve">. </w:t>
      </w:r>
    </w:p>
    <w:p w14:paraId="1FC522C0" w14:textId="14AD201B" w:rsidR="005B0DBF" w:rsidRDefault="00781C9E" w:rsidP="00C96277">
      <w:pPr>
        <w:spacing w:line="480" w:lineRule="auto"/>
        <w:rPr>
          <w:rFonts w:ascii="Times New Roman" w:hAnsi="Times New Roman" w:cs="Times New Roman"/>
        </w:rPr>
      </w:pPr>
      <w:r>
        <w:rPr>
          <w:rFonts w:ascii="Times New Roman" w:hAnsi="Times New Roman" w:cs="Times New Roman"/>
        </w:rPr>
        <w:t>Participants’</w:t>
      </w:r>
      <w:r w:rsidR="005B0DBF" w:rsidRPr="00397FF4">
        <w:rPr>
          <w:rFonts w:ascii="Times New Roman" w:hAnsi="Times New Roman" w:cs="Times New Roman"/>
        </w:rPr>
        <w:t xml:space="preserve"> </w:t>
      </w:r>
      <w:r>
        <w:rPr>
          <w:rFonts w:ascii="Times New Roman" w:hAnsi="Times New Roman" w:cs="Times New Roman"/>
        </w:rPr>
        <w:t>linguistic background</w:t>
      </w:r>
      <w:r w:rsidR="005B0DBF" w:rsidRPr="00397FF4">
        <w:rPr>
          <w:rFonts w:ascii="Times New Roman" w:hAnsi="Times New Roman" w:cs="Times New Roman"/>
        </w:rPr>
        <w:t xml:space="preserve"> </w:t>
      </w:r>
      <w:r>
        <w:rPr>
          <w:rFonts w:ascii="Times New Roman" w:hAnsi="Times New Roman" w:cs="Times New Roman"/>
        </w:rPr>
        <w:t>information</w:t>
      </w:r>
      <w:r w:rsidR="005B0DBF" w:rsidRPr="00397FF4">
        <w:rPr>
          <w:rFonts w:ascii="Times New Roman" w:hAnsi="Times New Roman" w:cs="Times New Roman"/>
        </w:rPr>
        <w:t xml:space="preserve"> </w:t>
      </w:r>
      <w:r w:rsidR="00FE3E1A">
        <w:rPr>
          <w:rFonts w:ascii="Times New Roman" w:hAnsi="Times New Roman" w:cs="Times New Roman"/>
        </w:rPr>
        <w:t>was</w:t>
      </w:r>
      <w:r w:rsidR="005B0DBF" w:rsidRPr="00397FF4">
        <w:rPr>
          <w:rFonts w:ascii="Times New Roman" w:hAnsi="Times New Roman" w:cs="Times New Roman"/>
        </w:rPr>
        <w:t xml:space="preserve"> collected </w:t>
      </w:r>
      <w:r>
        <w:rPr>
          <w:rFonts w:ascii="Times New Roman" w:hAnsi="Times New Roman" w:cs="Times New Roman"/>
        </w:rPr>
        <w:t>using</w:t>
      </w:r>
      <w:r w:rsidR="005B0DBF" w:rsidRPr="00397FF4">
        <w:rPr>
          <w:rFonts w:ascii="Times New Roman" w:hAnsi="Times New Roman" w:cs="Times New Roman"/>
        </w:rPr>
        <w:t xml:space="preserve"> </w:t>
      </w:r>
      <w:r w:rsidR="005B0DBF">
        <w:rPr>
          <w:rFonts w:ascii="Times New Roman" w:hAnsi="Times New Roman" w:cs="Times New Roman"/>
        </w:rPr>
        <w:t xml:space="preserve">the </w:t>
      </w:r>
      <w:commentRangeStart w:id="140"/>
      <w:r w:rsidR="005B0DBF">
        <w:rPr>
          <w:rFonts w:ascii="Times New Roman" w:hAnsi="Times New Roman" w:cs="Times New Roman"/>
        </w:rPr>
        <w:t>Language Background Questionnaire</w:t>
      </w:r>
      <w:commentRangeEnd w:id="140"/>
      <w:r w:rsidR="00B439DD">
        <w:rPr>
          <w:rStyle w:val="CommentReference"/>
        </w:rPr>
        <w:commentReference w:id="140"/>
      </w:r>
      <w:r w:rsidR="005B0DBF" w:rsidRPr="00397FF4">
        <w:rPr>
          <w:rFonts w:ascii="Times New Roman" w:hAnsi="Times New Roman" w:cs="Times New Roman"/>
        </w:rPr>
        <w:t>,</w:t>
      </w:r>
      <w:r w:rsidR="005B0DBF">
        <w:rPr>
          <w:rFonts w:ascii="Times New Roman" w:hAnsi="Times New Roman" w:cs="Times New Roman"/>
        </w:rPr>
        <w:t xml:space="preserve"> </w:t>
      </w:r>
      <w:r w:rsidR="00FE3E1A">
        <w:rPr>
          <w:rFonts w:ascii="Times New Roman" w:hAnsi="Times New Roman" w:cs="Times New Roman"/>
        </w:rPr>
        <w:t xml:space="preserve">covering </w:t>
      </w:r>
      <w:r w:rsidR="005B0DBF" w:rsidRPr="00397FF4">
        <w:rPr>
          <w:rFonts w:ascii="Times New Roman" w:hAnsi="Times New Roman" w:cs="Times New Roman"/>
        </w:rPr>
        <w:t>language proficiency, age of acquisition of the second language, language use</w:t>
      </w:r>
      <w:r w:rsidR="005B0DBF">
        <w:rPr>
          <w:rFonts w:ascii="Times New Roman" w:hAnsi="Times New Roman" w:cs="Times New Roman"/>
        </w:rPr>
        <w:t>,</w:t>
      </w:r>
      <w:r w:rsidR="005B0DBF" w:rsidRPr="00397FF4">
        <w:rPr>
          <w:rFonts w:ascii="Times New Roman" w:hAnsi="Times New Roman" w:cs="Times New Roman"/>
        </w:rPr>
        <w:t xml:space="preserve"> language exposure,</w:t>
      </w:r>
      <w:r w:rsidR="005B0DBF">
        <w:rPr>
          <w:rFonts w:ascii="Times New Roman" w:hAnsi="Times New Roman" w:cs="Times New Roman"/>
        </w:rPr>
        <w:t xml:space="preserve"> bilingual profile, and language proficiency in Spanish,</w:t>
      </w:r>
      <w:r w:rsidR="005B0DBF" w:rsidRPr="00397FF4">
        <w:rPr>
          <w:rFonts w:ascii="Times New Roman" w:hAnsi="Times New Roman" w:cs="Times New Roman"/>
        </w:rPr>
        <w:t xml:space="preserve"> etc.</w:t>
      </w:r>
      <w:r w:rsidR="005B0DBF">
        <w:rPr>
          <w:rFonts w:ascii="Times New Roman" w:hAnsi="Times New Roman" w:cs="Times New Roman"/>
        </w:rPr>
        <w:t xml:space="preserve"> The Language Background Questionnaire consists of </w:t>
      </w:r>
      <w:r w:rsidR="007E1AA6">
        <w:rPr>
          <w:rFonts w:ascii="Times New Roman" w:hAnsi="Times New Roman" w:cs="Times New Roman"/>
        </w:rPr>
        <w:t>four</w:t>
      </w:r>
      <w:r w:rsidR="005B0DBF">
        <w:rPr>
          <w:rFonts w:ascii="Times New Roman" w:hAnsi="Times New Roman" w:cs="Times New Roman"/>
        </w:rPr>
        <w:t xml:space="preserve"> parts: </w:t>
      </w:r>
    </w:p>
    <w:p w14:paraId="36FA2CFC" w14:textId="2F22CEBE" w:rsidR="005B0DBF" w:rsidRPr="008246AC" w:rsidRDefault="005B0DBF" w:rsidP="007E1AA6">
      <w:pPr>
        <w:pStyle w:val="ListParagraph"/>
        <w:numPr>
          <w:ilvl w:val="0"/>
          <w:numId w:val="3"/>
        </w:numPr>
        <w:spacing w:line="360" w:lineRule="auto"/>
        <w:rPr>
          <w:rFonts w:ascii="Times New Roman" w:hAnsi="Times New Roman" w:cs="Times New Roman"/>
        </w:rPr>
      </w:pPr>
      <w:commentRangeStart w:id="141"/>
      <w:r w:rsidRPr="008246AC">
        <w:rPr>
          <w:rFonts w:ascii="Times New Roman" w:hAnsi="Times New Roman" w:cs="Times New Roman"/>
        </w:rPr>
        <w:t>an adapted Language History Questionnaire (LHQ) (Li et al., 2020</w:t>
      </w:r>
      <w:proofErr w:type="gramStart"/>
      <w:r w:rsidRPr="008246AC">
        <w:rPr>
          <w:rFonts w:ascii="Times New Roman" w:hAnsi="Times New Roman" w:cs="Times New Roman"/>
        </w:rPr>
        <w:t>);</w:t>
      </w:r>
      <w:proofErr w:type="gramEnd"/>
      <w:r w:rsidRPr="008246AC">
        <w:rPr>
          <w:rFonts w:ascii="Times New Roman" w:hAnsi="Times New Roman" w:cs="Times New Roman"/>
        </w:rPr>
        <w:t xml:space="preserve"> </w:t>
      </w:r>
    </w:p>
    <w:p w14:paraId="415D4CA0" w14:textId="1222B721" w:rsidR="007E1AA6"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Language Profile (BLP) (</w:t>
      </w:r>
      <w:proofErr w:type="spellStart"/>
      <w:r w:rsidR="00E93AAE" w:rsidRPr="008246AC">
        <w:rPr>
          <w:rFonts w:ascii="Times New Roman" w:hAnsi="Times New Roman" w:cs="Times New Roman"/>
        </w:rPr>
        <w:t>Gertken</w:t>
      </w:r>
      <w:proofErr w:type="spellEnd"/>
      <w:r w:rsidR="00E93AAE" w:rsidRPr="008246AC">
        <w:rPr>
          <w:rFonts w:ascii="Times New Roman" w:hAnsi="Times New Roman" w:cs="Times New Roman"/>
        </w:rPr>
        <w:t xml:space="preserve">, </w:t>
      </w:r>
      <w:r w:rsidRPr="008246AC">
        <w:rPr>
          <w:rFonts w:ascii="Times New Roman" w:hAnsi="Times New Roman" w:cs="Times New Roman"/>
        </w:rPr>
        <w:t xml:space="preserve">Birdsong &amp; </w:t>
      </w:r>
      <w:proofErr w:type="spellStart"/>
      <w:r w:rsidRPr="008246AC">
        <w:rPr>
          <w:rFonts w:ascii="Times New Roman" w:hAnsi="Times New Roman" w:cs="Times New Roman"/>
        </w:rPr>
        <w:t>Amengual</w:t>
      </w:r>
      <w:proofErr w:type="spellEnd"/>
      <w:r w:rsidRPr="008246AC">
        <w:rPr>
          <w:rFonts w:ascii="Times New Roman" w:hAnsi="Times New Roman" w:cs="Times New Roman"/>
        </w:rPr>
        <w:t>, 201</w:t>
      </w:r>
      <w:r w:rsidR="00E93AAE" w:rsidRPr="008246AC">
        <w:rPr>
          <w:rFonts w:ascii="Times New Roman" w:hAnsi="Times New Roman" w:cs="Times New Roman"/>
        </w:rPr>
        <w:t>4</w:t>
      </w:r>
      <w:proofErr w:type="gramStart"/>
      <w:r w:rsidRPr="008246AC">
        <w:rPr>
          <w:rFonts w:ascii="Times New Roman" w:hAnsi="Times New Roman" w:cs="Times New Roman"/>
        </w:rPr>
        <w:t>);</w:t>
      </w:r>
      <w:proofErr w:type="gramEnd"/>
    </w:p>
    <w:p w14:paraId="3D196622" w14:textId="16BC7628" w:rsidR="005B0DBF"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Switch Questionnaire (BSWQ)</w:t>
      </w:r>
      <w:r w:rsidR="00E73337" w:rsidRPr="008246AC">
        <w:rPr>
          <w:rFonts w:ascii="Times New Roman" w:hAnsi="Times New Roman" w:cs="Times New Roman"/>
        </w:rPr>
        <w:t xml:space="preserve"> (Rodriguez-</w:t>
      </w:r>
      <w:proofErr w:type="spellStart"/>
      <w:r w:rsidR="00E73337" w:rsidRPr="008246AC">
        <w:rPr>
          <w:rFonts w:ascii="Times New Roman" w:hAnsi="Times New Roman" w:cs="Times New Roman"/>
        </w:rPr>
        <w:t>Fornells</w:t>
      </w:r>
      <w:proofErr w:type="spellEnd"/>
      <w:r w:rsidR="00E73337" w:rsidRPr="008246AC">
        <w:rPr>
          <w:rFonts w:ascii="Times New Roman" w:hAnsi="Times New Roman" w:cs="Times New Roman"/>
        </w:rPr>
        <w:t xml:space="preserve">, </w:t>
      </w:r>
      <w:proofErr w:type="spellStart"/>
      <w:r w:rsidR="00E73337" w:rsidRPr="008246AC">
        <w:rPr>
          <w:rFonts w:ascii="Times New Roman" w:hAnsi="Times New Roman" w:cs="Times New Roman"/>
        </w:rPr>
        <w:t>Krämer</w:t>
      </w:r>
      <w:proofErr w:type="spellEnd"/>
      <w:r w:rsidR="00E73337" w:rsidRPr="008246AC">
        <w:rPr>
          <w:rFonts w:ascii="Times New Roman" w:hAnsi="Times New Roman" w:cs="Times New Roman"/>
        </w:rPr>
        <w:t xml:space="preserve">, Lorenzo-Seva, </w:t>
      </w:r>
      <w:proofErr w:type="spellStart"/>
      <w:r w:rsidR="00E73337" w:rsidRPr="008246AC">
        <w:rPr>
          <w:rFonts w:ascii="Times New Roman" w:hAnsi="Times New Roman" w:cs="Times New Roman"/>
        </w:rPr>
        <w:t>Festman</w:t>
      </w:r>
      <w:proofErr w:type="spellEnd"/>
      <w:r w:rsidR="00E73337" w:rsidRPr="008246AC">
        <w:rPr>
          <w:rFonts w:ascii="Times New Roman" w:hAnsi="Times New Roman" w:cs="Times New Roman"/>
        </w:rPr>
        <w:t xml:space="preserve"> &amp; </w:t>
      </w:r>
      <w:proofErr w:type="spellStart"/>
      <w:r w:rsidR="00E73337" w:rsidRPr="008246AC">
        <w:rPr>
          <w:rFonts w:ascii="Times New Roman" w:hAnsi="Times New Roman" w:cs="Times New Roman"/>
        </w:rPr>
        <w:t>Münte</w:t>
      </w:r>
      <w:proofErr w:type="spellEnd"/>
      <w:r w:rsidR="00E73337" w:rsidRPr="008246AC">
        <w:rPr>
          <w:rFonts w:ascii="Times New Roman" w:hAnsi="Times New Roman" w:cs="Times New Roman"/>
        </w:rPr>
        <w:t>, 2012</w:t>
      </w:r>
      <w:proofErr w:type="gramStart"/>
      <w:r w:rsidR="00E73337" w:rsidRPr="008246AC">
        <w:rPr>
          <w:rFonts w:ascii="Times New Roman" w:hAnsi="Times New Roman" w:cs="Times New Roman"/>
        </w:rPr>
        <w:t>)</w:t>
      </w:r>
      <w:r w:rsidRPr="008246AC">
        <w:rPr>
          <w:rFonts w:ascii="Times New Roman" w:hAnsi="Times New Roman" w:cs="Times New Roman"/>
        </w:rPr>
        <w:t>;</w:t>
      </w:r>
      <w:proofErr w:type="gramEnd"/>
    </w:p>
    <w:p w14:paraId="09DB4CAE" w14:textId="5A4372FD" w:rsidR="005B0DBF" w:rsidRDefault="007E1AA6" w:rsidP="00E73337">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 language proficiency test (</w:t>
      </w:r>
      <w:proofErr w:type="spellStart"/>
      <w:r w:rsidRPr="008246AC">
        <w:rPr>
          <w:rFonts w:ascii="Times New Roman" w:hAnsi="Times New Roman" w:cs="Times New Roman"/>
        </w:rPr>
        <w:t>Lextale-Esp</w:t>
      </w:r>
      <w:proofErr w:type="spellEnd"/>
      <w:r w:rsidRPr="008246AC">
        <w:rPr>
          <w:rFonts w:ascii="Times New Roman" w:hAnsi="Times New Roman" w:cs="Times New Roman"/>
        </w:rPr>
        <w:t xml:space="preserve">, </w:t>
      </w:r>
      <w:proofErr w:type="spellStart"/>
      <w:r w:rsidRPr="008246AC">
        <w:rPr>
          <w:rFonts w:ascii="Times New Roman" w:hAnsi="Times New Roman" w:cs="Times New Roman"/>
        </w:rPr>
        <w:t>Izura</w:t>
      </w:r>
      <w:proofErr w:type="spellEnd"/>
      <w:r w:rsidRPr="008246AC">
        <w:rPr>
          <w:rFonts w:ascii="Times New Roman" w:hAnsi="Times New Roman" w:cs="Times New Roman"/>
        </w:rPr>
        <w:t xml:space="preserve"> &amp; </w:t>
      </w:r>
      <w:proofErr w:type="spellStart"/>
      <w:r w:rsidRPr="008246AC">
        <w:rPr>
          <w:rFonts w:ascii="Times New Roman" w:hAnsi="Times New Roman" w:cs="Times New Roman"/>
        </w:rPr>
        <w:t>Brysbaert</w:t>
      </w:r>
      <w:proofErr w:type="spellEnd"/>
      <w:r w:rsidRPr="008246AC">
        <w:rPr>
          <w:rFonts w:ascii="Times New Roman" w:hAnsi="Times New Roman" w:cs="Times New Roman"/>
        </w:rPr>
        <w:t>, 2014)</w:t>
      </w:r>
      <w:commentRangeEnd w:id="141"/>
      <w:r w:rsidR="004622EF">
        <w:rPr>
          <w:rStyle w:val="CommentReference"/>
        </w:rPr>
        <w:commentReference w:id="141"/>
      </w:r>
    </w:p>
    <w:p w14:paraId="238D1BD8" w14:textId="2C9527BB" w:rsidR="00415740" w:rsidRPr="00781C9E" w:rsidRDefault="00781C9E" w:rsidP="00C96277">
      <w:pPr>
        <w:spacing w:line="480" w:lineRule="auto"/>
        <w:rPr>
          <w:rFonts w:ascii="Times New Roman" w:hAnsi="Times New Roman" w:cs="Times New Roman"/>
        </w:rPr>
      </w:pPr>
      <w:r w:rsidRPr="00781C9E">
        <w:rPr>
          <w:rFonts w:ascii="Times New Roman" w:hAnsi="Times New Roman" w:cs="Times New Roman"/>
        </w:rPr>
        <w:t>All the participants</w:t>
      </w:r>
      <w:r w:rsidR="00415740" w:rsidRPr="00781C9E">
        <w:rPr>
          <w:rFonts w:ascii="Times New Roman" w:hAnsi="Times New Roman" w:cs="Times New Roman"/>
        </w:rPr>
        <w:t xml:space="preserve"> were English native speakers living in the United States who </w:t>
      </w:r>
      <w:ins w:id="142" w:author="Author">
        <w:r w:rsidR="004622EF">
          <w:rPr>
            <w:rFonts w:ascii="Times New Roman" w:hAnsi="Times New Roman" w:cs="Times New Roman"/>
          </w:rPr>
          <w:t xml:space="preserve">reported </w:t>
        </w:r>
      </w:ins>
      <w:r>
        <w:rPr>
          <w:rFonts w:ascii="Times New Roman" w:hAnsi="Times New Roman" w:cs="Times New Roman"/>
        </w:rPr>
        <w:t>us</w:t>
      </w:r>
      <w:ins w:id="143" w:author="Author">
        <w:r w:rsidR="004622EF">
          <w:rPr>
            <w:rFonts w:ascii="Times New Roman" w:hAnsi="Times New Roman" w:cs="Times New Roman"/>
          </w:rPr>
          <w:t>ing</w:t>
        </w:r>
      </w:ins>
      <w:del w:id="144" w:author="Author">
        <w:r w:rsidDel="004622EF">
          <w:rPr>
            <w:rFonts w:ascii="Times New Roman" w:hAnsi="Times New Roman" w:cs="Times New Roman"/>
          </w:rPr>
          <w:delText>e</w:delText>
        </w:r>
      </w:del>
      <w:r>
        <w:rPr>
          <w:rFonts w:ascii="Times New Roman" w:hAnsi="Times New Roman" w:cs="Times New Roman"/>
        </w:rPr>
        <w:t xml:space="preserve"> English as their daily dominant language (percentage of the time using English</w:t>
      </w:r>
      <w:r w:rsidR="00C63ED9">
        <w:rPr>
          <w:rFonts w:ascii="Times New Roman" w:hAnsi="Times New Roman" w:cs="Times New Roman"/>
        </w:rPr>
        <w:t>: mean = 97.95, SD = 3.87),</w:t>
      </w:r>
      <w:r w:rsidR="00415740" w:rsidRPr="00781C9E">
        <w:rPr>
          <w:rFonts w:ascii="Times New Roman" w:hAnsi="Times New Roman" w:cs="Times New Roman"/>
        </w:rPr>
        <w:t xml:space="preserve"> </w:t>
      </w:r>
      <w:ins w:id="145" w:author="Author">
        <w:r w:rsidR="004622EF">
          <w:rPr>
            <w:rFonts w:ascii="Times New Roman" w:hAnsi="Times New Roman" w:cs="Times New Roman"/>
          </w:rPr>
          <w:t xml:space="preserve">and, at the time of their participation, </w:t>
        </w:r>
      </w:ins>
      <w:del w:id="146" w:author="Author">
        <w:r w:rsidR="00C63ED9" w:rsidDel="004622EF">
          <w:rPr>
            <w:rFonts w:ascii="Times New Roman" w:hAnsi="Times New Roman" w:cs="Times New Roman"/>
          </w:rPr>
          <w:delText>currently are</w:delText>
        </w:r>
      </w:del>
      <w:ins w:id="147" w:author="Author">
        <w:r w:rsidR="004622EF">
          <w:rPr>
            <w:rFonts w:ascii="Times New Roman" w:hAnsi="Times New Roman" w:cs="Times New Roman"/>
          </w:rPr>
          <w:t>reported</w:t>
        </w:r>
      </w:ins>
      <w:r w:rsidR="00C63ED9">
        <w:rPr>
          <w:rFonts w:ascii="Times New Roman" w:hAnsi="Times New Roman" w:cs="Times New Roman"/>
        </w:rPr>
        <w:t xml:space="preserve"> using and/or learning Spanish as their second language</w:t>
      </w:r>
      <w:r w:rsidR="004E39C6">
        <w:rPr>
          <w:rFonts w:ascii="Times New Roman" w:hAnsi="Times New Roman" w:cs="Times New Roman"/>
        </w:rPr>
        <w:t>. In addition</w:t>
      </w:r>
      <w:r w:rsidR="00415740" w:rsidRPr="00781C9E">
        <w:rPr>
          <w:rFonts w:ascii="Times New Roman" w:hAnsi="Times New Roman" w:cs="Times New Roman"/>
        </w:rPr>
        <w:t xml:space="preserve">, the learners had an average </w:t>
      </w:r>
      <w:commentRangeStart w:id="148"/>
      <w:del w:id="149" w:author="Author">
        <w:r w:rsidR="004E39C6" w:rsidDel="004622EF">
          <w:rPr>
            <w:rFonts w:ascii="Times New Roman" w:hAnsi="Times New Roman" w:cs="Times New Roman"/>
          </w:rPr>
          <w:delText>prociciency</w:delText>
        </w:r>
      </w:del>
      <w:ins w:id="150" w:author="Author">
        <w:r w:rsidR="004622EF">
          <w:rPr>
            <w:rFonts w:ascii="Times New Roman" w:hAnsi="Times New Roman" w:cs="Times New Roman"/>
          </w:rPr>
          <w:t>proficiency</w:t>
        </w:r>
      </w:ins>
      <w:r w:rsidR="004E39C6">
        <w:rPr>
          <w:rFonts w:ascii="Times New Roman" w:hAnsi="Times New Roman" w:cs="Times New Roman"/>
        </w:rPr>
        <w:t xml:space="preserve"> </w:t>
      </w:r>
      <w:r w:rsidR="00415740" w:rsidRPr="00781C9E">
        <w:rPr>
          <w:rFonts w:ascii="Times New Roman" w:hAnsi="Times New Roman" w:cs="Times New Roman"/>
        </w:rPr>
        <w:t xml:space="preserve">score of </w:t>
      </w:r>
      <w:r w:rsidR="004E39C6">
        <w:rPr>
          <w:rFonts w:ascii="Times New Roman" w:hAnsi="Times New Roman" w:cs="Times New Roman"/>
        </w:rPr>
        <w:t xml:space="preserve">8.64 </w:t>
      </w:r>
      <w:commentRangeEnd w:id="148"/>
      <w:r w:rsidR="004622EF">
        <w:rPr>
          <w:rStyle w:val="CommentReference"/>
        </w:rPr>
        <w:commentReference w:id="148"/>
      </w:r>
      <w:r w:rsidR="004E39C6">
        <w:rPr>
          <w:rFonts w:ascii="Times New Roman" w:hAnsi="Times New Roman" w:cs="Times New Roman"/>
        </w:rPr>
        <w:t>(SD = 13.33</w:t>
      </w:r>
      <w:r w:rsidR="004C24BE">
        <w:rPr>
          <w:rFonts w:ascii="Times New Roman" w:hAnsi="Times New Roman" w:cs="Times New Roman"/>
        </w:rPr>
        <w:t>)</w:t>
      </w:r>
      <w:r w:rsidR="00415740" w:rsidRPr="00781C9E">
        <w:rPr>
          <w:rFonts w:ascii="Times New Roman" w:hAnsi="Times New Roman" w:cs="Times New Roman"/>
        </w:rPr>
        <w:t xml:space="preserve"> points</w:t>
      </w:r>
      <w:r w:rsidR="004C24BE">
        <w:rPr>
          <w:rFonts w:ascii="Times New Roman" w:hAnsi="Times New Roman" w:cs="Times New Roman"/>
        </w:rPr>
        <w:t xml:space="preserve">. </w:t>
      </w:r>
      <w:r w:rsidR="00C96277">
        <w:rPr>
          <w:rFonts w:ascii="Times New Roman" w:hAnsi="Times New Roman" w:cs="Times New Roman"/>
        </w:rPr>
        <w:t>The Participants were randomly divided in to two groups and finished one of the two versions of the tasks.</w:t>
      </w:r>
    </w:p>
    <w:p w14:paraId="1658F319" w14:textId="77777777" w:rsidR="00FE3E1A" w:rsidRPr="005B0DBF" w:rsidRDefault="00FE3E1A" w:rsidP="005B0DBF">
      <w:pPr>
        <w:spacing w:line="480" w:lineRule="auto"/>
        <w:ind w:firstLine="720"/>
        <w:rPr>
          <w:rFonts w:ascii="Times New Roman" w:hAnsi="Times New Roman" w:cs="Times New Roman"/>
        </w:rPr>
      </w:pPr>
    </w:p>
    <w:p w14:paraId="6DF4A9A6" w14:textId="69870D4C" w:rsidR="002B7AB3" w:rsidRDefault="004C24BE" w:rsidP="00844409">
      <w:pPr>
        <w:spacing w:line="480" w:lineRule="auto"/>
        <w:rPr>
          <w:rFonts w:ascii="Times New Roman" w:hAnsi="Times New Roman" w:cs="Times New Roman"/>
        </w:rPr>
      </w:pPr>
      <w:r>
        <w:rPr>
          <w:rFonts w:ascii="Times New Roman" w:hAnsi="Times New Roman" w:cs="Times New Roman"/>
        </w:rPr>
        <w:t>Materials</w:t>
      </w:r>
      <w:r w:rsidR="00C96277">
        <w:rPr>
          <w:rFonts w:ascii="Times New Roman" w:hAnsi="Times New Roman" w:cs="Times New Roman"/>
        </w:rPr>
        <w:t xml:space="preserve"> and procedure</w:t>
      </w:r>
    </w:p>
    <w:p w14:paraId="5655A476" w14:textId="28D1C0F2" w:rsidR="00C96277" w:rsidRDefault="00C96277" w:rsidP="00844409">
      <w:pPr>
        <w:spacing w:line="480" w:lineRule="auto"/>
        <w:rPr>
          <w:rFonts w:ascii="Times New Roman" w:hAnsi="Times New Roman" w:cs="Times New Roman"/>
        </w:rPr>
      </w:pPr>
      <w:r>
        <w:rPr>
          <w:rFonts w:ascii="Times New Roman" w:hAnsi="Times New Roman" w:cs="Times New Roman"/>
        </w:rPr>
        <w:t xml:space="preserve">Prior to the recruitment of participants, written materials were created first bearing in mind that they would be used in both experiments. Then visual and auditory materials were collected, created and modified in accordance </w:t>
      </w:r>
      <w:proofErr w:type="gramStart"/>
      <w:r>
        <w:rPr>
          <w:rFonts w:ascii="Times New Roman" w:hAnsi="Times New Roman" w:cs="Times New Roman"/>
        </w:rPr>
        <w:t>to</w:t>
      </w:r>
      <w:proofErr w:type="gramEnd"/>
      <w:r>
        <w:rPr>
          <w:rFonts w:ascii="Times New Roman" w:hAnsi="Times New Roman" w:cs="Times New Roman"/>
        </w:rPr>
        <w:t xml:space="preserve"> the written materials. </w:t>
      </w:r>
    </w:p>
    <w:p w14:paraId="2A552C95" w14:textId="77777777" w:rsidR="00D83DA1" w:rsidRDefault="00D83DA1" w:rsidP="00844409">
      <w:pPr>
        <w:spacing w:line="480" w:lineRule="auto"/>
        <w:rPr>
          <w:rFonts w:ascii="Times New Roman" w:hAnsi="Times New Roman" w:cs="Times New Roman"/>
        </w:rPr>
      </w:pPr>
    </w:p>
    <w:p w14:paraId="69E6AF65" w14:textId="7C217367" w:rsidR="004C24BE" w:rsidRDefault="004C24BE" w:rsidP="00844409">
      <w:pPr>
        <w:spacing w:line="480" w:lineRule="auto"/>
        <w:rPr>
          <w:rFonts w:ascii="Times New Roman" w:hAnsi="Times New Roman" w:cs="Times New Roman"/>
        </w:rPr>
      </w:pPr>
      <w:r>
        <w:rPr>
          <w:rFonts w:ascii="Times New Roman" w:hAnsi="Times New Roman" w:cs="Times New Roman"/>
        </w:rPr>
        <w:t>Visual Stimuli</w:t>
      </w:r>
    </w:p>
    <w:p w14:paraId="11CBE545" w14:textId="56273699" w:rsidR="00C63042" w:rsidRDefault="00D83DA1" w:rsidP="00844409">
      <w:pPr>
        <w:spacing w:line="480" w:lineRule="auto"/>
        <w:rPr>
          <w:rFonts w:ascii="Times New Roman" w:hAnsi="Times New Roman" w:cs="Times New Roman"/>
        </w:rPr>
      </w:pPr>
      <w:r>
        <w:rPr>
          <w:rFonts w:ascii="Times New Roman" w:hAnsi="Times New Roman" w:cs="Times New Roman"/>
        </w:rPr>
        <w:lastRenderedPageBreak/>
        <w:t xml:space="preserve">There </w:t>
      </w:r>
      <w:commentRangeStart w:id="151"/>
      <w:r>
        <w:rPr>
          <w:rFonts w:ascii="Times New Roman" w:hAnsi="Times New Roman" w:cs="Times New Roman"/>
        </w:rPr>
        <w:t xml:space="preserve">are </w:t>
      </w:r>
      <w:commentRangeEnd w:id="151"/>
      <w:r w:rsidR="005D6B2F">
        <w:rPr>
          <w:rStyle w:val="CommentReference"/>
        </w:rPr>
        <w:commentReference w:id="151"/>
      </w:r>
      <w:r>
        <w:rPr>
          <w:rFonts w:ascii="Times New Roman" w:hAnsi="Times New Roman" w:cs="Times New Roman"/>
        </w:rPr>
        <w:t>in total 7</w:t>
      </w:r>
      <w:r w:rsidR="00C63042">
        <w:rPr>
          <w:rFonts w:ascii="Times New Roman" w:hAnsi="Times New Roman" w:cs="Times New Roman"/>
        </w:rPr>
        <w:t>2</w:t>
      </w:r>
      <w:r>
        <w:rPr>
          <w:rFonts w:ascii="Times New Roman" w:hAnsi="Times New Roman" w:cs="Times New Roman"/>
        </w:rPr>
        <w:t xml:space="preserve"> different images used in </w:t>
      </w:r>
      <w:r w:rsidR="00C63042">
        <w:rPr>
          <w:rFonts w:ascii="Times New Roman" w:hAnsi="Times New Roman" w:cs="Times New Roman"/>
        </w:rPr>
        <w:t>both experiments</w:t>
      </w:r>
      <w:r>
        <w:rPr>
          <w:rFonts w:ascii="Times New Roman" w:hAnsi="Times New Roman" w:cs="Times New Roman"/>
        </w:rPr>
        <w:t xml:space="preserve">. Images were downloaded from </w:t>
      </w:r>
      <w:r w:rsidR="00C63042">
        <w:rPr>
          <w:rFonts w:ascii="Times New Roman" w:hAnsi="Times New Roman" w:cs="Times New Roman"/>
        </w:rPr>
        <w:t>open-source</w:t>
      </w:r>
      <w:r>
        <w:rPr>
          <w:rFonts w:ascii="Times New Roman" w:hAnsi="Times New Roman" w:cs="Times New Roman"/>
        </w:rPr>
        <w:t xml:space="preserve"> websites. Then every </w:t>
      </w:r>
      <w:r w:rsidR="00C63042">
        <w:rPr>
          <w:rFonts w:ascii="Times New Roman" w:hAnsi="Times New Roman" w:cs="Times New Roman"/>
        </w:rPr>
        <w:t>single</w:t>
      </w:r>
      <w:r>
        <w:rPr>
          <w:rFonts w:ascii="Times New Roman" w:hAnsi="Times New Roman" w:cs="Times New Roman"/>
        </w:rPr>
        <w:t xml:space="preserve"> image was </w:t>
      </w:r>
      <w:r w:rsidR="00C63042">
        <w:rPr>
          <w:rFonts w:ascii="Times New Roman" w:hAnsi="Times New Roman" w:cs="Times New Roman"/>
        </w:rPr>
        <w:t>adjusted</w:t>
      </w:r>
      <w:r>
        <w:rPr>
          <w:rFonts w:ascii="Times New Roman" w:hAnsi="Times New Roman" w:cs="Times New Roman"/>
        </w:rPr>
        <w:t xml:space="preserve"> to the resolution rate of 72*72 with a white background. </w:t>
      </w:r>
      <w:r w:rsidR="00C63042">
        <w:rPr>
          <w:rFonts w:ascii="Times New Roman" w:hAnsi="Times New Roman" w:cs="Times New Roman"/>
        </w:rPr>
        <w:t xml:space="preserve">In </w:t>
      </w:r>
      <w:proofErr w:type="spellStart"/>
      <w:r w:rsidR="00C63042">
        <w:rPr>
          <w:rFonts w:ascii="Times New Roman" w:hAnsi="Times New Roman" w:cs="Times New Roman"/>
        </w:rPr>
        <w:t>PsychoPy</w:t>
      </w:r>
      <w:proofErr w:type="spellEnd"/>
      <w:r w:rsidR="00C63042">
        <w:rPr>
          <w:rFonts w:ascii="Times New Roman" w:hAnsi="Times New Roman" w:cs="Times New Roman"/>
        </w:rPr>
        <w:t xml:space="preserve"> (Pierce et al., 2019) images appeared in pairs in Size (0.5, 0.5) and Position (-0.5, 0) and (0.5, 0) respectively (Anchor center). </w:t>
      </w:r>
    </w:p>
    <w:p w14:paraId="2CAA3776" w14:textId="77777777" w:rsidR="008A405F" w:rsidRDefault="008A405F" w:rsidP="00844409">
      <w:pPr>
        <w:spacing w:line="480" w:lineRule="auto"/>
        <w:rPr>
          <w:rFonts w:ascii="Times New Roman" w:hAnsi="Times New Roman" w:cs="Times New Roman"/>
        </w:rPr>
      </w:pPr>
    </w:p>
    <w:p w14:paraId="7ACFBA31" w14:textId="175D3631" w:rsidR="00844409" w:rsidRPr="00E73337" w:rsidRDefault="00E1460D" w:rsidP="00844409">
      <w:pPr>
        <w:spacing w:line="480" w:lineRule="auto"/>
        <w:rPr>
          <w:rFonts w:ascii="Times New Roman" w:hAnsi="Times New Roman" w:cs="Times New Roman"/>
        </w:rPr>
      </w:pPr>
      <w:r w:rsidRPr="00CF14F9">
        <w:rPr>
          <w:rFonts w:ascii="Times New Roman" w:hAnsi="Times New Roman" w:cs="Times New Roman"/>
        </w:rPr>
        <w:t xml:space="preserve">Auditory Stimuli and </w:t>
      </w:r>
      <w:r w:rsidR="00844409" w:rsidRPr="00CF14F9">
        <w:rPr>
          <w:rFonts w:ascii="Times New Roman" w:hAnsi="Times New Roman" w:cs="Times New Roman"/>
        </w:rPr>
        <w:t>Splicing</w:t>
      </w:r>
    </w:p>
    <w:p w14:paraId="2CABC0BE" w14:textId="5481A4B9" w:rsidR="00C41E95" w:rsidRDefault="002B7AB3" w:rsidP="00C41E95">
      <w:pPr>
        <w:spacing w:line="480" w:lineRule="auto"/>
        <w:rPr>
          <w:rFonts w:ascii="Times New Roman" w:hAnsi="Times New Roman" w:cs="Times New Roman"/>
        </w:rPr>
      </w:pPr>
      <w:del w:id="152" w:author="Author">
        <w:r w:rsidDel="00453C7A">
          <w:rPr>
            <w:rFonts w:ascii="Times New Roman" w:hAnsi="Times New Roman" w:cs="Times New Roman"/>
          </w:rPr>
          <w:delText>All t</w:delText>
        </w:r>
      </w:del>
      <w:ins w:id="153" w:author="Author">
        <w:r w:rsidR="00453C7A">
          <w:rPr>
            <w:rFonts w:ascii="Times New Roman" w:hAnsi="Times New Roman" w:cs="Times New Roman"/>
          </w:rPr>
          <w:t>T</w:t>
        </w:r>
      </w:ins>
      <w:r>
        <w:rPr>
          <w:rFonts w:ascii="Times New Roman" w:hAnsi="Times New Roman" w:cs="Times New Roman"/>
        </w:rPr>
        <w:t xml:space="preserve">he stimuli used in this study are </w:t>
      </w:r>
      <w:del w:id="154" w:author="Author">
        <w:r w:rsidR="00C41E95" w:rsidDel="00453C7A">
          <w:rPr>
            <w:rFonts w:ascii="Times New Roman" w:hAnsi="Times New Roman" w:cs="Times New Roman"/>
          </w:rPr>
          <w:delText xml:space="preserve">all </w:delText>
        </w:r>
      </w:del>
      <w:proofErr w:type="spellStart"/>
      <w:r>
        <w:rPr>
          <w:rFonts w:ascii="Times New Roman" w:hAnsi="Times New Roman" w:cs="Times New Roman"/>
        </w:rPr>
        <w:t>Wh</w:t>
      </w:r>
      <w:proofErr w:type="spellEnd"/>
      <w:r>
        <w:rPr>
          <w:rFonts w:ascii="Times New Roman" w:hAnsi="Times New Roman" w:cs="Times New Roman"/>
        </w:rPr>
        <w:t>-question</w:t>
      </w:r>
      <w:r w:rsidR="00952138">
        <w:rPr>
          <w:rFonts w:ascii="Times New Roman" w:hAnsi="Times New Roman" w:cs="Times New Roman"/>
        </w:rPr>
        <w:t xml:space="preserve">, </w:t>
      </w:r>
      <w:commentRangeStart w:id="155"/>
      <w:r w:rsidR="00952138">
        <w:rPr>
          <w:rFonts w:ascii="Times New Roman" w:hAnsi="Times New Roman" w:cs="Times New Roman"/>
        </w:rPr>
        <w:t>written for created by us</w:t>
      </w:r>
      <w:commentRangeEnd w:id="155"/>
      <w:r w:rsidR="00453C7A">
        <w:rPr>
          <w:rStyle w:val="CommentReference"/>
        </w:rPr>
        <w:commentReference w:id="155"/>
      </w:r>
      <w:r w:rsidR="00952138">
        <w:rPr>
          <w:rFonts w:ascii="Times New Roman" w:hAnsi="Times New Roman" w:cs="Times New Roman"/>
        </w:rPr>
        <w:t xml:space="preserve">. The target sentences are designed to be </w:t>
      </w:r>
      <w:proofErr w:type="spellStart"/>
      <w:r w:rsidR="00952138">
        <w:rPr>
          <w:rFonts w:ascii="Times New Roman" w:hAnsi="Times New Roman" w:cs="Times New Roman"/>
        </w:rPr>
        <w:t>intrasentential</w:t>
      </w:r>
      <w:proofErr w:type="spellEnd"/>
      <w:r w:rsidR="00952138">
        <w:rPr>
          <w:rFonts w:ascii="Times New Roman" w:hAnsi="Times New Roman" w:cs="Times New Roman"/>
        </w:rPr>
        <w:t xml:space="preserve"> code-switching </w:t>
      </w:r>
      <w:proofErr w:type="spellStart"/>
      <w:r w:rsidR="00952138">
        <w:rPr>
          <w:rFonts w:ascii="Times New Roman" w:hAnsi="Times New Roman" w:cs="Times New Roman"/>
        </w:rPr>
        <w:t>Wh</w:t>
      </w:r>
      <w:proofErr w:type="spellEnd"/>
      <w:r w:rsidR="00952138">
        <w:rPr>
          <w:rFonts w:ascii="Times New Roman" w:hAnsi="Times New Roman" w:cs="Times New Roman"/>
        </w:rPr>
        <w:t xml:space="preserve">-questions that have English as matrix language and only the last lexical item in the sentence </w:t>
      </w:r>
      <w:r w:rsidR="00B54B8C">
        <w:rPr>
          <w:rFonts w:ascii="Times New Roman" w:hAnsi="Times New Roman" w:cs="Times New Roman"/>
        </w:rPr>
        <w:t>is</w:t>
      </w:r>
      <w:r w:rsidR="00952138">
        <w:rPr>
          <w:rFonts w:ascii="Times New Roman" w:hAnsi="Times New Roman" w:cs="Times New Roman"/>
        </w:rPr>
        <w:t xml:space="preserve"> switched to Spanish (e</w:t>
      </w:r>
      <w:r w:rsidR="007B5465">
        <w:rPr>
          <w:rFonts w:ascii="Times New Roman" w:hAnsi="Times New Roman" w:cs="Times New Roman"/>
        </w:rPr>
        <w:t xml:space="preserve">.g., </w:t>
      </w:r>
      <w:r w:rsidR="00952138">
        <w:rPr>
          <w:rFonts w:ascii="Times New Roman" w:hAnsi="Times New Roman" w:cs="Times New Roman"/>
        </w:rPr>
        <w:t xml:space="preserve">Where is my </w:t>
      </w:r>
      <w:proofErr w:type="spellStart"/>
      <w:r w:rsidR="00952138" w:rsidRPr="00952138">
        <w:rPr>
          <w:rFonts w:ascii="Times New Roman" w:hAnsi="Times New Roman" w:cs="Times New Roman"/>
          <w:i/>
          <w:iCs/>
        </w:rPr>
        <w:t>perro</w:t>
      </w:r>
      <w:proofErr w:type="spellEnd"/>
      <w:r w:rsidR="00952138">
        <w:rPr>
          <w:rFonts w:ascii="Times New Roman" w:hAnsi="Times New Roman" w:cs="Times New Roman"/>
        </w:rPr>
        <w:t>?).</w:t>
      </w:r>
      <w:r w:rsidR="00544F3D">
        <w:rPr>
          <w:rFonts w:ascii="Times New Roman" w:hAnsi="Times New Roman" w:cs="Times New Roman"/>
        </w:rPr>
        <w:t xml:space="preserve"> To avoid conflict, all switched items are preceded by a possessive adjective in English. All the switched items in target sentences are designed to be easy to visualize in an illustration and are not culturally embedded in either Hispanic or English language. </w:t>
      </w:r>
      <w:r w:rsidR="005E20DE">
        <w:rPr>
          <w:rFonts w:ascii="Times New Roman" w:hAnsi="Times New Roman" w:cs="Times New Roman"/>
        </w:rPr>
        <w:t>Additional sentences including Spanish unilingual, English unilingual, Spanish-</w:t>
      </w:r>
      <w:del w:id="156" w:author="Author">
        <w:r w:rsidR="005E20DE" w:rsidDel="002A08FB">
          <w:rPr>
            <w:rFonts w:ascii="Times New Roman" w:hAnsi="Times New Roman" w:cs="Times New Roman"/>
          </w:rPr>
          <w:delText>Englsih</w:delText>
        </w:r>
      </w:del>
      <w:ins w:id="157" w:author="Author">
        <w:r w:rsidR="002A08FB">
          <w:rPr>
            <w:rFonts w:ascii="Times New Roman" w:hAnsi="Times New Roman" w:cs="Times New Roman"/>
          </w:rPr>
          <w:t>English</w:t>
        </w:r>
      </w:ins>
      <w:r w:rsidR="005E20DE">
        <w:rPr>
          <w:rFonts w:ascii="Times New Roman" w:hAnsi="Times New Roman" w:cs="Times New Roman"/>
        </w:rPr>
        <w:t xml:space="preserve"> code-switching </w:t>
      </w:r>
      <w:r w:rsidR="005E20DE" w:rsidRPr="00AF3031">
        <w:rPr>
          <w:rFonts w:ascii="Times New Roman" w:hAnsi="Times New Roman" w:cs="Times New Roman"/>
          <w:highlight w:val="yellow"/>
          <w:rPrChange w:id="158" w:author="Author">
            <w:rPr>
              <w:rFonts w:ascii="Times New Roman" w:hAnsi="Times New Roman" w:cs="Times New Roman"/>
            </w:rPr>
          </w:rPrChange>
        </w:rPr>
        <w:t>are</w:t>
      </w:r>
      <w:r w:rsidR="005E20DE">
        <w:rPr>
          <w:rFonts w:ascii="Times New Roman" w:hAnsi="Times New Roman" w:cs="Times New Roman"/>
        </w:rPr>
        <w:t xml:space="preserve"> also created for splicing and filler use.  </w:t>
      </w:r>
      <w:r w:rsidR="00C41E95">
        <w:rPr>
          <w:rFonts w:ascii="Times New Roman" w:hAnsi="Times New Roman" w:cs="Times New Roman"/>
        </w:rPr>
        <w:t>A</w:t>
      </w:r>
      <w:r w:rsidR="00C41E95" w:rsidRPr="00C41E95">
        <w:rPr>
          <w:rFonts w:ascii="Times New Roman" w:hAnsi="Times New Roman" w:cs="Times New Roman"/>
        </w:rPr>
        <w:t xml:space="preserve"> 30-year-old female speaker </w:t>
      </w:r>
      <w:r w:rsidR="00C41E95" w:rsidRPr="008246AC">
        <w:rPr>
          <w:rFonts w:ascii="Times New Roman" w:hAnsi="Times New Roman" w:cs="Times New Roman"/>
        </w:rPr>
        <w:t xml:space="preserve">of Mexican (Mexico City) Spanish recorded all the stimuli through Zoom (2016), recoded using the built-in function of Zoom (2016) and Voice Memos App on iPhone. The sentences that the speaker was supposed to record were presented one by one on her screen and she could repeat </w:t>
      </w:r>
      <w:ins w:id="159" w:author="Author">
        <w:r w:rsidR="002A08FB">
          <w:rPr>
            <w:rFonts w:ascii="Times New Roman" w:hAnsi="Times New Roman" w:cs="Times New Roman"/>
          </w:rPr>
          <w:t xml:space="preserve">them as </w:t>
        </w:r>
      </w:ins>
      <w:r w:rsidR="00C41E95" w:rsidRPr="008246AC">
        <w:rPr>
          <w:rFonts w:ascii="Times New Roman" w:hAnsi="Times New Roman" w:cs="Times New Roman"/>
        </w:rPr>
        <w:t xml:space="preserve">many times as needed to create a most naturalistic sound. All the recordings </w:t>
      </w:r>
      <w:del w:id="160" w:author="Author">
        <w:r w:rsidR="00C41E95" w:rsidRPr="008246AC" w:rsidDel="002A08FB">
          <w:rPr>
            <w:rFonts w:ascii="Times New Roman" w:hAnsi="Times New Roman" w:cs="Times New Roman"/>
          </w:rPr>
          <w:delText xml:space="preserve">then are </w:delText>
        </w:r>
      </w:del>
      <w:ins w:id="161" w:author="Author">
        <w:r w:rsidR="002A08FB">
          <w:rPr>
            <w:rFonts w:ascii="Times New Roman" w:hAnsi="Times New Roman" w:cs="Times New Roman"/>
          </w:rPr>
          <w:t>were</w:t>
        </w:r>
        <w:r w:rsidR="002A08FB" w:rsidRPr="008246AC">
          <w:rPr>
            <w:rFonts w:ascii="Times New Roman" w:hAnsi="Times New Roman" w:cs="Times New Roman"/>
          </w:rPr>
          <w:t xml:space="preserve"> </w:t>
        </w:r>
      </w:ins>
      <w:r w:rsidR="00C41E95" w:rsidRPr="008246AC">
        <w:rPr>
          <w:rFonts w:ascii="Times New Roman" w:hAnsi="Times New Roman" w:cs="Times New Roman"/>
        </w:rPr>
        <w:t xml:space="preserve">manipulated using </w:t>
      </w:r>
      <w:proofErr w:type="spellStart"/>
      <w:r w:rsidR="00C41E95" w:rsidRPr="008246AC">
        <w:rPr>
          <w:rFonts w:ascii="Times New Roman" w:hAnsi="Times New Roman" w:cs="Times New Roman"/>
        </w:rPr>
        <w:t>Praat</w:t>
      </w:r>
      <w:proofErr w:type="spellEnd"/>
      <w:r w:rsidR="00C41E95" w:rsidRPr="008246AC">
        <w:rPr>
          <w:rFonts w:ascii="Times New Roman" w:hAnsi="Times New Roman" w:cs="Times New Roman"/>
        </w:rPr>
        <w:t xml:space="preserve"> </w:t>
      </w:r>
      <w:r w:rsidR="00952138" w:rsidRPr="008246AC">
        <w:rPr>
          <w:rFonts w:ascii="Times New Roman" w:hAnsi="Times New Roman" w:cs="Times New Roman"/>
        </w:rPr>
        <w:t xml:space="preserve">(Boersma &amp; </w:t>
      </w:r>
      <w:proofErr w:type="spellStart"/>
      <w:r w:rsidR="00952138" w:rsidRPr="008246AC">
        <w:rPr>
          <w:rFonts w:ascii="Times New Roman" w:hAnsi="Times New Roman" w:cs="Times New Roman"/>
        </w:rPr>
        <w:t>Weenink</w:t>
      </w:r>
      <w:proofErr w:type="spellEnd"/>
      <w:r w:rsidR="00952138" w:rsidRPr="008246AC">
        <w:rPr>
          <w:rFonts w:ascii="Times New Roman" w:hAnsi="Times New Roman" w:cs="Times New Roman"/>
        </w:rPr>
        <w:t>, 2022).</w:t>
      </w:r>
    </w:p>
    <w:p w14:paraId="5D299085" w14:textId="40738229" w:rsidR="005E20DE" w:rsidRDefault="00544F3D" w:rsidP="00C41E95">
      <w:pPr>
        <w:spacing w:line="480" w:lineRule="auto"/>
        <w:rPr>
          <w:rFonts w:ascii="Times New Roman" w:hAnsi="Times New Roman" w:cs="Times New Roman"/>
        </w:rPr>
      </w:pPr>
      <w:r>
        <w:rPr>
          <w:rFonts w:ascii="Times New Roman" w:hAnsi="Times New Roman" w:cs="Times New Roman"/>
        </w:rPr>
        <w:t xml:space="preserve">Splicing and F0 manipulations are applied to the creation of auditory stimuli. Two conditions of the target sentences require such manipulation: </w:t>
      </w:r>
      <w:r w:rsidRPr="00544F3D">
        <w:rPr>
          <w:rFonts w:ascii="Times New Roman" w:hAnsi="Times New Roman" w:cs="Times New Roman"/>
        </w:rPr>
        <w:t xml:space="preserve">spliced English-Spanish </w:t>
      </w:r>
      <w:commentRangeStart w:id="162"/>
      <w:r w:rsidRPr="00544F3D">
        <w:rPr>
          <w:rFonts w:ascii="Times New Roman" w:hAnsi="Times New Roman" w:cs="Times New Roman"/>
        </w:rPr>
        <w:t>CS F0 not controlled, spliced English-Spanish CS F0 controlled</w:t>
      </w:r>
      <w:r>
        <w:rPr>
          <w:rFonts w:ascii="Times New Roman" w:hAnsi="Times New Roman" w:cs="Times New Roman"/>
        </w:rPr>
        <w:t xml:space="preserve">. </w:t>
      </w:r>
      <w:commentRangeEnd w:id="162"/>
      <w:r w:rsidR="002A08FB">
        <w:rPr>
          <w:rStyle w:val="CommentReference"/>
        </w:rPr>
        <w:commentReference w:id="162"/>
      </w:r>
    </w:p>
    <w:p w14:paraId="51A2BD5B" w14:textId="702E54FF" w:rsidR="00544F3D" w:rsidRDefault="005E20DE" w:rsidP="008A405F">
      <w:pPr>
        <w:spacing w:line="480" w:lineRule="auto"/>
        <w:rPr>
          <w:rFonts w:ascii="Times New Roman" w:hAnsi="Times New Roman" w:cs="Times New Roman"/>
        </w:rPr>
      </w:pPr>
      <w:r>
        <w:rPr>
          <w:rFonts w:ascii="Times New Roman" w:hAnsi="Times New Roman" w:cs="Times New Roman"/>
        </w:rPr>
        <w:lastRenderedPageBreak/>
        <w:t>To create the</w:t>
      </w:r>
      <w:r w:rsidR="00544F3D">
        <w:rPr>
          <w:rFonts w:ascii="Times New Roman" w:hAnsi="Times New Roman" w:cs="Times New Roman"/>
        </w:rPr>
        <w:t xml:space="preserve"> spliced English-Spanish CS F0 not controlled</w:t>
      </w:r>
      <w:r>
        <w:rPr>
          <w:rFonts w:ascii="Times New Roman" w:hAnsi="Times New Roman" w:cs="Times New Roman"/>
        </w:rPr>
        <w:t xml:space="preserve"> condition</w:t>
      </w:r>
      <w:r w:rsidR="00544F3D">
        <w:rPr>
          <w:rFonts w:ascii="Times New Roman" w:hAnsi="Times New Roman" w:cs="Times New Roman"/>
        </w:rPr>
        <w:t>,</w:t>
      </w:r>
      <w:r>
        <w:rPr>
          <w:rFonts w:ascii="Times New Roman" w:hAnsi="Times New Roman" w:cs="Times New Roman"/>
        </w:rPr>
        <w:t xml:space="preserve"> we use</w:t>
      </w:r>
      <w:r w:rsidR="00CF14F9">
        <w:rPr>
          <w:rFonts w:ascii="Times New Roman" w:hAnsi="Times New Roman" w:cs="Times New Roman"/>
        </w:rPr>
        <w:t xml:space="preserve"> two recorded </w:t>
      </w:r>
      <w:r w:rsidR="008246AC">
        <w:rPr>
          <w:rFonts w:ascii="Times New Roman" w:hAnsi="Times New Roman" w:cs="Times New Roman"/>
        </w:rPr>
        <w:t>sentences</w:t>
      </w:r>
      <w:r>
        <w:rPr>
          <w:rFonts w:ascii="Times New Roman" w:hAnsi="Times New Roman" w:cs="Times New Roman"/>
        </w:rPr>
        <w:t xml:space="preserve">, one in English </w:t>
      </w:r>
      <w:commentRangeStart w:id="163"/>
      <w:r>
        <w:rPr>
          <w:rFonts w:ascii="Times New Roman" w:hAnsi="Times New Roman" w:cs="Times New Roman"/>
        </w:rPr>
        <w:t>unilingual</w:t>
      </w:r>
      <w:commentRangeEnd w:id="163"/>
      <w:r w:rsidR="002A08FB">
        <w:rPr>
          <w:rStyle w:val="CommentReference"/>
        </w:rPr>
        <w:commentReference w:id="163"/>
      </w:r>
      <w:r>
        <w:rPr>
          <w:rFonts w:ascii="Times New Roman" w:hAnsi="Times New Roman" w:cs="Times New Roman"/>
        </w:rPr>
        <w:t xml:space="preserve">, and another in </w:t>
      </w:r>
      <w:proofErr w:type="gramStart"/>
      <w:r>
        <w:rPr>
          <w:rFonts w:ascii="Times New Roman" w:hAnsi="Times New Roman" w:cs="Times New Roman"/>
        </w:rPr>
        <w:t>English-Spanish</w:t>
      </w:r>
      <w:proofErr w:type="gramEnd"/>
      <w:r>
        <w:rPr>
          <w:rFonts w:ascii="Times New Roman" w:hAnsi="Times New Roman" w:cs="Times New Roman"/>
        </w:rPr>
        <w:t xml:space="preserve"> code-switch, and replace the lexical item in the same position in English unilingual sentence as the switched item in CS sentence with the word cut from CS sentence. In this way, we obtain one English-Spanish CS F0 not controlled sentence which in the matrix language maintain the acoustics from a unilingual </w:t>
      </w:r>
      <w:r w:rsidR="00A5487D">
        <w:rPr>
          <w:rFonts w:ascii="Times New Roman" w:hAnsi="Times New Roman" w:cs="Times New Roman"/>
        </w:rPr>
        <w:t xml:space="preserve">context and the switched item from a CS context (Figure 5). </w:t>
      </w:r>
    </w:p>
    <w:p w14:paraId="0976F064" w14:textId="4CE00647" w:rsidR="00CF14F9" w:rsidRPr="00397FF4" w:rsidRDefault="00CF14F9" w:rsidP="00CF14F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5</w:t>
      </w:r>
      <w:r w:rsidRPr="00397FF4">
        <w:rPr>
          <w:rFonts w:ascii="Times New Roman" w:hAnsi="Times New Roman" w:cs="Times New Roman"/>
          <w:sz w:val="22"/>
          <w:szCs w:val="22"/>
        </w:rPr>
        <w:t xml:space="preserve"> </w:t>
      </w:r>
    </w:p>
    <w:p w14:paraId="32F0E979" w14:textId="34B5105D" w:rsidR="00CF14F9" w:rsidRPr="00533A4B" w:rsidRDefault="00CF14F9" w:rsidP="00CF14F9">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w:t>
      </w:r>
      <w:r w:rsidR="006B2911">
        <w:rPr>
          <w:rFonts w:ascii="Times New Roman" w:hAnsi="Times New Roman" w:cs="Times New Roman"/>
          <w:i/>
          <w:iCs/>
          <w:sz w:val="22"/>
          <w:szCs w:val="22"/>
        </w:rPr>
        <w:t xml:space="preserve"> 1</w:t>
      </w:r>
    </w:p>
    <w:p w14:paraId="5F3982D3" w14:textId="7AD28164" w:rsidR="00CF14F9" w:rsidRPr="00397FF4" w:rsidRDefault="00CF14F9" w:rsidP="00CF14F9">
      <w:pPr>
        <w:spacing w:line="360" w:lineRule="auto"/>
        <w:jc w:val="center"/>
        <w:rPr>
          <w:rFonts w:ascii="Times New Roman" w:hAnsi="Times New Roman" w:cs="Times New Roman"/>
          <w:sz w:val="22"/>
          <w:szCs w:val="22"/>
        </w:rPr>
      </w:pPr>
      <w:r w:rsidRPr="00397FF4">
        <w:rPr>
          <w:rFonts w:ascii="Times New Roman" w:hAnsi="Times New Roman" w:cs="Times New Roman"/>
          <w:noProof/>
        </w:rPr>
        <w:t xml:space="preserve"> </w:t>
      </w:r>
      <w:r>
        <w:rPr>
          <w:noProof/>
        </w:rPr>
        <w:drawing>
          <wp:inline distT="0" distB="0" distL="0" distR="0" wp14:anchorId="7C4D09F6" wp14:editId="1E92A50C">
            <wp:extent cx="5943600" cy="25660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3C5CB783" w14:textId="7C86CFFE" w:rsidR="00CF14F9" w:rsidRPr="00397FF4" w:rsidRDefault="00CF14F9" w:rsidP="00CF14F9">
      <w:pPr>
        <w:spacing w:line="360" w:lineRule="auto"/>
        <w:rPr>
          <w:rFonts w:ascii="Times New Roman" w:hAnsi="Times New Roman" w:cs="Times New Roman"/>
        </w:rPr>
      </w:pPr>
      <w:commentRangeStart w:id="164"/>
      <w:r w:rsidRPr="00397FF4">
        <w:rPr>
          <w:rFonts w:ascii="Times New Roman" w:hAnsi="Times New Roman" w:cs="Times New Roman"/>
          <w:sz w:val="22"/>
          <w:szCs w:val="22"/>
        </w:rPr>
        <w:t xml:space="preserve">Note. </w:t>
      </w:r>
      <w:r>
        <w:rPr>
          <w:rFonts w:ascii="Times New Roman" w:hAnsi="Times New Roman" w:cs="Times New Roman"/>
          <w:sz w:val="22"/>
          <w:szCs w:val="22"/>
        </w:rPr>
        <w:t xml:space="preserve">Splicing auditory stimuli. The double underline and wavy underline respectively represent the F0 contour of each sentence. In this case, the resynthesized sentence’s F0 isn’t manipulated, maintaining the original pattern from the recorded sentence of each part. </w:t>
      </w:r>
      <w:commentRangeEnd w:id="164"/>
      <w:r w:rsidR="002A08FB">
        <w:rPr>
          <w:rStyle w:val="CommentReference"/>
        </w:rPr>
        <w:commentReference w:id="164"/>
      </w:r>
    </w:p>
    <w:p w14:paraId="33D3EA15" w14:textId="27086E29" w:rsidR="00A5487D" w:rsidRDefault="00A5487D" w:rsidP="005E20DE">
      <w:pPr>
        <w:spacing w:line="480" w:lineRule="auto"/>
        <w:ind w:firstLine="720"/>
        <w:rPr>
          <w:rFonts w:ascii="Times New Roman" w:hAnsi="Times New Roman" w:cs="Times New Roman"/>
        </w:rPr>
      </w:pPr>
    </w:p>
    <w:p w14:paraId="43DBF658" w14:textId="3EAEC851" w:rsidR="00A5487D" w:rsidRDefault="00A5487D" w:rsidP="008A405F">
      <w:pPr>
        <w:spacing w:line="480" w:lineRule="auto"/>
        <w:rPr>
          <w:rFonts w:ascii="Times New Roman" w:hAnsi="Times New Roman" w:cs="Times New Roman"/>
        </w:rPr>
      </w:pPr>
      <w:r>
        <w:rPr>
          <w:rFonts w:ascii="Times New Roman" w:hAnsi="Times New Roman" w:cs="Times New Roman"/>
        </w:rPr>
        <w:t xml:space="preserve">To create the spliced English-Spanish CS F0 controlled condition, we </w:t>
      </w:r>
      <w:r w:rsidR="00CF14F9" w:rsidRPr="00AF3031">
        <w:rPr>
          <w:rFonts w:ascii="Times New Roman" w:hAnsi="Times New Roman" w:cs="Times New Roman"/>
          <w:highlight w:val="yellow"/>
          <w:rPrChange w:id="165" w:author="Author">
            <w:rPr>
              <w:rFonts w:ascii="Times New Roman" w:hAnsi="Times New Roman" w:cs="Times New Roman"/>
            </w:rPr>
          </w:rPrChange>
        </w:rPr>
        <w:t>repeat</w:t>
      </w:r>
      <w:r w:rsidR="00CF14F9">
        <w:rPr>
          <w:rFonts w:ascii="Times New Roman" w:hAnsi="Times New Roman" w:cs="Times New Roman"/>
        </w:rPr>
        <w:t xml:space="preserve"> the same process as shown in Figure 5, and we </w:t>
      </w:r>
      <w:r w:rsidR="00CF14F9" w:rsidRPr="00AF3031">
        <w:rPr>
          <w:rFonts w:ascii="Times New Roman" w:hAnsi="Times New Roman" w:cs="Times New Roman"/>
          <w:highlight w:val="yellow"/>
          <w:rPrChange w:id="166" w:author="Author">
            <w:rPr>
              <w:rFonts w:ascii="Times New Roman" w:hAnsi="Times New Roman" w:cs="Times New Roman"/>
            </w:rPr>
          </w:rPrChange>
        </w:rPr>
        <w:t>add</w:t>
      </w:r>
      <w:r w:rsidR="00CF14F9">
        <w:rPr>
          <w:rFonts w:ascii="Times New Roman" w:hAnsi="Times New Roman" w:cs="Times New Roman"/>
        </w:rPr>
        <w:t xml:space="preserve"> another step of F0 manipulation. More specifically, </w:t>
      </w:r>
      <w:r w:rsidR="00CF14F9" w:rsidRPr="00AF3031">
        <w:rPr>
          <w:rFonts w:ascii="Times New Roman" w:hAnsi="Times New Roman" w:cs="Times New Roman"/>
          <w:highlight w:val="yellow"/>
          <w:rPrChange w:id="167" w:author="Author">
            <w:rPr>
              <w:rFonts w:ascii="Times New Roman" w:hAnsi="Times New Roman" w:cs="Times New Roman"/>
            </w:rPr>
          </w:rPrChange>
        </w:rPr>
        <w:t>we will alter</w:t>
      </w:r>
      <w:r w:rsidR="00CF14F9">
        <w:rPr>
          <w:rFonts w:ascii="Times New Roman" w:hAnsi="Times New Roman" w:cs="Times New Roman"/>
        </w:rPr>
        <w:t xml:space="preserve"> the </w:t>
      </w:r>
      <w:r w:rsidR="006B2911">
        <w:rPr>
          <w:rFonts w:ascii="Times New Roman" w:hAnsi="Times New Roman" w:cs="Times New Roman"/>
        </w:rPr>
        <w:t xml:space="preserve">F0 contour using the pitch contour cloning function in </w:t>
      </w:r>
      <w:proofErr w:type="spellStart"/>
      <w:r w:rsidR="006B2911">
        <w:rPr>
          <w:rFonts w:ascii="Times New Roman" w:hAnsi="Times New Roman" w:cs="Times New Roman"/>
        </w:rPr>
        <w:t>Praat</w:t>
      </w:r>
      <w:proofErr w:type="spellEnd"/>
      <w:r w:rsidR="006B2911">
        <w:rPr>
          <w:rFonts w:ascii="Times New Roman" w:hAnsi="Times New Roman" w:cs="Times New Roman"/>
        </w:rPr>
        <w:t xml:space="preserve"> and changing the F0 of the whole matrix sentence to the one of English-Spanish CS, naturally produced (Figure 6). In this way we obtain one English-Spanish CS F0 controlled sentence which in the matrix language </w:t>
      </w:r>
      <w:r w:rsidR="006B2911">
        <w:rPr>
          <w:rFonts w:ascii="Times New Roman" w:hAnsi="Times New Roman" w:cs="Times New Roman"/>
        </w:rPr>
        <w:lastRenderedPageBreak/>
        <w:t>maintain</w:t>
      </w:r>
      <w:ins w:id="168" w:author="Author">
        <w:r w:rsidR="002A08FB">
          <w:rPr>
            <w:rFonts w:ascii="Times New Roman" w:hAnsi="Times New Roman" w:cs="Times New Roman"/>
          </w:rPr>
          <w:t>ed</w:t>
        </w:r>
      </w:ins>
      <w:r w:rsidR="006B2911">
        <w:rPr>
          <w:rFonts w:ascii="Times New Roman" w:hAnsi="Times New Roman" w:cs="Times New Roman"/>
        </w:rPr>
        <w:t xml:space="preserve"> the segmental properties from a unilingual context and the switched item from a CS context, while maintaining the suprasegmental property entirely from the naturally produced CS sentence. </w:t>
      </w:r>
    </w:p>
    <w:p w14:paraId="214194FB" w14:textId="1B8F1DAC" w:rsidR="006B2911" w:rsidRPr="00397FF4" w:rsidRDefault="006B2911" w:rsidP="006B2911">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397FF4">
        <w:rPr>
          <w:rFonts w:ascii="Times New Roman" w:hAnsi="Times New Roman" w:cs="Times New Roman"/>
          <w:sz w:val="22"/>
          <w:szCs w:val="22"/>
        </w:rPr>
        <w:t xml:space="preserve"> </w:t>
      </w:r>
    </w:p>
    <w:p w14:paraId="6BFD28D0" w14:textId="1C16927B" w:rsidR="006B2911" w:rsidRPr="00533A4B" w:rsidRDefault="006B2911" w:rsidP="006B2911">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 2</w:t>
      </w:r>
    </w:p>
    <w:p w14:paraId="6A13A647" w14:textId="097B6831" w:rsidR="006B2911" w:rsidRPr="00397FF4" w:rsidRDefault="00056B37" w:rsidP="006B2911">
      <w:pPr>
        <w:spacing w:line="360" w:lineRule="auto"/>
        <w:jc w:val="center"/>
        <w:rPr>
          <w:rFonts w:ascii="Times New Roman" w:hAnsi="Times New Roman" w:cs="Times New Roman"/>
          <w:sz w:val="22"/>
          <w:szCs w:val="22"/>
        </w:rPr>
      </w:pPr>
      <w:r>
        <w:rPr>
          <w:noProof/>
        </w:rPr>
        <w:drawing>
          <wp:inline distT="0" distB="0" distL="0" distR="0" wp14:anchorId="46CF0F67" wp14:editId="467931E6">
            <wp:extent cx="5943600" cy="326517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0EDECF3B" w14:textId="20DDA9B3" w:rsidR="006B2911" w:rsidRPr="00397FF4" w:rsidRDefault="006B2911" w:rsidP="006B2911">
      <w:pPr>
        <w:spacing w:line="360" w:lineRule="auto"/>
        <w:rPr>
          <w:rFonts w:ascii="Times New Roman" w:hAnsi="Times New Roman" w:cs="Times New Roman"/>
        </w:rPr>
      </w:pPr>
      <w:r w:rsidRPr="00AF3031">
        <w:rPr>
          <w:rFonts w:ascii="Times New Roman" w:hAnsi="Times New Roman" w:cs="Times New Roman"/>
          <w:sz w:val="22"/>
          <w:szCs w:val="22"/>
          <w:highlight w:val="yellow"/>
          <w:rPrChange w:id="169" w:author="Author">
            <w:rPr>
              <w:rFonts w:ascii="Times New Roman" w:hAnsi="Times New Roman" w:cs="Times New Roman"/>
              <w:sz w:val="22"/>
              <w:szCs w:val="22"/>
            </w:rPr>
          </w:rPrChange>
        </w:rPr>
        <w:t>Note. Splicing auditory stimuli. The double underline and wavy underline respectively represent the F0 contour of each sentence. In this case, the resynthesized sentence’s F0 is manipulated</w:t>
      </w:r>
      <w:r w:rsidR="00056B37" w:rsidRPr="00AF3031">
        <w:rPr>
          <w:rFonts w:ascii="Times New Roman" w:hAnsi="Times New Roman" w:cs="Times New Roman"/>
          <w:sz w:val="22"/>
          <w:szCs w:val="22"/>
          <w:highlight w:val="yellow"/>
          <w:rPrChange w:id="170" w:author="Author">
            <w:rPr>
              <w:rFonts w:ascii="Times New Roman" w:hAnsi="Times New Roman" w:cs="Times New Roman"/>
              <w:sz w:val="22"/>
              <w:szCs w:val="22"/>
            </w:rPr>
          </w:rPrChange>
        </w:rPr>
        <w:t xml:space="preserve">: the double underlined part of the sentence goes through a resynthesized intonational change that clones the F0 contour of the matrix sentence from naturally produced CS, thus maintaining the segmental properties from English unilingual sentence yet having </w:t>
      </w:r>
      <w:r w:rsidR="008246AC" w:rsidRPr="00AF3031">
        <w:rPr>
          <w:rFonts w:ascii="Times New Roman" w:hAnsi="Times New Roman" w:cs="Times New Roman"/>
          <w:sz w:val="22"/>
          <w:szCs w:val="22"/>
          <w:highlight w:val="yellow"/>
          <w:rPrChange w:id="171" w:author="Author">
            <w:rPr>
              <w:rFonts w:ascii="Times New Roman" w:hAnsi="Times New Roman" w:cs="Times New Roman"/>
              <w:sz w:val="22"/>
              <w:szCs w:val="22"/>
            </w:rPr>
          </w:rPrChange>
        </w:rPr>
        <w:t>suprasegments</w:t>
      </w:r>
      <w:r w:rsidR="00056B37" w:rsidRPr="00AF3031">
        <w:rPr>
          <w:rFonts w:ascii="Times New Roman" w:hAnsi="Times New Roman" w:cs="Times New Roman"/>
          <w:sz w:val="22"/>
          <w:szCs w:val="22"/>
          <w:highlight w:val="yellow"/>
          <w:rPrChange w:id="172" w:author="Author">
            <w:rPr>
              <w:rFonts w:ascii="Times New Roman" w:hAnsi="Times New Roman" w:cs="Times New Roman"/>
              <w:sz w:val="22"/>
              <w:szCs w:val="22"/>
            </w:rPr>
          </w:rPrChange>
        </w:rPr>
        <w:t xml:space="preserve"> from naturally produced CS sentence.</w:t>
      </w:r>
    </w:p>
    <w:p w14:paraId="0C00C68E" w14:textId="77777777" w:rsidR="00A5487D" w:rsidRDefault="00A5487D" w:rsidP="004C24BE">
      <w:pPr>
        <w:spacing w:line="480" w:lineRule="auto"/>
        <w:rPr>
          <w:rFonts w:ascii="Times New Roman" w:hAnsi="Times New Roman" w:cs="Times New Roman"/>
        </w:rPr>
      </w:pPr>
    </w:p>
    <w:p w14:paraId="2407EE1B" w14:textId="46CFD765" w:rsidR="00664261" w:rsidRPr="00E73337" w:rsidRDefault="002B7AB3" w:rsidP="008A405F">
      <w:pPr>
        <w:spacing w:line="480" w:lineRule="auto"/>
        <w:rPr>
          <w:rFonts w:ascii="Times New Roman" w:hAnsi="Times New Roman" w:cs="Times New Roman"/>
        </w:rPr>
      </w:pPr>
      <w:r>
        <w:rPr>
          <w:rFonts w:ascii="Times New Roman" w:hAnsi="Times New Roman" w:cs="Times New Roman"/>
        </w:rPr>
        <w:t>Each</w:t>
      </w:r>
      <w:r w:rsidR="00E73337">
        <w:rPr>
          <w:rFonts w:ascii="Times New Roman" w:hAnsi="Times New Roman" w:cs="Times New Roman"/>
        </w:rPr>
        <w:t xml:space="preserve"> list contains </w:t>
      </w:r>
      <w:r w:rsidR="00341282">
        <w:rPr>
          <w:rFonts w:ascii="Times New Roman" w:hAnsi="Times New Roman" w:cs="Times New Roman"/>
        </w:rPr>
        <w:t xml:space="preserve">20 </w:t>
      </w:r>
      <w:r w:rsidR="00E73337">
        <w:rPr>
          <w:rFonts w:ascii="Times New Roman" w:hAnsi="Times New Roman" w:cs="Times New Roman"/>
        </w:rPr>
        <w:t xml:space="preserve">target sentences and </w:t>
      </w:r>
      <w:r w:rsidR="00341282">
        <w:rPr>
          <w:rFonts w:ascii="Times New Roman" w:hAnsi="Times New Roman" w:cs="Times New Roman"/>
        </w:rPr>
        <w:t xml:space="preserve">35 </w:t>
      </w:r>
      <w:r w:rsidR="00E73337">
        <w:rPr>
          <w:rFonts w:ascii="Times New Roman" w:hAnsi="Times New Roman" w:cs="Times New Roman"/>
        </w:rPr>
        <w:t>fillers</w:t>
      </w:r>
      <w:r w:rsidR="00341282">
        <w:rPr>
          <w:rFonts w:ascii="Times New Roman" w:hAnsi="Times New Roman" w:cs="Times New Roman"/>
        </w:rPr>
        <w:t xml:space="preserve"> sentences</w:t>
      </w:r>
      <w:r w:rsidR="00E73337">
        <w:rPr>
          <w:rFonts w:ascii="Times New Roman" w:hAnsi="Times New Roman" w:cs="Times New Roman"/>
        </w:rPr>
        <w:t xml:space="preserve">. </w:t>
      </w:r>
      <w:r w:rsidR="00952138">
        <w:rPr>
          <w:rFonts w:ascii="Times New Roman" w:hAnsi="Times New Roman" w:cs="Times New Roman"/>
        </w:rPr>
        <w:t>Four conditions of target sentences are included: Spanish unilingual, naturally produced English-Spanish</w:t>
      </w:r>
      <w:r w:rsidR="00544F3D">
        <w:rPr>
          <w:rFonts w:ascii="Times New Roman" w:hAnsi="Times New Roman" w:cs="Times New Roman"/>
        </w:rPr>
        <w:t xml:space="preserve"> CS, spliced English-Spanish CS F0 not controlled, spliced English-Spanish CS F0 controlled. </w:t>
      </w:r>
    </w:p>
    <w:p w14:paraId="72D6482B" w14:textId="77777777" w:rsidR="00056B37" w:rsidRDefault="00056B37" w:rsidP="00844409">
      <w:pPr>
        <w:spacing w:line="480" w:lineRule="auto"/>
        <w:rPr>
          <w:rFonts w:ascii="Times New Roman" w:hAnsi="Times New Roman" w:cs="Times New Roman"/>
        </w:rPr>
      </w:pPr>
    </w:p>
    <w:p w14:paraId="452C2EF7" w14:textId="6D04F921" w:rsidR="00397FF4" w:rsidRDefault="00397FF4" w:rsidP="00844409">
      <w:pPr>
        <w:spacing w:line="480" w:lineRule="auto"/>
        <w:rPr>
          <w:rFonts w:ascii="Times New Roman" w:hAnsi="Times New Roman" w:cs="Times New Roman"/>
        </w:rPr>
      </w:pPr>
      <w:r w:rsidRPr="00056B37">
        <w:rPr>
          <w:rFonts w:ascii="Times New Roman" w:hAnsi="Times New Roman" w:cs="Times New Roman"/>
        </w:rPr>
        <w:t xml:space="preserve">Procedure </w:t>
      </w:r>
    </w:p>
    <w:p w14:paraId="64C5CDF6" w14:textId="6F411171" w:rsidR="008A405F" w:rsidRDefault="008A405F" w:rsidP="00844409">
      <w:pPr>
        <w:spacing w:line="480" w:lineRule="auto"/>
        <w:rPr>
          <w:rFonts w:ascii="Times New Roman" w:hAnsi="Times New Roman" w:cs="Times New Roman"/>
        </w:rPr>
      </w:pPr>
      <w:r>
        <w:rPr>
          <w:rFonts w:ascii="Times New Roman" w:hAnsi="Times New Roman" w:cs="Times New Roman"/>
        </w:rPr>
        <w:lastRenderedPageBreak/>
        <w:t>Participants finished 2 experiments individually in one session in</w:t>
      </w:r>
      <w:ins w:id="173" w:author="Author">
        <w:r w:rsidR="0005631B">
          <w:rPr>
            <w:rFonts w:ascii="Times New Roman" w:hAnsi="Times New Roman" w:cs="Times New Roman"/>
          </w:rPr>
          <w:t xml:space="preserve"> the</w:t>
        </w:r>
      </w:ins>
      <w:r>
        <w:rPr>
          <w:rFonts w:ascii="Times New Roman" w:hAnsi="Times New Roman" w:cs="Times New Roman"/>
        </w:rPr>
        <w:t xml:space="preserve"> following order: consent procedure, Experiment 1</w:t>
      </w:r>
      <w:ins w:id="174" w:author="Author">
        <w:r w:rsidR="00474FB7">
          <w:rPr>
            <w:rFonts w:ascii="Times New Roman" w:hAnsi="Times New Roman" w:cs="Times New Roman"/>
          </w:rPr>
          <w:t xml:space="preserve"> </w:t>
        </w:r>
      </w:ins>
      <w:r>
        <w:rPr>
          <w:rFonts w:ascii="Times New Roman" w:hAnsi="Times New Roman" w:cs="Times New Roman"/>
        </w:rPr>
        <w:t>(concept monitoring), optional break, Experiment 2</w:t>
      </w:r>
      <w:ins w:id="175" w:author="Author">
        <w:r w:rsidR="00474FB7">
          <w:rPr>
            <w:rFonts w:ascii="Times New Roman" w:hAnsi="Times New Roman" w:cs="Times New Roman"/>
          </w:rPr>
          <w:t xml:space="preserve"> </w:t>
        </w:r>
      </w:ins>
      <w:r>
        <w:rPr>
          <w:rFonts w:ascii="Times New Roman" w:hAnsi="Times New Roman" w:cs="Times New Roman"/>
        </w:rPr>
        <w:t>(switch prediction), optional break, language background questionnaire. optional feedback. All the participants chose to finish all the steps in their L1.</w:t>
      </w:r>
    </w:p>
    <w:p w14:paraId="7CBC6CAD" w14:textId="77777777" w:rsidR="008A405F" w:rsidRPr="00056B37" w:rsidRDefault="008A405F" w:rsidP="00844409">
      <w:pPr>
        <w:spacing w:line="480" w:lineRule="auto"/>
        <w:rPr>
          <w:rFonts w:ascii="Times New Roman" w:hAnsi="Times New Roman" w:cs="Times New Roman"/>
        </w:rPr>
      </w:pPr>
    </w:p>
    <w:p w14:paraId="2DCB293C" w14:textId="2A5546BF" w:rsidR="00FF4873" w:rsidRPr="00397FF4" w:rsidRDefault="00FF4873" w:rsidP="008A405F">
      <w:pPr>
        <w:spacing w:line="480" w:lineRule="auto"/>
        <w:rPr>
          <w:rFonts w:ascii="Times New Roman" w:hAnsi="Times New Roman" w:cs="Times New Roman"/>
        </w:rPr>
      </w:pPr>
      <w:r w:rsidRPr="00056B37">
        <w:rPr>
          <w:rFonts w:ascii="Times New Roman" w:hAnsi="Times New Roman" w:cs="Times New Roman"/>
        </w:rPr>
        <w:t>Experiment 1: Concept monitoring</w:t>
      </w:r>
    </w:p>
    <w:p w14:paraId="2C2F6F9A" w14:textId="7A9334E7" w:rsidR="00FF4873" w:rsidRPr="00397FF4" w:rsidRDefault="00056B37" w:rsidP="008A405F">
      <w:pPr>
        <w:spacing w:line="480" w:lineRule="auto"/>
        <w:rPr>
          <w:rFonts w:ascii="Times New Roman" w:hAnsi="Times New Roman" w:cs="Times New Roman"/>
        </w:rPr>
      </w:pPr>
      <w:r>
        <w:rPr>
          <w:rFonts w:ascii="Times New Roman" w:hAnsi="Times New Roman" w:cs="Times New Roman"/>
        </w:rPr>
        <w:t>Experiment 1</w:t>
      </w:r>
      <w:r w:rsidR="009E2099">
        <w:rPr>
          <w:rFonts w:ascii="Times New Roman" w:hAnsi="Times New Roman" w:cs="Times New Roman"/>
        </w:rPr>
        <w:t xml:space="preserve"> is</w:t>
      </w:r>
      <w:r w:rsidRPr="00397FF4">
        <w:rPr>
          <w:rFonts w:ascii="Times New Roman" w:hAnsi="Times New Roman" w:cs="Times New Roman"/>
        </w:rPr>
        <w:t xml:space="preserve"> a visual world paradigm </w:t>
      </w:r>
      <w:r w:rsidR="009E2099">
        <w:rPr>
          <w:rFonts w:ascii="Times New Roman" w:hAnsi="Times New Roman" w:cs="Times New Roman"/>
        </w:rPr>
        <w:t xml:space="preserve">task. In this task, participants </w:t>
      </w:r>
      <w:r w:rsidR="009F6198">
        <w:rPr>
          <w:rFonts w:ascii="Times New Roman" w:hAnsi="Times New Roman" w:cs="Times New Roman"/>
        </w:rPr>
        <w:t xml:space="preserve">were asked to </w:t>
      </w:r>
      <w:r w:rsidR="009E2099">
        <w:rPr>
          <w:rFonts w:ascii="Times New Roman" w:hAnsi="Times New Roman" w:cs="Times New Roman"/>
        </w:rPr>
        <w:t xml:space="preserve">sit down in </w:t>
      </w:r>
      <w:del w:id="176" w:author="Author">
        <w:r w:rsidR="009E2099" w:rsidDel="00474FB7">
          <w:rPr>
            <w:rFonts w:ascii="Times New Roman" w:hAnsi="Times New Roman" w:cs="Times New Roman"/>
          </w:rPr>
          <w:delText xml:space="preserve">from </w:delText>
        </w:r>
      </w:del>
      <w:ins w:id="177" w:author="Author">
        <w:r w:rsidR="00474FB7">
          <w:rPr>
            <w:rFonts w:ascii="Times New Roman" w:hAnsi="Times New Roman" w:cs="Times New Roman"/>
          </w:rPr>
          <w:t xml:space="preserve">front </w:t>
        </w:r>
      </w:ins>
      <w:r w:rsidR="009E2099">
        <w:rPr>
          <w:rFonts w:ascii="Times New Roman" w:hAnsi="Times New Roman" w:cs="Times New Roman"/>
        </w:rPr>
        <w:t xml:space="preserve">of a computer screen, paired with a keyboard, a mouse, and </w:t>
      </w:r>
      <w:del w:id="178" w:author="Author">
        <w:r w:rsidR="009E2099" w:rsidDel="001B543E">
          <w:rPr>
            <w:rFonts w:ascii="Times New Roman" w:hAnsi="Times New Roman" w:cs="Times New Roman"/>
          </w:rPr>
          <w:delText xml:space="preserve">a </w:delText>
        </w:r>
      </w:del>
      <w:r w:rsidR="009E2099">
        <w:rPr>
          <w:rFonts w:ascii="Times New Roman" w:hAnsi="Times New Roman" w:cs="Times New Roman"/>
        </w:rPr>
        <w:t>noise cancel</w:t>
      </w:r>
      <w:ins w:id="179" w:author="Author">
        <w:r w:rsidR="001B543E">
          <w:rPr>
            <w:rFonts w:ascii="Times New Roman" w:hAnsi="Times New Roman" w:cs="Times New Roman"/>
          </w:rPr>
          <w:t>ing</w:t>
        </w:r>
      </w:ins>
      <w:del w:id="180" w:author="Author">
        <w:r w:rsidR="009E2099" w:rsidDel="001B543E">
          <w:rPr>
            <w:rFonts w:ascii="Times New Roman" w:hAnsi="Times New Roman" w:cs="Times New Roman"/>
          </w:rPr>
          <w:delText>ation</w:delText>
        </w:r>
      </w:del>
      <w:r w:rsidR="009E2099">
        <w:rPr>
          <w:rFonts w:ascii="Times New Roman" w:hAnsi="Times New Roman" w:cs="Times New Roman"/>
        </w:rPr>
        <w:t xml:space="preserve"> headphone</w:t>
      </w:r>
      <w:ins w:id="181" w:author="Author">
        <w:r w:rsidR="001B543E">
          <w:rPr>
            <w:rFonts w:ascii="Times New Roman" w:hAnsi="Times New Roman" w:cs="Times New Roman"/>
          </w:rPr>
          <w:t>s</w:t>
        </w:r>
      </w:ins>
      <w:r w:rsidR="009E2099">
        <w:rPr>
          <w:rFonts w:ascii="Times New Roman" w:hAnsi="Times New Roman" w:cs="Times New Roman"/>
        </w:rPr>
        <w:t xml:space="preserve">. During the experiment, participants </w:t>
      </w:r>
      <w:r w:rsidR="009F6198">
        <w:rPr>
          <w:rFonts w:ascii="Times New Roman" w:hAnsi="Times New Roman" w:cs="Times New Roman"/>
        </w:rPr>
        <w:t>were</w:t>
      </w:r>
      <w:r w:rsidR="009E2099">
        <w:rPr>
          <w:rFonts w:ascii="Times New Roman" w:hAnsi="Times New Roman" w:cs="Times New Roman"/>
        </w:rPr>
        <w:t xml:space="preserve"> instructed to make a corresponding choice between two pictures as soon as they hear the audio playing in the headphone mention </w:t>
      </w:r>
      <w:del w:id="182" w:author="Author">
        <w:r w:rsidR="009E2099" w:rsidDel="00946782">
          <w:rPr>
            <w:rFonts w:ascii="Times New Roman" w:hAnsi="Times New Roman" w:cs="Times New Roman"/>
          </w:rPr>
          <w:delText xml:space="preserve">the </w:delText>
        </w:r>
      </w:del>
      <w:r w:rsidR="009E2099">
        <w:rPr>
          <w:rFonts w:ascii="Times New Roman" w:hAnsi="Times New Roman" w:cs="Times New Roman"/>
        </w:rPr>
        <w:t>one of the two illustrated items using the keyboard</w:t>
      </w:r>
      <w:r w:rsidRPr="00397FF4">
        <w:rPr>
          <w:rFonts w:ascii="Times New Roman" w:hAnsi="Times New Roman" w:cs="Times New Roman"/>
        </w:rPr>
        <w:t>.</w:t>
      </w:r>
      <w:r w:rsidRPr="00056B37">
        <w:rPr>
          <w:rFonts w:ascii="Times New Roman" w:hAnsi="Times New Roman" w:cs="Times New Roman"/>
        </w:rPr>
        <w:t xml:space="preserve"> </w:t>
      </w:r>
      <w:r w:rsidR="00A353C6">
        <w:rPr>
          <w:rFonts w:ascii="Times New Roman" w:hAnsi="Times New Roman" w:cs="Times New Roman"/>
        </w:rPr>
        <w:t>After the instructions, participants completed the practice trials and</w:t>
      </w:r>
      <w:ins w:id="183" w:author="Author">
        <w:r w:rsidR="00946782">
          <w:rPr>
            <w:rFonts w:ascii="Times New Roman" w:hAnsi="Times New Roman" w:cs="Times New Roman"/>
          </w:rPr>
          <w:t>,</w:t>
        </w:r>
      </w:ins>
      <w:r w:rsidR="00A353C6">
        <w:rPr>
          <w:rFonts w:ascii="Times New Roman" w:hAnsi="Times New Roman" w:cs="Times New Roman"/>
        </w:rPr>
        <w:t xml:space="preserve"> when they felt confident to start the experiment, they </w:t>
      </w:r>
      <w:del w:id="184" w:author="Author">
        <w:r w:rsidR="00A353C6" w:rsidDel="00946782">
          <w:rPr>
            <w:rFonts w:ascii="Times New Roman" w:hAnsi="Times New Roman" w:cs="Times New Roman"/>
          </w:rPr>
          <w:delText xml:space="preserve">can </w:delText>
        </w:r>
      </w:del>
      <w:ins w:id="185" w:author="Author">
        <w:r w:rsidR="00946782">
          <w:rPr>
            <w:rFonts w:ascii="Times New Roman" w:hAnsi="Times New Roman" w:cs="Times New Roman"/>
          </w:rPr>
          <w:t xml:space="preserve">could </w:t>
        </w:r>
      </w:ins>
      <w:r w:rsidR="00A353C6">
        <w:rPr>
          <w:rFonts w:ascii="Times New Roman" w:hAnsi="Times New Roman" w:cs="Times New Roman"/>
        </w:rPr>
        <w:t xml:space="preserve">press a key to start. Each trial </w:t>
      </w:r>
      <w:del w:id="186" w:author="Author">
        <w:r w:rsidR="00A353C6" w:rsidDel="00D27244">
          <w:rPr>
            <w:rFonts w:ascii="Times New Roman" w:hAnsi="Times New Roman" w:cs="Times New Roman"/>
          </w:rPr>
          <w:delText xml:space="preserve">starts </w:delText>
        </w:r>
      </w:del>
      <w:ins w:id="187" w:author="Author">
        <w:r w:rsidR="00D27244">
          <w:rPr>
            <w:rFonts w:ascii="Times New Roman" w:hAnsi="Times New Roman" w:cs="Times New Roman"/>
          </w:rPr>
          <w:t xml:space="preserve">started </w:t>
        </w:r>
      </w:ins>
      <w:r w:rsidR="00A353C6">
        <w:rPr>
          <w:rFonts w:ascii="Times New Roman" w:hAnsi="Times New Roman" w:cs="Times New Roman"/>
        </w:rPr>
        <w:t>with a 250-ms blank screen with a cross in the center</w:t>
      </w:r>
      <w:del w:id="188" w:author="Author">
        <w:r w:rsidR="00A353C6" w:rsidDel="00D27244">
          <w:rPr>
            <w:rFonts w:ascii="Times New Roman" w:hAnsi="Times New Roman" w:cs="Times New Roman"/>
          </w:rPr>
          <w:delText xml:space="preserve">, </w:delText>
        </w:r>
      </w:del>
      <w:ins w:id="189" w:author="Author">
        <w:r w:rsidR="00D27244">
          <w:rPr>
            <w:rFonts w:ascii="Times New Roman" w:hAnsi="Times New Roman" w:cs="Times New Roman"/>
          </w:rPr>
          <w:t xml:space="preserve">. The </w:t>
        </w:r>
      </w:ins>
      <w:r w:rsidR="00A353C6">
        <w:rPr>
          <w:rFonts w:ascii="Times New Roman" w:hAnsi="Times New Roman" w:cs="Times New Roman"/>
        </w:rPr>
        <w:t xml:space="preserve">visual stimulus appeared 1,250 </w:t>
      </w:r>
      <w:proofErr w:type="spellStart"/>
      <w:r w:rsidR="00A353C6">
        <w:rPr>
          <w:rFonts w:ascii="Times New Roman" w:hAnsi="Times New Roman" w:cs="Times New Roman"/>
        </w:rPr>
        <w:t>ms</w:t>
      </w:r>
      <w:proofErr w:type="spellEnd"/>
      <w:r w:rsidR="00A353C6">
        <w:rPr>
          <w:rFonts w:ascii="Times New Roman" w:hAnsi="Times New Roman" w:cs="Times New Roman"/>
        </w:rPr>
        <w:t xml:space="preserve"> before the onset of the auditory stimuli. Each trial ended when participants made a choice by pressing a key, and if no key was pressed, the program </w:t>
      </w:r>
      <w:del w:id="190" w:author="Author">
        <w:r w:rsidR="00A353C6" w:rsidDel="00D27244">
          <w:rPr>
            <w:rFonts w:ascii="Times New Roman" w:hAnsi="Times New Roman" w:cs="Times New Roman"/>
          </w:rPr>
          <w:delText xml:space="preserve">will </w:delText>
        </w:r>
      </w:del>
      <w:r w:rsidR="00A353C6">
        <w:rPr>
          <w:rFonts w:ascii="Times New Roman" w:hAnsi="Times New Roman" w:cs="Times New Roman"/>
        </w:rPr>
        <w:t>move</w:t>
      </w:r>
      <w:ins w:id="191" w:author="Author">
        <w:r w:rsidR="00D27244">
          <w:rPr>
            <w:rFonts w:ascii="Times New Roman" w:hAnsi="Times New Roman" w:cs="Times New Roman"/>
          </w:rPr>
          <w:t>d</w:t>
        </w:r>
      </w:ins>
      <w:r w:rsidR="00A353C6">
        <w:rPr>
          <w:rFonts w:ascii="Times New Roman" w:hAnsi="Times New Roman" w:cs="Times New Roman"/>
        </w:rPr>
        <w:t xml:space="preserve"> on to the next trial </w:t>
      </w:r>
      <w:del w:id="192" w:author="Author">
        <w:r w:rsidR="00A353C6" w:rsidDel="00D27244">
          <w:rPr>
            <w:rFonts w:ascii="Times New Roman" w:hAnsi="Times New Roman" w:cs="Times New Roman"/>
          </w:rPr>
          <w:delText xml:space="preserve">after </w:delText>
        </w:r>
      </w:del>
      <w:r w:rsidR="00A353C6">
        <w:rPr>
          <w:rFonts w:ascii="Times New Roman" w:hAnsi="Times New Roman" w:cs="Times New Roman"/>
        </w:rPr>
        <w:t xml:space="preserve">4,000 </w:t>
      </w:r>
      <w:proofErr w:type="spellStart"/>
      <w:r w:rsidR="00A353C6">
        <w:rPr>
          <w:rFonts w:ascii="Times New Roman" w:hAnsi="Times New Roman" w:cs="Times New Roman"/>
        </w:rPr>
        <w:t>ms</w:t>
      </w:r>
      <w:proofErr w:type="spellEnd"/>
      <w:r w:rsidR="00A353C6">
        <w:rPr>
          <w:rFonts w:ascii="Times New Roman" w:hAnsi="Times New Roman" w:cs="Times New Roman"/>
        </w:rPr>
        <w:t xml:space="preserve"> </w:t>
      </w:r>
      <w:ins w:id="193" w:author="Author">
        <w:r w:rsidR="00D27244">
          <w:rPr>
            <w:rFonts w:ascii="Times New Roman" w:hAnsi="Times New Roman" w:cs="Times New Roman"/>
          </w:rPr>
          <w:t xml:space="preserve">after </w:t>
        </w:r>
      </w:ins>
      <w:del w:id="194" w:author="Author">
        <w:r w:rsidR="00A353C6" w:rsidDel="00D27244">
          <w:rPr>
            <w:rFonts w:ascii="Times New Roman" w:hAnsi="Times New Roman" w:cs="Times New Roman"/>
          </w:rPr>
          <w:delText xml:space="preserve">of </w:delText>
        </w:r>
      </w:del>
      <w:r w:rsidR="00A353C6">
        <w:rPr>
          <w:rFonts w:ascii="Times New Roman" w:hAnsi="Times New Roman" w:cs="Times New Roman"/>
        </w:rPr>
        <w:t xml:space="preserve">the onset of the auditory stimuli. </w:t>
      </w:r>
      <w:r w:rsidRPr="00397FF4">
        <w:rPr>
          <w:rFonts w:ascii="Times New Roman" w:hAnsi="Times New Roman" w:cs="Times New Roman"/>
        </w:rPr>
        <w:t xml:space="preserve">The choice and the reaction time </w:t>
      </w:r>
      <w:r w:rsidR="009F6198">
        <w:rPr>
          <w:rFonts w:ascii="Times New Roman" w:hAnsi="Times New Roman" w:cs="Times New Roman"/>
        </w:rPr>
        <w:t>were</w:t>
      </w:r>
      <w:r w:rsidRPr="00397FF4">
        <w:rPr>
          <w:rFonts w:ascii="Times New Roman" w:hAnsi="Times New Roman" w:cs="Times New Roman"/>
        </w:rPr>
        <w:t xml:space="preserve"> collected.</w:t>
      </w:r>
      <w:r w:rsidR="009E2099">
        <w:rPr>
          <w:rFonts w:ascii="Times New Roman" w:hAnsi="Times New Roman" w:cs="Times New Roman"/>
        </w:rPr>
        <w:t xml:space="preserve"> No break </w:t>
      </w:r>
      <w:r w:rsidR="009F6198">
        <w:rPr>
          <w:rFonts w:ascii="Times New Roman" w:hAnsi="Times New Roman" w:cs="Times New Roman"/>
        </w:rPr>
        <w:t>was</w:t>
      </w:r>
      <w:r w:rsidR="009E2099">
        <w:rPr>
          <w:rFonts w:ascii="Times New Roman" w:hAnsi="Times New Roman" w:cs="Times New Roman"/>
        </w:rPr>
        <w:t xml:space="preserve"> given until the end of </w:t>
      </w:r>
      <w:del w:id="195" w:author="Author">
        <w:r w:rsidR="009E2099" w:rsidDel="00D27244">
          <w:rPr>
            <w:rFonts w:ascii="Times New Roman" w:hAnsi="Times New Roman" w:cs="Times New Roman"/>
          </w:rPr>
          <w:delText xml:space="preserve">this </w:delText>
        </w:r>
      </w:del>
      <w:ins w:id="196" w:author="Author">
        <w:r w:rsidR="00D27244">
          <w:rPr>
            <w:rFonts w:ascii="Times New Roman" w:hAnsi="Times New Roman" w:cs="Times New Roman"/>
          </w:rPr>
          <w:t xml:space="preserve">the </w:t>
        </w:r>
      </w:ins>
      <w:r w:rsidR="009E2099">
        <w:rPr>
          <w:rFonts w:ascii="Times New Roman" w:hAnsi="Times New Roman" w:cs="Times New Roman"/>
        </w:rPr>
        <w:t>Experiment.</w:t>
      </w:r>
      <w:r w:rsidR="0050111E">
        <w:rPr>
          <w:rFonts w:ascii="Times New Roman" w:hAnsi="Times New Roman" w:cs="Times New Roman"/>
        </w:rPr>
        <w:t xml:space="preserve"> </w:t>
      </w:r>
      <w:commentRangeStart w:id="197"/>
      <w:r w:rsidR="0050111E">
        <w:rPr>
          <w:rFonts w:ascii="Times New Roman" w:hAnsi="Times New Roman" w:cs="Times New Roman"/>
        </w:rPr>
        <w:t>Group A g</w:t>
      </w:r>
      <w:r w:rsidR="009F6198">
        <w:rPr>
          <w:rFonts w:ascii="Times New Roman" w:hAnsi="Times New Roman" w:cs="Times New Roman"/>
        </w:rPr>
        <w:t>o</w:t>
      </w:r>
      <w:r w:rsidR="0050111E">
        <w:rPr>
          <w:rFonts w:ascii="Times New Roman" w:hAnsi="Times New Roman" w:cs="Times New Roman"/>
        </w:rPr>
        <w:t xml:space="preserve">t List 1 and Group B </w:t>
      </w:r>
      <w:commentRangeEnd w:id="197"/>
      <w:r w:rsidR="008E5C6D">
        <w:rPr>
          <w:rStyle w:val="CommentReference"/>
        </w:rPr>
        <w:commentReference w:id="197"/>
      </w:r>
      <w:r w:rsidR="009F6198">
        <w:rPr>
          <w:rFonts w:ascii="Times New Roman" w:hAnsi="Times New Roman" w:cs="Times New Roman"/>
        </w:rPr>
        <w:t>got</w:t>
      </w:r>
      <w:r w:rsidR="0050111E">
        <w:rPr>
          <w:rFonts w:ascii="Times New Roman" w:hAnsi="Times New Roman" w:cs="Times New Roman"/>
        </w:rPr>
        <w:t xml:space="preserve"> List 2 in this experiment. </w:t>
      </w:r>
    </w:p>
    <w:p w14:paraId="39DCCD31" w14:textId="77777777" w:rsidR="008A405F" w:rsidRDefault="008A405F" w:rsidP="008A405F">
      <w:pPr>
        <w:spacing w:line="480" w:lineRule="auto"/>
        <w:rPr>
          <w:rFonts w:ascii="Times New Roman" w:hAnsi="Times New Roman" w:cs="Times New Roman"/>
        </w:rPr>
      </w:pPr>
    </w:p>
    <w:p w14:paraId="65F9B1D8" w14:textId="0B543E0A" w:rsidR="00FF4873" w:rsidRDefault="00FF4873" w:rsidP="008A405F">
      <w:pPr>
        <w:spacing w:line="480" w:lineRule="auto"/>
        <w:rPr>
          <w:rFonts w:ascii="Times New Roman" w:hAnsi="Times New Roman" w:cs="Times New Roman"/>
        </w:rPr>
      </w:pPr>
      <w:r w:rsidRPr="009E2099">
        <w:rPr>
          <w:rFonts w:ascii="Times New Roman" w:hAnsi="Times New Roman" w:cs="Times New Roman"/>
        </w:rPr>
        <w:t>Experiment 2: Switch prediction</w:t>
      </w:r>
    </w:p>
    <w:p w14:paraId="108DAFC0" w14:textId="69807AEA" w:rsidR="00844409" w:rsidRPr="00397FF4" w:rsidRDefault="009E2099" w:rsidP="008A405F">
      <w:pPr>
        <w:spacing w:line="480" w:lineRule="auto"/>
        <w:rPr>
          <w:rFonts w:ascii="Times New Roman" w:hAnsi="Times New Roman" w:cs="Times New Roman"/>
        </w:rPr>
      </w:pPr>
      <w:r>
        <w:rPr>
          <w:rFonts w:ascii="Times New Roman" w:hAnsi="Times New Roman" w:cs="Times New Roman"/>
        </w:rPr>
        <w:t xml:space="preserve">Experiment 2 </w:t>
      </w:r>
      <w:del w:id="198" w:author="Author">
        <w:r w:rsidDel="008E5C6D">
          <w:rPr>
            <w:rFonts w:ascii="Times New Roman" w:hAnsi="Times New Roman" w:cs="Times New Roman"/>
          </w:rPr>
          <w:delText xml:space="preserve">is </w:delText>
        </w:r>
      </w:del>
      <w:ins w:id="199" w:author="Author">
        <w:r w:rsidR="008E5C6D">
          <w:rPr>
            <w:rFonts w:ascii="Times New Roman" w:hAnsi="Times New Roman" w:cs="Times New Roman"/>
          </w:rPr>
          <w:t xml:space="preserve">was </w:t>
        </w:r>
      </w:ins>
      <w:r>
        <w:rPr>
          <w:rFonts w:ascii="Times New Roman" w:hAnsi="Times New Roman" w:cs="Times New Roman"/>
        </w:rPr>
        <w:t xml:space="preserve">a prediction task which </w:t>
      </w:r>
      <w:del w:id="200" w:author="Author">
        <w:r w:rsidDel="008E5C6D">
          <w:rPr>
            <w:rFonts w:ascii="Times New Roman" w:hAnsi="Times New Roman" w:cs="Times New Roman"/>
          </w:rPr>
          <w:delText xml:space="preserve">aims </w:delText>
        </w:r>
      </w:del>
      <w:ins w:id="201" w:author="Author">
        <w:r w:rsidR="008E5C6D">
          <w:rPr>
            <w:rFonts w:ascii="Times New Roman" w:hAnsi="Times New Roman" w:cs="Times New Roman"/>
          </w:rPr>
          <w:t xml:space="preserve">aimed </w:t>
        </w:r>
      </w:ins>
      <w:r>
        <w:rPr>
          <w:rFonts w:ascii="Times New Roman" w:hAnsi="Times New Roman" w:cs="Times New Roman"/>
        </w:rPr>
        <w:t xml:space="preserve">to overtly test participants’ ability to predict </w:t>
      </w:r>
      <w:ins w:id="202" w:author="Author">
        <w:r w:rsidR="008E5C6D">
          <w:rPr>
            <w:rFonts w:ascii="Times New Roman" w:hAnsi="Times New Roman" w:cs="Times New Roman"/>
          </w:rPr>
          <w:t xml:space="preserve">a </w:t>
        </w:r>
      </w:ins>
      <w:r>
        <w:rPr>
          <w:rFonts w:ascii="Times New Roman" w:hAnsi="Times New Roman" w:cs="Times New Roman"/>
        </w:rPr>
        <w:t>language switch.</w:t>
      </w:r>
      <w:r w:rsidR="00091D4B">
        <w:rPr>
          <w:rFonts w:ascii="Times New Roman" w:hAnsi="Times New Roman" w:cs="Times New Roman"/>
        </w:rPr>
        <w:t xml:space="preserve"> </w:t>
      </w:r>
      <w:r>
        <w:rPr>
          <w:rFonts w:ascii="Times New Roman" w:hAnsi="Times New Roman" w:cs="Times New Roman"/>
        </w:rPr>
        <w:t xml:space="preserve">The setting </w:t>
      </w:r>
      <w:r w:rsidR="000A78DE">
        <w:rPr>
          <w:rFonts w:ascii="Times New Roman" w:hAnsi="Times New Roman" w:cs="Times New Roman"/>
        </w:rPr>
        <w:t>was</w:t>
      </w:r>
      <w:r>
        <w:rPr>
          <w:rFonts w:ascii="Times New Roman" w:hAnsi="Times New Roman" w:cs="Times New Roman"/>
        </w:rPr>
        <w:t xml:space="preserve"> the same as in Experiment 1. Participants </w:t>
      </w:r>
      <w:r w:rsidR="000A78DE">
        <w:rPr>
          <w:rFonts w:ascii="Times New Roman" w:hAnsi="Times New Roman" w:cs="Times New Roman"/>
        </w:rPr>
        <w:t>saw</w:t>
      </w:r>
      <w:r>
        <w:rPr>
          <w:rFonts w:ascii="Times New Roman" w:hAnsi="Times New Roman" w:cs="Times New Roman"/>
        </w:rPr>
        <w:t xml:space="preserve"> two flags on screen, one </w:t>
      </w:r>
      <w:r w:rsidR="00091D4B">
        <w:rPr>
          <w:rFonts w:ascii="Times New Roman" w:hAnsi="Times New Roman" w:cs="Times New Roman"/>
        </w:rPr>
        <w:t xml:space="preserve">of the US </w:t>
      </w:r>
      <w:del w:id="203" w:author="Author">
        <w:r w:rsidR="00091D4B" w:rsidDel="008E5C6D">
          <w:rPr>
            <w:rFonts w:ascii="Times New Roman" w:hAnsi="Times New Roman" w:cs="Times New Roman"/>
          </w:rPr>
          <w:delText xml:space="preserve">resenting </w:delText>
        </w:r>
      </w:del>
      <w:ins w:id="204" w:author="Author">
        <w:r w:rsidR="008E5C6D">
          <w:rPr>
            <w:rFonts w:ascii="Times New Roman" w:hAnsi="Times New Roman" w:cs="Times New Roman"/>
          </w:rPr>
          <w:t xml:space="preserve">representing </w:t>
        </w:r>
      </w:ins>
      <w:r w:rsidR="00091D4B">
        <w:rPr>
          <w:rFonts w:ascii="Times New Roman" w:hAnsi="Times New Roman" w:cs="Times New Roman"/>
        </w:rPr>
        <w:t xml:space="preserve">English and the other of </w:t>
      </w:r>
      <w:commentRangeStart w:id="205"/>
      <w:r w:rsidR="000A78DE">
        <w:rPr>
          <w:rFonts w:ascii="Times New Roman" w:hAnsi="Times New Roman" w:cs="Times New Roman"/>
        </w:rPr>
        <w:t>Spain</w:t>
      </w:r>
      <w:r w:rsidR="00091D4B">
        <w:rPr>
          <w:rFonts w:ascii="Times New Roman" w:hAnsi="Times New Roman" w:cs="Times New Roman"/>
        </w:rPr>
        <w:t xml:space="preserve"> </w:t>
      </w:r>
      <w:commentRangeEnd w:id="205"/>
      <w:r w:rsidR="008E5C6D">
        <w:rPr>
          <w:rStyle w:val="CommentReference"/>
        </w:rPr>
        <w:commentReference w:id="205"/>
      </w:r>
      <w:r w:rsidR="00091D4B">
        <w:rPr>
          <w:rFonts w:ascii="Times New Roman" w:hAnsi="Times New Roman" w:cs="Times New Roman"/>
        </w:rPr>
        <w:t xml:space="preserve">representing Spanish. The </w:t>
      </w:r>
      <w:r w:rsidR="00091D4B">
        <w:rPr>
          <w:rFonts w:ascii="Times New Roman" w:hAnsi="Times New Roman" w:cs="Times New Roman"/>
        </w:rPr>
        <w:lastRenderedPageBreak/>
        <w:t xml:space="preserve">choice of flags is made </w:t>
      </w:r>
      <w:r w:rsidR="000A78DE">
        <w:rPr>
          <w:rFonts w:ascii="Times New Roman" w:hAnsi="Times New Roman" w:cs="Times New Roman"/>
        </w:rPr>
        <w:t xml:space="preserve">regarding the country of residence of the participants and other philological considerations in order to avoid any possible extra cognitive cost during this </w:t>
      </w:r>
      <w:proofErr w:type="gramStart"/>
      <w:r w:rsidR="000A78DE">
        <w:rPr>
          <w:rFonts w:ascii="Times New Roman" w:hAnsi="Times New Roman" w:cs="Times New Roman"/>
        </w:rPr>
        <w:t>online</w:t>
      </w:r>
      <w:r w:rsidR="00041C9C">
        <w:rPr>
          <w:rFonts w:ascii="Times New Roman" w:hAnsi="Times New Roman" w:cs="Times New Roman"/>
        </w:rPr>
        <w:t>-</w:t>
      </w:r>
      <w:r w:rsidR="000A78DE">
        <w:rPr>
          <w:rFonts w:ascii="Times New Roman" w:hAnsi="Times New Roman" w:cs="Times New Roman"/>
        </w:rPr>
        <w:t>task</w:t>
      </w:r>
      <w:proofErr w:type="gramEnd"/>
      <w:r w:rsidR="000A78DE">
        <w:rPr>
          <w:rFonts w:ascii="Times New Roman" w:hAnsi="Times New Roman" w:cs="Times New Roman"/>
        </w:rPr>
        <w:t xml:space="preserve"> based experiment.</w:t>
      </w:r>
      <w:r w:rsidR="00091D4B">
        <w:rPr>
          <w:rFonts w:ascii="Times New Roman" w:hAnsi="Times New Roman" w:cs="Times New Roman"/>
        </w:rPr>
        <w:t xml:space="preserve"> The</w:t>
      </w:r>
      <w:r w:rsidR="00056B37" w:rsidRPr="00397FF4">
        <w:rPr>
          <w:rFonts w:ascii="Times New Roman" w:hAnsi="Times New Roman" w:cs="Times New Roman"/>
        </w:rPr>
        <w:t xml:space="preserve"> participants </w:t>
      </w:r>
      <w:r w:rsidR="000A78DE">
        <w:rPr>
          <w:rFonts w:ascii="Times New Roman" w:hAnsi="Times New Roman" w:cs="Times New Roman"/>
        </w:rPr>
        <w:t>were</w:t>
      </w:r>
      <w:r w:rsidR="00091D4B">
        <w:rPr>
          <w:rFonts w:ascii="Times New Roman" w:hAnsi="Times New Roman" w:cs="Times New Roman"/>
        </w:rPr>
        <w:t xml:space="preserve"> instructed to choose a language as soon as they </w:t>
      </w:r>
      <w:r w:rsidR="000A78DE">
        <w:rPr>
          <w:rFonts w:ascii="Times New Roman" w:hAnsi="Times New Roman" w:cs="Times New Roman"/>
        </w:rPr>
        <w:t>could</w:t>
      </w:r>
      <w:r w:rsidR="00091D4B">
        <w:rPr>
          <w:rFonts w:ascii="Times New Roman" w:hAnsi="Times New Roman" w:cs="Times New Roman"/>
        </w:rPr>
        <w:t xml:space="preserve"> </w:t>
      </w:r>
      <w:commentRangeStart w:id="206"/>
      <w:r w:rsidR="00091D4B">
        <w:rPr>
          <w:rFonts w:ascii="Times New Roman" w:hAnsi="Times New Roman" w:cs="Times New Roman"/>
        </w:rPr>
        <w:t xml:space="preserve">recognize </w:t>
      </w:r>
      <w:commentRangeEnd w:id="206"/>
      <w:r w:rsidR="008E5C6D">
        <w:rPr>
          <w:rStyle w:val="CommentReference"/>
        </w:rPr>
        <w:commentReference w:id="206"/>
      </w:r>
      <w:r w:rsidR="00091D4B">
        <w:rPr>
          <w:rFonts w:ascii="Times New Roman" w:hAnsi="Times New Roman" w:cs="Times New Roman"/>
        </w:rPr>
        <w:t>using the keyboard</w:t>
      </w:r>
      <w:ins w:id="207" w:author="Author">
        <w:r w:rsidR="008E5C6D">
          <w:rPr>
            <w:rFonts w:ascii="Times New Roman" w:hAnsi="Times New Roman" w:cs="Times New Roman"/>
          </w:rPr>
          <w:t>,</w:t>
        </w:r>
      </w:ins>
      <w:r w:rsidR="00091D4B">
        <w:rPr>
          <w:rFonts w:ascii="Times New Roman" w:hAnsi="Times New Roman" w:cs="Times New Roman"/>
        </w:rPr>
        <w:t xml:space="preserve"> and</w:t>
      </w:r>
      <w:ins w:id="208" w:author="Author">
        <w:r w:rsidR="008E5C6D">
          <w:rPr>
            <w:rFonts w:ascii="Times New Roman" w:hAnsi="Times New Roman" w:cs="Times New Roman"/>
          </w:rPr>
          <w:t>,</w:t>
        </w:r>
      </w:ins>
      <w:r w:rsidR="00091D4B">
        <w:rPr>
          <w:rFonts w:ascii="Times New Roman" w:hAnsi="Times New Roman" w:cs="Times New Roman"/>
        </w:rPr>
        <w:t xml:space="preserve"> once they hear</w:t>
      </w:r>
      <w:ins w:id="209" w:author="Author">
        <w:r w:rsidR="008E5C6D">
          <w:rPr>
            <w:rFonts w:ascii="Times New Roman" w:hAnsi="Times New Roman" w:cs="Times New Roman"/>
          </w:rPr>
          <w:t>d</w:t>
        </w:r>
      </w:ins>
      <w:r w:rsidR="00091D4B">
        <w:rPr>
          <w:rFonts w:ascii="Times New Roman" w:hAnsi="Times New Roman" w:cs="Times New Roman"/>
        </w:rPr>
        <w:t xml:space="preserve"> a switch in language, they </w:t>
      </w:r>
      <w:del w:id="210" w:author="Author">
        <w:r w:rsidR="00091D4B" w:rsidDel="008E5C6D">
          <w:rPr>
            <w:rFonts w:ascii="Times New Roman" w:hAnsi="Times New Roman" w:cs="Times New Roman"/>
          </w:rPr>
          <w:delText xml:space="preserve">should </w:delText>
        </w:r>
      </w:del>
      <w:ins w:id="211" w:author="Author">
        <w:r w:rsidR="008E5C6D">
          <w:rPr>
            <w:rFonts w:ascii="Times New Roman" w:hAnsi="Times New Roman" w:cs="Times New Roman"/>
          </w:rPr>
          <w:t xml:space="preserve">had to </w:t>
        </w:r>
      </w:ins>
      <w:r w:rsidR="00091D4B">
        <w:rPr>
          <w:rFonts w:ascii="Times New Roman" w:hAnsi="Times New Roman" w:cs="Times New Roman"/>
        </w:rPr>
        <w:t>switch their choice by pressing the other key.</w:t>
      </w:r>
      <w:r w:rsidR="00091D4B" w:rsidRPr="00091D4B">
        <w:rPr>
          <w:rFonts w:ascii="Times New Roman" w:hAnsi="Times New Roman" w:cs="Times New Roman"/>
        </w:rPr>
        <w:t xml:space="preserve"> </w:t>
      </w:r>
      <w:r w:rsidR="00041C9C">
        <w:rPr>
          <w:rFonts w:ascii="Times New Roman" w:hAnsi="Times New Roman" w:cs="Times New Roman"/>
        </w:rPr>
        <w:t>After the instructions, participants completed the practice trials and</w:t>
      </w:r>
      <w:ins w:id="212" w:author="Author">
        <w:r w:rsidR="008E5C6D">
          <w:rPr>
            <w:rFonts w:ascii="Times New Roman" w:hAnsi="Times New Roman" w:cs="Times New Roman"/>
          </w:rPr>
          <w:t>,</w:t>
        </w:r>
      </w:ins>
      <w:r w:rsidR="00041C9C">
        <w:rPr>
          <w:rFonts w:ascii="Times New Roman" w:hAnsi="Times New Roman" w:cs="Times New Roman"/>
        </w:rPr>
        <w:t xml:space="preserve"> when they felt confident to start the experiment, they </w:t>
      </w:r>
      <w:del w:id="213" w:author="Author">
        <w:r w:rsidR="00041C9C" w:rsidDel="008E5C6D">
          <w:rPr>
            <w:rFonts w:ascii="Times New Roman" w:hAnsi="Times New Roman" w:cs="Times New Roman"/>
          </w:rPr>
          <w:delText xml:space="preserve">can </w:delText>
        </w:r>
      </w:del>
      <w:ins w:id="214" w:author="Author">
        <w:r w:rsidR="008E5C6D">
          <w:rPr>
            <w:rFonts w:ascii="Times New Roman" w:hAnsi="Times New Roman" w:cs="Times New Roman"/>
          </w:rPr>
          <w:t xml:space="preserve">could </w:t>
        </w:r>
      </w:ins>
      <w:r w:rsidR="00041C9C">
        <w:rPr>
          <w:rFonts w:ascii="Times New Roman" w:hAnsi="Times New Roman" w:cs="Times New Roman"/>
        </w:rPr>
        <w:t xml:space="preserve">press a key to start. Each trial </w:t>
      </w:r>
      <w:del w:id="215" w:author="Author">
        <w:r w:rsidR="00041C9C" w:rsidDel="008E5C6D">
          <w:rPr>
            <w:rFonts w:ascii="Times New Roman" w:hAnsi="Times New Roman" w:cs="Times New Roman"/>
          </w:rPr>
          <w:delText xml:space="preserve">starts </w:delText>
        </w:r>
      </w:del>
      <w:ins w:id="216" w:author="Author">
        <w:r w:rsidR="008E5C6D">
          <w:rPr>
            <w:rFonts w:ascii="Times New Roman" w:hAnsi="Times New Roman" w:cs="Times New Roman"/>
          </w:rPr>
          <w:t xml:space="preserve">started </w:t>
        </w:r>
      </w:ins>
      <w:r w:rsidR="00041C9C">
        <w:rPr>
          <w:rFonts w:ascii="Times New Roman" w:hAnsi="Times New Roman" w:cs="Times New Roman"/>
        </w:rPr>
        <w:t xml:space="preserve">with a </w:t>
      </w:r>
      <w:del w:id="217" w:author="Author">
        <w:r w:rsidR="00041C9C" w:rsidDel="008E5C6D">
          <w:rPr>
            <w:rFonts w:ascii="Times New Roman" w:hAnsi="Times New Roman" w:cs="Times New Roman"/>
          </w:rPr>
          <w:delText xml:space="preserve">250-ms </w:delText>
        </w:r>
      </w:del>
      <w:r w:rsidR="00041C9C">
        <w:rPr>
          <w:rFonts w:ascii="Times New Roman" w:hAnsi="Times New Roman" w:cs="Times New Roman"/>
        </w:rPr>
        <w:t>blank screen with a cross in the center</w:t>
      </w:r>
      <w:ins w:id="218" w:author="Author">
        <w:r w:rsidR="008E5C6D">
          <w:rPr>
            <w:rFonts w:ascii="Times New Roman" w:hAnsi="Times New Roman" w:cs="Times New Roman"/>
          </w:rPr>
          <w:t xml:space="preserve"> during 250-ms. The</w:t>
        </w:r>
      </w:ins>
      <w:del w:id="219" w:author="Author">
        <w:r w:rsidR="00041C9C" w:rsidDel="008E5C6D">
          <w:rPr>
            <w:rFonts w:ascii="Times New Roman" w:hAnsi="Times New Roman" w:cs="Times New Roman"/>
          </w:rPr>
          <w:delText>,</w:delText>
        </w:r>
      </w:del>
      <w:r w:rsidR="00041C9C">
        <w:rPr>
          <w:rFonts w:ascii="Times New Roman" w:hAnsi="Times New Roman" w:cs="Times New Roman"/>
        </w:rPr>
        <w:t xml:space="preserve"> visual stimulus appeared 1,250 </w:t>
      </w:r>
      <w:proofErr w:type="spellStart"/>
      <w:r w:rsidR="00041C9C">
        <w:rPr>
          <w:rFonts w:ascii="Times New Roman" w:hAnsi="Times New Roman" w:cs="Times New Roman"/>
        </w:rPr>
        <w:t>ms</w:t>
      </w:r>
      <w:proofErr w:type="spellEnd"/>
      <w:r w:rsidR="00041C9C">
        <w:rPr>
          <w:rFonts w:ascii="Times New Roman" w:hAnsi="Times New Roman" w:cs="Times New Roman"/>
        </w:rPr>
        <w:t xml:space="preserve"> before the onset of the auditory stimuli. Each trial ended</w:t>
      </w:r>
      <w:r w:rsidR="00041C9C" w:rsidRPr="00041C9C">
        <w:rPr>
          <w:rFonts w:ascii="Times New Roman" w:hAnsi="Times New Roman" w:cs="Times New Roman"/>
        </w:rPr>
        <w:t xml:space="preserve"> </w:t>
      </w:r>
      <w:r w:rsidR="00041C9C">
        <w:rPr>
          <w:rFonts w:ascii="Times New Roman" w:hAnsi="Times New Roman" w:cs="Times New Roman"/>
        </w:rPr>
        <w:t xml:space="preserve">after 4,000 </w:t>
      </w:r>
      <w:proofErr w:type="spellStart"/>
      <w:r w:rsidR="00041C9C">
        <w:rPr>
          <w:rFonts w:ascii="Times New Roman" w:hAnsi="Times New Roman" w:cs="Times New Roman"/>
        </w:rPr>
        <w:t>ms</w:t>
      </w:r>
      <w:proofErr w:type="spellEnd"/>
      <w:r w:rsidR="00041C9C">
        <w:rPr>
          <w:rFonts w:ascii="Times New Roman" w:hAnsi="Times New Roman" w:cs="Times New Roman"/>
        </w:rPr>
        <w:t xml:space="preserve"> of the onset of the auditory stimuli. </w:t>
      </w:r>
      <w:r w:rsidR="00091D4B" w:rsidRPr="00397FF4">
        <w:rPr>
          <w:rFonts w:ascii="Times New Roman" w:hAnsi="Times New Roman" w:cs="Times New Roman"/>
        </w:rPr>
        <w:t xml:space="preserve">The choice and the reaction time </w:t>
      </w:r>
      <w:r w:rsidR="000A78DE">
        <w:rPr>
          <w:rFonts w:ascii="Times New Roman" w:hAnsi="Times New Roman" w:cs="Times New Roman"/>
        </w:rPr>
        <w:t>were</w:t>
      </w:r>
      <w:r w:rsidR="00091D4B" w:rsidRPr="00397FF4">
        <w:rPr>
          <w:rFonts w:ascii="Times New Roman" w:hAnsi="Times New Roman" w:cs="Times New Roman"/>
        </w:rPr>
        <w:t xml:space="preserve"> collected.</w:t>
      </w:r>
      <w:r w:rsidR="00091D4B">
        <w:rPr>
          <w:rFonts w:ascii="Times New Roman" w:hAnsi="Times New Roman" w:cs="Times New Roman"/>
        </w:rPr>
        <w:t xml:space="preserve"> No break </w:t>
      </w:r>
      <w:r w:rsidR="000A78DE">
        <w:rPr>
          <w:rFonts w:ascii="Times New Roman" w:hAnsi="Times New Roman" w:cs="Times New Roman"/>
        </w:rPr>
        <w:t>was</w:t>
      </w:r>
      <w:r w:rsidR="00091D4B">
        <w:rPr>
          <w:rFonts w:ascii="Times New Roman" w:hAnsi="Times New Roman" w:cs="Times New Roman"/>
        </w:rPr>
        <w:t xml:space="preserve"> given until the end of this Experiment.</w:t>
      </w:r>
      <w:r w:rsidR="0050111E">
        <w:rPr>
          <w:rFonts w:ascii="Times New Roman" w:hAnsi="Times New Roman" w:cs="Times New Roman"/>
        </w:rPr>
        <w:t xml:space="preserve"> </w:t>
      </w:r>
      <w:commentRangeStart w:id="220"/>
      <w:r w:rsidR="0050111E">
        <w:rPr>
          <w:rFonts w:ascii="Times New Roman" w:hAnsi="Times New Roman" w:cs="Times New Roman"/>
        </w:rPr>
        <w:t xml:space="preserve">Group A </w:t>
      </w:r>
      <w:r w:rsidR="000A78DE">
        <w:rPr>
          <w:rFonts w:ascii="Times New Roman" w:hAnsi="Times New Roman" w:cs="Times New Roman"/>
        </w:rPr>
        <w:t>got</w:t>
      </w:r>
      <w:r w:rsidR="0050111E">
        <w:rPr>
          <w:rFonts w:ascii="Times New Roman" w:hAnsi="Times New Roman" w:cs="Times New Roman"/>
        </w:rPr>
        <w:t xml:space="preserve"> List 2 and Group B</w:t>
      </w:r>
      <w:commentRangeEnd w:id="220"/>
      <w:r w:rsidR="00E027FB">
        <w:rPr>
          <w:rStyle w:val="CommentReference"/>
        </w:rPr>
        <w:commentReference w:id="220"/>
      </w:r>
      <w:r w:rsidR="0050111E">
        <w:rPr>
          <w:rFonts w:ascii="Times New Roman" w:hAnsi="Times New Roman" w:cs="Times New Roman"/>
        </w:rPr>
        <w:t xml:space="preserve"> </w:t>
      </w:r>
      <w:r w:rsidR="000A78DE">
        <w:rPr>
          <w:rFonts w:ascii="Times New Roman" w:hAnsi="Times New Roman" w:cs="Times New Roman"/>
        </w:rPr>
        <w:t>got</w:t>
      </w:r>
      <w:r w:rsidR="0050111E">
        <w:rPr>
          <w:rFonts w:ascii="Times New Roman" w:hAnsi="Times New Roman" w:cs="Times New Roman"/>
        </w:rPr>
        <w:t xml:space="preserve"> List 1 in this experiment. </w:t>
      </w:r>
    </w:p>
    <w:p w14:paraId="101FAD41" w14:textId="5F202AF9" w:rsidR="00D955E7" w:rsidRDefault="00091D4B" w:rsidP="00041C9C">
      <w:pPr>
        <w:spacing w:line="480" w:lineRule="auto"/>
        <w:ind w:firstLine="720"/>
        <w:rPr>
          <w:rFonts w:ascii="Times New Roman" w:hAnsi="Times New Roman" w:cs="Times New Roman"/>
        </w:rPr>
      </w:pPr>
      <w:r>
        <w:rPr>
          <w:rFonts w:ascii="Times New Roman" w:hAnsi="Times New Roman" w:cs="Times New Roman"/>
        </w:rPr>
        <w:t xml:space="preserve">After the two experiments, the participant </w:t>
      </w:r>
      <w:r w:rsidR="000A78DE">
        <w:rPr>
          <w:rFonts w:ascii="Times New Roman" w:hAnsi="Times New Roman" w:cs="Times New Roman"/>
        </w:rPr>
        <w:t>could</w:t>
      </w:r>
      <w:r>
        <w:rPr>
          <w:rFonts w:ascii="Times New Roman" w:hAnsi="Times New Roman" w:cs="Times New Roman"/>
        </w:rPr>
        <w:t xml:space="preserve"> take another </w:t>
      </w:r>
      <w:r w:rsidR="000A78DE">
        <w:rPr>
          <w:rFonts w:ascii="Times New Roman" w:hAnsi="Times New Roman" w:cs="Times New Roman"/>
        </w:rPr>
        <w:t xml:space="preserve">optional </w:t>
      </w:r>
      <w:r>
        <w:rPr>
          <w:rFonts w:ascii="Times New Roman" w:hAnsi="Times New Roman" w:cs="Times New Roman"/>
        </w:rPr>
        <w:t xml:space="preserve">break and continue with the Language Background Questionnaire where the linguistic background and Spanish proficiency </w:t>
      </w:r>
      <w:r w:rsidR="000A78DE">
        <w:rPr>
          <w:rFonts w:ascii="Times New Roman" w:hAnsi="Times New Roman" w:cs="Times New Roman"/>
        </w:rPr>
        <w:t>was</w:t>
      </w:r>
      <w:r>
        <w:rPr>
          <w:rFonts w:ascii="Times New Roman" w:hAnsi="Times New Roman" w:cs="Times New Roman"/>
        </w:rPr>
        <w:t xml:space="preserve"> registered. </w:t>
      </w:r>
    </w:p>
    <w:p w14:paraId="345D4AF2" w14:textId="77777777" w:rsidR="000A78DE" w:rsidRDefault="000A78DE" w:rsidP="000A78DE">
      <w:pPr>
        <w:spacing w:line="480" w:lineRule="auto"/>
        <w:ind w:firstLine="720"/>
        <w:rPr>
          <w:rFonts w:ascii="Times New Roman" w:hAnsi="Times New Roman" w:cs="Times New Roman"/>
        </w:rPr>
      </w:pPr>
    </w:p>
    <w:p w14:paraId="62DDE8A7" w14:textId="763343DA" w:rsidR="00954971" w:rsidRPr="00570403" w:rsidRDefault="00D955E7" w:rsidP="00056B37">
      <w:pPr>
        <w:spacing w:line="480" w:lineRule="auto"/>
        <w:rPr>
          <w:rFonts w:ascii="Times New Roman" w:hAnsi="Times New Roman" w:cs="Times New Roman"/>
          <w:b/>
          <w:bCs/>
        </w:rPr>
      </w:pPr>
      <w:r w:rsidRPr="006422D4">
        <w:rPr>
          <w:rFonts w:ascii="Times New Roman" w:hAnsi="Times New Roman" w:cs="Times New Roman"/>
          <w:b/>
          <w:bCs/>
        </w:rPr>
        <w:t>Results</w:t>
      </w:r>
    </w:p>
    <w:p w14:paraId="107EC694" w14:textId="6B136D05" w:rsidR="00FF5972" w:rsidRDefault="00FF5972" w:rsidP="00056B37">
      <w:pPr>
        <w:spacing w:line="480" w:lineRule="auto"/>
        <w:rPr>
          <w:rFonts w:ascii="Times New Roman" w:hAnsi="Times New Roman" w:cs="Times New Roman"/>
        </w:rPr>
      </w:pPr>
      <w:r w:rsidRPr="00570403">
        <w:rPr>
          <w:rFonts w:ascii="Times New Roman" w:hAnsi="Times New Roman" w:cs="Times New Roman"/>
        </w:rPr>
        <w:t>Experiment 1</w:t>
      </w:r>
    </w:p>
    <w:p w14:paraId="6D12DCA8" w14:textId="3A931652" w:rsidR="00475F54" w:rsidRDefault="00D10AE1" w:rsidP="00056B37">
      <w:pPr>
        <w:spacing w:line="480" w:lineRule="auto"/>
        <w:rPr>
          <w:rFonts w:ascii="Times New Roman" w:hAnsi="Times New Roman" w:cs="Times New Roman"/>
        </w:rPr>
      </w:pPr>
      <w:r>
        <w:rPr>
          <w:rFonts w:ascii="Times New Roman" w:hAnsi="Times New Roman" w:cs="Times New Roman"/>
        </w:rPr>
        <w:t xml:space="preserve">The data collected during Experiment 1 were </w:t>
      </w:r>
      <w:commentRangeStart w:id="221"/>
      <w:r>
        <w:rPr>
          <w:rFonts w:ascii="Times New Roman" w:hAnsi="Times New Roman" w:cs="Times New Roman"/>
        </w:rPr>
        <w:t xml:space="preserve">trimmed </w:t>
      </w:r>
      <w:commentRangeEnd w:id="221"/>
      <w:r w:rsidR="00D91F90">
        <w:rPr>
          <w:rStyle w:val="CommentReference"/>
        </w:rPr>
        <w:commentReference w:id="221"/>
      </w:r>
      <w:r>
        <w:rPr>
          <w:rFonts w:ascii="Times New Roman" w:hAnsi="Times New Roman" w:cs="Times New Roman"/>
        </w:rPr>
        <w:t xml:space="preserve">in following steps: we left out participants who </w:t>
      </w:r>
      <w:r w:rsidR="00475F54">
        <w:rPr>
          <w:rFonts w:ascii="Times New Roman" w:hAnsi="Times New Roman" w:cs="Times New Roman"/>
        </w:rPr>
        <w:t xml:space="preserve">failed </w:t>
      </w:r>
      <w:commentRangeStart w:id="222"/>
      <w:r w:rsidR="00475F54">
        <w:rPr>
          <w:rFonts w:ascii="Times New Roman" w:hAnsi="Times New Roman" w:cs="Times New Roman"/>
        </w:rPr>
        <w:t xml:space="preserve">to </w:t>
      </w:r>
      <w:r>
        <w:rPr>
          <w:rFonts w:ascii="Times New Roman" w:hAnsi="Times New Roman" w:cs="Times New Roman"/>
        </w:rPr>
        <w:t>report</w:t>
      </w:r>
      <w:r w:rsidR="00475F54">
        <w:rPr>
          <w:rFonts w:ascii="Times New Roman" w:hAnsi="Times New Roman" w:cs="Times New Roman"/>
        </w:rPr>
        <w:t xml:space="preserve"> </w:t>
      </w:r>
      <w:r>
        <w:rPr>
          <w:rFonts w:ascii="Times New Roman" w:hAnsi="Times New Roman" w:cs="Times New Roman"/>
        </w:rPr>
        <w:t>in Language Background Questionnaire as our target population</w:t>
      </w:r>
      <w:commentRangeEnd w:id="222"/>
      <w:r w:rsidR="008C54D6">
        <w:rPr>
          <w:rStyle w:val="CommentReference"/>
        </w:rPr>
        <w:commentReference w:id="222"/>
      </w:r>
      <w:r>
        <w:rPr>
          <w:rFonts w:ascii="Times New Roman" w:hAnsi="Times New Roman" w:cs="Times New Roman"/>
        </w:rPr>
        <w:t xml:space="preserve">, then we excluded incomplete data sets, we also calculated the rate of </w:t>
      </w:r>
      <w:r w:rsidR="006A236F">
        <w:rPr>
          <w:rFonts w:ascii="Times New Roman" w:hAnsi="Times New Roman" w:cs="Times New Roman"/>
        </w:rPr>
        <w:t>making the correct choice during</w:t>
      </w:r>
      <w:r>
        <w:rPr>
          <w:rFonts w:ascii="Times New Roman" w:hAnsi="Times New Roman" w:cs="Times New Roman"/>
        </w:rPr>
        <w:t xml:space="preserve"> this experiment</w:t>
      </w:r>
      <w:r w:rsidR="006A236F">
        <w:rPr>
          <w:rFonts w:ascii="Times New Roman" w:hAnsi="Times New Roman" w:cs="Times New Roman"/>
        </w:rPr>
        <w:t xml:space="preserve"> and </w:t>
      </w:r>
      <w:r w:rsidR="00475F54">
        <w:rPr>
          <w:rFonts w:ascii="Times New Roman" w:hAnsi="Times New Roman" w:cs="Times New Roman"/>
        </w:rPr>
        <w:t>only included</w:t>
      </w:r>
      <w:r w:rsidR="006A236F">
        <w:rPr>
          <w:rFonts w:ascii="Times New Roman" w:hAnsi="Times New Roman" w:cs="Times New Roman"/>
        </w:rPr>
        <w:t xml:space="preserve"> participants who scored above 75% in correction rate. </w:t>
      </w:r>
      <w:r w:rsidR="00954971" w:rsidRPr="00570403">
        <w:rPr>
          <w:rFonts w:ascii="Times New Roman" w:hAnsi="Times New Roman" w:cs="Times New Roman"/>
        </w:rPr>
        <w:t xml:space="preserve">We then </w:t>
      </w:r>
      <w:r w:rsidR="00D61F21">
        <w:rPr>
          <w:rFonts w:ascii="Times New Roman" w:hAnsi="Times New Roman" w:cs="Times New Roman"/>
        </w:rPr>
        <w:t>calculated reaction time</w:t>
      </w:r>
      <w:ins w:id="223" w:author="Author">
        <w:r w:rsidR="008C54D6">
          <w:rPr>
            <w:rFonts w:ascii="Times New Roman" w:hAnsi="Times New Roman" w:cs="Times New Roman"/>
          </w:rPr>
          <w:t xml:space="preserve"> </w:t>
        </w:r>
      </w:ins>
      <w:r w:rsidR="00D61F21">
        <w:rPr>
          <w:rFonts w:ascii="Times New Roman" w:hAnsi="Times New Roman" w:cs="Times New Roman"/>
        </w:rPr>
        <w:t>(rt) subtracting the duration of matrix sentence from the recorded reaction when participants pressed the key</w:t>
      </w:r>
      <w:r w:rsidR="00475F54">
        <w:rPr>
          <w:rFonts w:ascii="Times New Roman" w:hAnsi="Times New Roman" w:cs="Times New Roman"/>
        </w:rPr>
        <w:t xml:space="preserve">. </w:t>
      </w:r>
      <w:r w:rsidR="006559D4">
        <w:rPr>
          <w:rFonts w:ascii="Times New Roman" w:hAnsi="Times New Roman" w:cs="Times New Roman"/>
        </w:rPr>
        <w:t xml:space="preserve">We </w:t>
      </w:r>
      <w:r w:rsidR="00954971" w:rsidRPr="00570403">
        <w:rPr>
          <w:rFonts w:ascii="Times New Roman" w:hAnsi="Times New Roman" w:cs="Times New Roman"/>
        </w:rPr>
        <w:t xml:space="preserve">submitted the data to </w:t>
      </w:r>
      <w:r w:rsidR="00162A0E">
        <w:rPr>
          <w:rFonts w:ascii="Times New Roman" w:hAnsi="Times New Roman" w:cs="Times New Roman"/>
        </w:rPr>
        <w:t xml:space="preserve">an </w:t>
      </w:r>
      <w:commentRangeStart w:id="224"/>
      <w:r w:rsidR="00954971" w:rsidRPr="00570403">
        <w:rPr>
          <w:rFonts w:ascii="Times New Roman" w:hAnsi="Times New Roman" w:cs="Times New Roman"/>
        </w:rPr>
        <w:t xml:space="preserve">analysis </w:t>
      </w:r>
      <w:commentRangeEnd w:id="224"/>
      <w:r w:rsidR="00066BEB">
        <w:rPr>
          <w:rStyle w:val="CommentReference"/>
        </w:rPr>
        <w:commentReference w:id="224"/>
      </w:r>
      <w:r w:rsidR="006A236F">
        <w:rPr>
          <w:rFonts w:ascii="Times New Roman" w:hAnsi="Times New Roman" w:cs="Times New Roman"/>
        </w:rPr>
        <w:t xml:space="preserve">to determine </w:t>
      </w:r>
      <w:commentRangeStart w:id="225"/>
      <w:r w:rsidR="006A236F">
        <w:rPr>
          <w:rFonts w:ascii="Times New Roman" w:hAnsi="Times New Roman" w:cs="Times New Roman"/>
        </w:rPr>
        <w:lastRenderedPageBreak/>
        <w:t>whether the participants reacted at different rate when listening to recordings of different conditions and if so, how are the differences</w:t>
      </w:r>
      <w:commentRangeEnd w:id="225"/>
      <w:r w:rsidR="00066BEB">
        <w:rPr>
          <w:rStyle w:val="CommentReference"/>
        </w:rPr>
        <w:commentReference w:id="225"/>
      </w:r>
      <w:r w:rsidR="006A236F">
        <w:rPr>
          <w:rFonts w:ascii="Times New Roman" w:hAnsi="Times New Roman" w:cs="Times New Roman"/>
        </w:rPr>
        <w:t>.</w:t>
      </w:r>
      <w:r w:rsidR="00954971" w:rsidRPr="00570403">
        <w:rPr>
          <w:rFonts w:ascii="Times New Roman" w:hAnsi="Times New Roman" w:cs="Times New Roman"/>
        </w:rPr>
        <w:t xml:space="preserve"> </w:t>
      </w:r>
      <w:r w:rsidR="00475F54">
        <w:rPr>
          <w:rFonts w:ascii="Times New Roman" w:hAnsi="Times New Roman" w:cs="Times New Roman"/>
        </w:rPr>
        <w:t xml:space="preserve">During plotting we trimmed down the data points per participant where rt is 2 standard deviations longer than their mean rt or more. </w:t>
      </w:r>
      <w:r w:rsidR="0048484C">
        <w:rPr>
          <w:rFonts w:ascii="Times New Roman" w:hAnsi="Times New Roman" w:cs="Times New Roman"/>
        </w:rPr>
        <w:t xml:space="preserve">A </w:t>
      </w:r>
      <w:r w:rsidR="00E922D1">
        <w:rPr>
          <w:rFonts w:ascii="Times New Roman" w:hAnsi="Times New Roman" w:cs="Times New Roman"/>
        </w:rPr>
        <w:t>linear</w:t>
      </w:r>
      <w:r w:rsidR="0048484C">
        <w:rPr>
          <w:rFonts w:ascii="Times New Roman" w:hAnsi="Times New Roman" w:cs="Times New Roman"/>
        </w:rPr>
        <w:t xml:space="preserve"> mixed-effects model was run using R (R Core Team, 2022)</w:t>
      </w:r>
      <w:r w:rsidR="00D61F21">
        <w:rPr>
          <w:rFonts w:ascii="Times New Roman" w:hAnsi="Times New Roman" w:cs="Times New Roman"/>
        </w:rPr>
        <w:t xml:space="preserve">. </w:t>
      </w:r>
      <w:r w:rsidR="00475F54">
        <w:rPr>
          <w:rFonts w:ascii="Times New Roman" w:hAnsi="Times New Roman" w:cs="Times New Roman"/>
        </w:rPr>
        <w:t>We included</w:t>
      </w:r>
      <w:r w:rsidR="00892D49">
        <w:rPr>
          <w:rFonts w:ascii="Times New Roman" w:hAnsi="Times New Roman" w:cs="Times New Roman"/>
        </w:rPr>
        <w:t xml:space="preserve"> </w:t>
      </w:r>
      <w:ins w:id="226" w:author="Author">
        <w:r w:rsidR="00066BEB">
          <w:rPr>
            <w:rFonts w:ascii="Times New Roman" w:hAnsi="Times New Roman" w:cs="Times New Roman"/>
          </w:rPr>
          <w:t xml:space="preserve">the </w:t>
        </w:r>
      </w:ins>
      <w:proofErr w:type="spellStart"/>
      <w:r w:rsidR="00892D49">
        <w:rPr>
          <w:rFonts w:ascii="Times New Roman" w:hAnsi="Times New Roman" w:cs="Times New Roman"/>
        </w:rPr>
        <w:t>partcipants</w:t>
      </w:r>
      <w:proofErr w:type="spellEnd"/>
      <w:r w:rsidR="00892D49">
        <w:rPr>
          <w:rFonts w:ascii="Times New Roman" w:hAnsi="Times New Roman" w:cs="Times New Roman"/>
        </w:rPr>
        <w:t xml:space="preserve">’ language proficiency (standardized </w:t>
      </w:r>
      <w:proofErr w:type="spellStart"/>
      <w:r w:rsidR="00892D49">
        <w:rPr>
          <w:rFonts w:ascii="Times New Roman" w:hAnsi="Times New Roman" w:cs="Times New Roman"/>
        </w:rPr>
        <w:t>Lextale</w:t>
      </w:r>
      <w:proofErr w:type="spellEnd"/>
      <w:r w:rsidR="00892D49">
        <w:rPr>
          <w:rFonts w:ascii="Times New Roman" w:hAnsi="Times New Roman" w:cs="Times New Roman"/>
        </w:rPr>
        <w:t xml:space="preserve"> score) </w:t>
      </w:r>
      <w:r w:rsidR="00475F54">
        <w:rPr>
          <w:rFonts w:ascii="Times New Roman" w:hAnsi="Times New Roman" w:cs="Times New Roman"/>
        </w:rPr>
        <w:t xml:space="preserve">and </w:t>
      </w:r>
      <w:commentRangeStart w:id="227"/>
      <w:r w:rsidR="00475F54">
        <w:rPr>
          <w:rFonts w:ascii="Times New Roman" w:hAnsi="Times New Roman" w:cs="Times New Roman"/>
        </w:rPr>
        <w:t xml:space="preserve">conditions </w:t>
      </w:r>
      <w:commentRangeEnd w:id="227"/>
      <w:r w:rsidR="00066BEB">
        <w:rPr>
          <w:rStyle w:val="CommentReference"/>
        </w:rPr>
        <w:commentReference w:id="227"/>
      </w:r>
      <w:r w:rsidR="00475F54">
        <w:rPr>
          <w:rFonts w:ascii="Times New Roman" w:hAnsi="Times New Roman" w:cs="Times New Roman"/>
        </w:rPr>
        <w:t xml:space="preserve">as two predictors, </w:t>
      </w:r>
      <w:r w:rsidR="00892D49">
        <w:rPr>
          <w:rFonts w:ascii="Times New Roman" w:hAnsi="Times New Roman" w:cs="Times New Roman"/>
        </w:rPr>
        <w:t>a by-participant random intercept,</w:t>
      </w:r>
      <w:r w:rsidR="00475F54">
        <w:rPr>
          <w:rFonts w:ascii="Times New Roman" w:hAnsi="Times New Roman" w:cs="Times New Roman"/>
        </w:rPr>
        <w:t xml:space="preserve"> and</w:t>
      </w:r>
      <w:r w:rsidR="00892D49">
        <w:rPr>
          <w:rFonts w:ascii="Times New Roman" w:hAnsi="Times New Roman" w:cs="Times New Roman"/>
        </w:rPr>
        <w:t xml:space="preserve"> estimated </w:t>
      </w:r>
      <w:r w:rsidR="00475F54" w:rsidRPr="00475F54">
        <w:rPr>
          <w:rFonts w:ascii="Times New Roman" w:hAnsi="Times New Roman" w:cs="Times New Roman"/>
        </w:rPr>
        <w:t>logged</w:t>
      </w:r>
      <w:r w:rsidR="00475F54">
        <w:rPr>
          <w:rFonts w:ascii="Times New Roman" w:hAnsi="Times New Roman" w:cs="Times New Roman"/>
        </w:rPr>
        <w:t xml:space="preserve"> </w:t>
      </w:r>
      <w:r w:rsidR="00892D49">
        <w:rPr>
          <w:rFonts w:ascii="Times New Roman" w:hAnsi="Times New Roman" w:cs="Times New Roman"/>
        </w:rPr>
        <w:t>reaction time</w:t>
      </w:r>
      <w:ins w:id="228" w:author="Author">
        <w:r w:rsidR="00066BEB">
          <w:rPr>
            <w:rFonts w:ascii="Times New Roman" w:hAnsi="Times New Roman" w:cs="Times New Roman"/>
          </w:rPr>
          <w:t xml:space="preserve"> </w:t>
        </w:r>
      </w:ins>
      <w:r w:rsidR="00892D49">
        <w:rPr>
          <w:rFonts w:ascii="Times New Roman" w:hAnsi="Times New Roman" w:cs="Times New Roman"/>
        </w:rPr>
        <w:t>(</w:t>
      </w:r>
      <w:proofErr w:type="spellStart"/>
      <w:r w:rsidR="00475F54">
        <w:rPr>
          <w:rFonts w:ascii="Times New Roman" w:hAnsi="Times New Roman" w:cs="Times New Roman"/>
        </w:rPr>
        <w:t>log_</w:t>
      </w:r>
      <w:r w:rsidR="00892D49">
        <w:rPr>
          <w:rFonts w:ascii="Times New Roman" w:hAnsi="Times New Roman" w:cs="Times New Roman"/>
        </w:rPr>
        <w:t>rt</w:t>
      </w:r>
      <w:proofErr w:type="spellEnd"/>
      <w:r w:rsidR="00892D49">
        <w:rPr>
          <w:rFonts w:ascii="Times New Roman" w:hAnsi="Times New Roman" w:cs="Times New Roman"/>
        </w:rPr>
        <w:t xml:space="preserve">) </w:t>
      </w:r>
      <w:r w:rsidR="00475F54">
        <w:rPr>
          <w:rFonts w:ascii="Times New Roman" w:hAnsi="Times New Roman" w:cs="Times New Roman"/>
        </w:rPr>
        <w:t>as the dependent variable.</w:t>
      </w:r>
      <w:r w:rsidR="00892D49">
        <w:rPr>
          <w:rFonts w:ascii="Times New Roman" w:hAnsi="Times New Roman" w:cs="Times New Roman"/>
        </w:rPr>
        <w:t xml:space="preserve"> </w:t>
      </w:r>
      <w:r w:rsidR="00D61F21">
        <w:rPr>
          <w:rFonts w:ascii="Times New Roman" w:hAnsi="Times New Roman" w:cs="Times New Roman"/>
        </w:rPr>
        <w:t xml:space="preserve">The </w:t>
      </w:r>
      <w:r w:rsidR="00892D49">
        <w:rPr>
          <w:rFonts w:ascii="Times New Roman" w:hAnsi="Times New Roman" w:cs="Times New Roman"/>
        </w:rPr>
        <w:t>factor</w:t>
      </w:r>
      <w:r w:rsidR="00475F54">
        <w:rPr>
          <w:rFonts w:ascii="Times New Roman" w:hAnsi="Times New Roman" w:cs="Times New Roman"/>
        </w:rPr>
        <w:t>s were</w:t>
      </w:r>
      <w:r w:rsidR="00892D49">
        <w:rPr>
          <w:rFonts w:ascii="Times New Roman" w:hAnsi="Times New Roman" w:cs="Times New Roman"/>
        </w:rPr>
        <w:t xml:space="preserve"> dummy coded with naturally produced English-Spanish Code-switching condition </w:t>
      </w:r>
      <w:ins w:id="229" w:author="Author">
        <w:r w:rsidR="00066BEB">
          <w:rPr>
            <w:rFonts w:ascii="Times New Roman" w:hAnsi="Times New Roman" w:cs="Times New Roman"/>
          </w:rPr>
          <w:t>(na.es)</w:t>
        </w:r>
        <w:r w:rsidR="00066BEB">
          <w:rPr>
            <w:rFonts w:ascii="Times New Roman" w:hAnsi="Times New Roman" w:cs="Times New Roman"/>
          </w:rPr>
          <w:t xml:space="preserve"> </w:t>
        </w:r>
      </w:ins>
      <w:r w:rsidR="00892D49">
        <w:rPr>
          <w:rFonts w:ascii="Times New Roman" w:hAnsi="Times New Roman" w:cs="Times New Roman"/>
        </w:rPr>
        <w:t>set</w:t>
      </w:r>
      <w:ins w:id="230" w:author="Author">
        <w:r w:rsidR="00066BEB">
          <w:rPr>
            <w:rFonts w:ascii="Times New Roman" w:hAnsi="Times New Roman" w:cs="Times New Roman"/>
          </w:rPr>
          <w:t xml:space="preserve"> </w:t>
        </w:r>
      </w:ins>
      <w:del w:id="231" w:author="Author">
        <w:r w:rsidR="00475F54" w:rsidDel="00066BEB">
          <w:rPr>
            <w:rFonts w:ascii="Times New Roman" w:hAnsi="Times New Roman" w:cs="Times New Roman"/>
          </w:rPr>
          <w:delText>(na.es)</w:delText>
        </w:r>
      </w:del>
      <w:r w:rsidR="00892D49">
        <w:rPr>
          <w:rFonts w:ascii="Times New Roman" w:hAnsi="Times New Roman" w:cs="Times New Roman"/>
        </w:rPr>
        <w:t xml:space="preserve"> as the reference group.</w:t>
      </w:r>
      <w:r w:rsidR="00475F54">
        <w:rPr>
          <w:rFonts w:ascii="Times New Roman" w:hAnsi="Times New Roman" w:cs="Times New Roman"/>
        </w:rPr>
        <w:t xml:space="preserve"> </w:t>
      </w:r>
    </w:p>
    <w:p w14:paraId="0A171AD5" w14:textId="77777777" w:rsidR="00475F54" w:rsidRDefault="00475F54" w:rsidP="00475F54">
      <w:pPr>
        <w:spacing w:line="480" w:lineRule="auto"/>
        <w:ind w:firstLine="720"/>
        <w:rPr>
          <w:rFonts w:ascii="Times New Roman" w:hAnsi="Times New Roman" w:cs="Times New Roman"/>
        </w:rPr>
      </w:pPr>
      <w:r>
        <w:rPr>
          <w:rFonts w:ascii="Times New Roman" w:hAnsi="Times New Roman" w:cs="Times New Roman"/>
        </w:rPr>
        <w:t xml:space="preserve">The results </w:t>
      </w:r>
      <w:commentRangeStart w:id="232"/>
      <w:r>
        <w:rPr>
          <w:rFonts w:ascii="Times New Roman" w:hAnsi="Times New Roman" w:cs="Times New Roman"/>
        </w:rPr>
        <w:t xml:space="preserve">suggested that the reaction time might tend to be shorter for participants </w:t>
      </w:r>
      <w:commentRangeEnd w:id="232"/>
      <w:r w:rsidR="00BE1985">
        <w:rPr>
          <w:rStyle w:val="CommentReference"/>
        </w:rPr>
        <w:commentReference w:id="232"/>
      </w:r>
      <w:r>
        <w:rPr>
          <w:rFonts w:ascii="Times New Roman" w:hAnsi="Times New Roman" w:cs="Times New Roman"/>
        </w:rPr>
        <w:t xml:space="preserve">with a higher proficiency, however no main effect was found (t value = -0.712, p = 0.483). No main effect was found either for the interaction between proficiency and </w:t>
      </w:r>
      <w:commentRangeStart w:id="233"/>
      <w:r>
        <w:rPr>
          <w:rFonts w:ascii="Times New Roman" w:hAnsi="Times New Roman" w:cs="Times New Roman"/>
        </w:rPr>
        <w:t>conditions</w:t>
      </w:r>
      <w:commentRangeEnd w:id="233"/>
      <w:r w:rsidR="00BE1985">
        <w:rPr>
          <w:rStyle w:val="CommentReference"/>
        </w:rPr>
        <w:commentReference w:id="233"/>
      </w:r>
      <w:r>
        <w:rPr>
          <w:rFonts w:ascii="Times New Roman" w:hAnsi="Times New Roman" w:cs="Times New Roman"/>
        </w:rPr>
        <w:t xml:space="preserve">. </w:t>
      </w:r>
    </w:p>
    <w:p w14:paraId="3529E464" w14:textId="0803349E" w:rsidR="00954971" w:rsidRPr="00475F54" w:rsidRDefault="00475F54" w:rsidP="00475F54">
      <w:pPr>
        <w:spacing w:line="480" w:lineRule="auto"/>
        <w:ind w:firstLine="720"/>
        <w:rPr>
          <w:rFonts w:ascii="Times New Roman" w:hAnsi="Times New Roman" w:cs="Times New Roman"/>
        </w:rPr>
      </w:pPr>
      <w:r>
        <w:rPr>
          <w:rFonts w:ascii="Times New Roman" w:hAnsi="Times New Roman" w:cs="Times New Roman"/>
        </w:rPr>
        <w:t>The by condition analysis showed that</w:t>
      </w:r>
      <w:r w:rsidR="00267F49">
        <w:rPr>
          <w:rFonts w:ascii="Times New Roman" w:hAnsi="Times New Roman" w:cs="Times New Roman"/>
        </w:rPr>
        <w:t xml:space="preserve">, participants reacted at faster speed when hearing naturally produced unilingual English utterance, </w:t>
      </w:r>
      <w:commentRangeStart w:id="234"/>
      <w:r w:rsidR="00267F49">
        <w:rPr>
          <w:rFonts w:ascii="Times New Roman" w:hAnsi="Times New Roman" w:cs="Times New Roman"/>
        </w:rPr>
        <w:t>as main effect was found in this condition (t value = -4.837, p &lt; 0.001).</w:t>
      </w:r>
      <w:r>
        <w:rPr>
          <w:rFonts w:ascii="Times New Roman" w:hAnsi="Times New Roman" w:cs="Times New Roman"/>
        </w:rPr>
        <w:t xml:space="preserve"> </w:t>
      </w:r>
      <w:commentRangeEnd w:id="234"/>
      <w:r w:rsidR="004360C8">
        <w:rPr>
          <w:rStyle w:val="CommentReference"/>
        </w:rPr>
        <w:commentReference w:id="234"/>
      </w:r>
      <w:r>
        <w:rPr>
          <w:rFonts w:ascii="Times New Roman" w:hAnsi="Times New Roman" w:cs="Times New Roman"/>
        </w:rPr>
        <w:t xml:space="preserve">Small effect was found in </w:t>
      </w:r>
      <w:ins w:id="235" w:author="Author">
        <w:r w:rsidR="004360C8">
          <w:rPr>
            <w:rFonts w:ascii="Times New Roman" w:hAnsi="Times New Roman" w:cs="Times New Roman"/>
          </w:rPr>
          <w:t xml:space="preserve">the </w:t>
        </w:r>
      </w:ins>
      <w:r>
        <w:rPr>
          <w:rFonts w:ascii="Times New Roman" w:hAnsi="Times New Roman" w:cs="Times New Roman"/>
        </w:rPr>
        <w:t>intonation-controlled condition</w:t>
      </w:r>
      <w:ins w:id="236" w:author="Author">
        <w:r w:rsidR="004360C8">
          <w:rPr>
            <w:rFonts w:ascii="Times New Roman" w:hAnsi="Times New Roman" w:cs="Times New Roman"/>
          </w:rPr>
          <w:t xml:space="preserve"> </w:t>
        </w:r>
      </w:ins>
      <w:r>
        <w:rPr>
          <w:rFonts w:ascii="Times New Roman" w:hAnsi="Times New Roman" w:cs="Times New Roman"/>
        </w:rPr>
        <w:t xml:space="preserve">(f0c.es): participants reacted slower in this condition compared to </w:t>
      </w:r>
      <w:proofErr w:type="spellStart"/>
      <w:r>
        <w:rPr>
          <w:rFonts w:ascii="Times New Roman" w:hAnsi="Times New Roman" w:cs="Times New Roman"/>
        </w:rPr>
        <w:t>na</w:t>
      </w:r>
      <w:proofErr w:type="spellEnd"/>
      <w:r>
        <w:rPr>
          <w:rFonts w:ascii="Times New Roman" w:hAnsi="Times New Roman" w:cs="Times New Roman"/>
        </w:rPr>
        <w:t xml:space="preserve">-es condition (t value = 3.012, </w:t>
      </w:r>
      <w:commentRangeStart w:id="237"/>
      <w:r>
        <w:rPr>
          <w:rFonts w:ascii="Times New Roman" w:hAnsi="Times New Roman" w:cs="Times New Roman"/>
        </w:rPr>
        <w:t xml:space="preserve">0.001&lt;p&lt;0.01), </w:t>
      </w:r>
      <w:commentRangeEnd w:id="237"/>
      <w:r w:rsidR="004360C8">
        <w:rPr>
          <w:rStyle w:val="CommentReference"/>
        </w:rPr>
        <w:commentReference w:id="237"/>
      </w:r>
      <w:r>
        <w:rPr>
          <w:rFonts w:ascii="Times New Roman" w:hAnsi="Times New Roman" w:cs="Times New Roman"/>
        </w:rPr>
        <w:t xml:space="preserve">For the simple spliced condition (f0u.es), the mean of rt might suggest that </w:t>
      </w:r>
      <w:del w:id="238" w:author="Author">
        <w:r w:rsidDel="004360C8">
          <w:rPr>
            <w:rFonts w:ascii="Times New Roman" w:hAnsi="Times New Roman" w:cs="Times New Roman"/>
          </w:rPr>
          <w:delText>partcipants</w:delText>
        </w:r>
      </w:del>
      <w:ins w:id="239" w:author="Author">
        <w:r w:rsidR="004360C8">
          <w:rPr>
            <w:rFonts w:ascii="Times New Roman" w:hAnsi="Times New Roman" w:cs="Times New Roman"/>
          </w:rPr>
          <w:t>participants</w:t>
        </w:r>
      </w:ins>
      <w:r>
        <w:rPr>
          <w:rFonts w:ascii="Times New Roman" w:hAnsi="Times New Roman" w:cs="Times New Roman"/>
        </w:rPr>
        <w:t xml:space="preserve"> reacted slower than na.es condition, </w:t>
      </w:r>
      <w:commentRangeStart w:id="240"/>
      <w:r>
        <w:rPr>
          <w:rFonts w:ascii="Times New Roman" w:hAnsi="Times New Roman" w:cs="Times New Roman"/>
        </w:rPr>
        <w:t>yet n</w:t>
      </w:r>
      <w:r w:rsidR="00267F49">
        <w:rPr>
          <w:rFonts w:ascii="Times New Roman" w:hAnsi="Times New Roman" w:cs="Times New Roman"/>
        </w:rPr>
        <w:t xml:space="preserve">o </w:t>
      </w:r>
      <w:r>
        <w:rPr>
          <w:rFonts w:ascii="Times New Roman" w:hAnsi="Times New Roman" w:cs="Times New Roman"/>
        </w:rPr>
        <w:t xml:space="preserve">main </w:t>
      </w:r>
      <w:r w:rsidR="00267F49">
        <w:rPr>
          <w:rFonts w:ascii="Times New Roman" w:hAnsi="Times New Roman" w:cs="Times New Roman"/>
        </w:rPr>
        <w:t>effect was found (t value = 0.218,</w:t>
      </w:r>
      <w:r>
        <w:rPr>
          <w:rFonts w:ascii="Times New Roman" w:hAnsi="Times New Roman" w:cs="Times New Roman"/>
        </w:rPr>
        <w:t xml:space="preserve"> </w:t>
      </w:r>
      <w:commentRangeStart w:id="241"/>
      <w:r>
        <w:rPr>
          <w:rFonts w:ascii="Times New Roman" w:hAnsi="Times New Roman" w:cs="Times New Roman"/>
        </w:rPr>
        <w:t>0.1</w:t>
      </w:r>
      <w:r w:rsidR="00267F49">
        <w:rPr>
          <w:rFonts w:ascii="Times New Roman" w:hAnsi="Times New Roman" w:cs="Times New Roman"/>
        </w:rPr>
        <w:t xml:space="preserve"> </w:t>
      </w:r>
      <w:r>
        <w:rPr>
          <w:rFonts w:ascii="Times New Roman" w:hAnsi="Times New Roman" w:cs="Times New Roman"/>
        </w:rPr>
        <w:t>&lt;</w:t>
      </w:r>
      <w:r w:rsidR="00267F49">
        <w:rPr>
          <w:rFonts w:ascii="Times New Roman" w:hAnsi="Times New Roman" w:cs="Times New Roman"/>
        </w:rPr>
        <w:t xml:space="preserve">p </w:t>
      </w:r>
      <w:r>
        <w:rPr>
          <w:rFonts w:ascii="Times New Roman" w:hAnsi="Times New Roman" w:cs="Times New Roman"/>
        </w:rPr>
        <w:t>&lt;</w:t>
      </w:r>
      <w:r w:rsidR="00267F49">
        <w:rPr>
          <w:rFonts w:ascii="Times New Roman" w:hAnsi="Times New Roman" w:cs="Times New Roman"/>
        </w:rPr>
        <w:t>1</w:t>
      </w:r>
      <w:r>
        <w:rPr>
          <w:rFonts w:ascii="Times New Roman" w:hAnsi="Times New Roman" w:cs="Times New Roman"/>
        </w:rPr>
        <w:t xml:space="preserve">) </w:t>
      </w:r>
      <w:commentRangeEnd w:id="240"/>
      <w:r w:rsidR="004360C8">
        <w:rPr>
          <w:rStyle w:val="CommentReference"/>
        </w:rPr>
        <w:commentReference w:id="240"/>
      </w:r>
      <w:r>
        <w:rPr>
          <w:rFonts w:ascii="Times New Roman" w:hAnsi="Times New Roman" w:cs="Times New Roman"/>
        </w:rPr>
        <w:t xml:space="preserve">in the </w:t>
      </w:r>
      <w:commentRangeStart w:id="242"/>
      <w:r>
        <w:rPr>
          <w:rFonts w:ascii="Times New Roman" w:hAnsi="Times New Roman" w:cs="Times New Roman"/>
        </w:rPr>
        <w:t>analysis</w:t>
      </w:r>
      <w:commentRangeEnd w:id="242"/>
      <w:r w:rsidR="0061309F">
        <w:rPr>
          <w:rStyle w:val="CommentReference"/>
        </w:rPr>
        <w:commentReference w:id="242"/>
      </w:r>
      <w:r>
        <w:rPr>
          <w:rFonts w:ascii="Times New Roman" w:hAnsi="Times New Roman" w:cs="Times New Roman"/>
        </w:rPr>
        <w:t>.</w:t>
      </w:r>
      <w:r w:rsidR="00B25E45">
        <w:rPr>
          <w:rFonts w:ascii="Times New Roman" w:hAnsi="Times New Roman" w:cs="Times New Roman"/>
        </w:rPr>
        <w:t xml:space="preserve"> </w:t>
      </w:r>
      <w:commentRangeEnd w:id="241"/>
      <w:r w:rsidR="00DB5335">
        <w:rPr>
          <w:rStyle w:val="CommentReference"/>
        </w:rPr>
        <w:commentReference w:id="241"/>
      </w:r>
    </w:p>
    <w:p w14:paraId="6C1AE9C9" w14:textId="77777777" w:rsidR="00475F54" w:rsidRDefault="00475F54" w:rsidP="00056B37">
      <w:pPr>
        <w:spacing w:line="480" w:lineRule="auto"/>
        <w:rPr>
          <w:rFonts w:ascii="Times New Roman" w:hAnsi="Times New Roman" w:cs="Times New Roman"/>
          <w:strike/>
        </w:rPr>
      </w:pPr>
    </w:p>
    <w:p w14:paraId="3282F1D0" w14:textId="4E49464D" w:rsidR="00FF5972" w:rsidRPr="00475F54" w:rsidRDefault="00FF5972" w:rsidP="00056B37">
      <w:pPr>
        <w:spacing w:line="480" w:lineRule="auto"/>
        <w:rPr>
          <w:rFonts w:ascii="Times New Roman" w:hAnsi="Times New Roman" w:cs="Times New Roman"/>
        </w:rPr>
      </w:pPr>
      <w:r w:rsidRPr="00925F2C">
        <w:rPr>
          <w:rFonts w:ascii="Times New Roman" w:hAnsi="Times New Roman" w:cs="Times New Roman"/>
        </w:rPr>
        <w:t>Experiment 2</w:t>
      </w:r>
    </w:p>
    <w:p w14:paraId="474D4487" w14:textId="15278793" w:rsidR="007258DF" w:rsidRDefault="007258DF" w:rsidP="00056B37">
      <w:pPr>
        <w:spacing w:line="480" w:lineRule="auto"/>
        <w:rPr>
          <w:rFonts w:ascii="Times New Roman" w:hAnsi="Times New Roman" w:cs="Times New Roman"/>
        </w:rPr>
      </w:pPr>
      <w:r>
        <w:rPr>
          <w:rFonts w:ascii="Times New Roman" w:hAnsi="Times New Roman" w:cs="Times New Roman"/>
        </w:rPr>
        <w:t xml:space="preserve">The data collected during Experiment 2 were trimmed </w:t>
      </w:r>
      <w:r w:rsidR="001B5D3E">
        <w:rPr>
          <w:rFonts w:ascii="Times New Roman" w:hAnsi="Times New Roman" w:cs="Times New Roman"/>
        </w:rPr>
        <w:t xml:space="preserve">following </w:t>
      </w:r>
      <w:del w:id="243" w:author="Author">
        <w:r w:rsidR="001B5D3E" w:rsidDel="004E4BDD">
          <w:rPr>
            <w:rFonts w:ascii="Times New Roman" w:hAnsi="Times New Roman" w:cs="Times New Roman"/>
          </w:rPr>
          <w:delText xml:space="preserve">the </w:delText>
        </w:r>
      </w:del>
      <w:r w:rsidR="001B5D3E">
        <w:rPr>
          <w:rFonts w:ascii="Times New Roman" w:hAnsi="Times New Roman" w:cs="Times New Roman"/>
        </w:rPr>
        <w:t>similar steps as in Experiment 1</w:t>
      </w:r>
      <w:r>
        <w:rPr>
          <w:rFonts w:ascii="Times New Roman" w:hAnsi="Times New Roman" w:cs="Times New Roman"/>
        </w:rPr>
        <w:t>: we left out participants whose data were not included in Experiment 1 analysis, then we excluded incomplete data sets</w:t>
      </w:r>
      <w:r w:rsidR="00A84091">
        <w:rPr>
          <w:rFonts w:ascii="Times New Roman" w:hAnsi="Times New Roman" w:cs="Times New Roman"/>
        </w:rPr>
        <w:t xml:space="preserve">. We did not include any incorrect </w:t>
      </w:r>
      <w:del w:id="244" w:author="Author">
        <w:r w:rsidR="00A84091" w:rsidDel="004E4BDD">
          <w:rPr>
            <w:rFonts w:ascii="Times New Roman" w:hAnsi="Times New Roman" w:cs="Times New Roman"/>
          </w:rPr>
          <w:delText>data point</w:delText>
        </w:r>
      </w:del>
      <w:ins w:id="245" w:author="Author">
        <w:r w:rsidR="004E4BDD">
          <w:rPr>
            <w:rFonts w:ascii="Times New Roman" w:hAnsi="Times New Roman" w:cs="Times New Roman"/>
          </w:rPr>
          <w:t>trials</w:t>
        </w:r>
      </w:ins>
      <w:r w:rsidR="00A84091">
        <w:rPr>
          <w:rFonts w:ascii="Times New Roman" w:hAnsi="Times New Roman" w:cs="Times New Roman"/>
        </w:rPr>
        <w:t xml:space="preserve">: </w:t>
      </w:r>
      <w:r w:rsidR="00A84091" w:rsidRPr="00A84091">
        <w:rPr>
          <w:rFonts w:ascii="Times New Roman" w:hAnsi="Times New Roman" w:cs="Times New Roman"/>
        </w:rPr>
        <w:t xml:space="preserve">when no key was pressed, </w:t>
      </w:r>
      <w:r w:rsidR="00A84091" w:rsidRPr="00A84091">
        <w:rPr>
          <w:rFonts w:ascii="Times New Roman" w:hAnsi="Times New Roman" w:cs="Times New Roman"/>
        </w:rPr>
        <w:lastRenderedPageBreak/>
        <w:t xml:space="preserve">when </w:t>
      </w:r>
      <w:ins w:id="246" w:author="Author">
        <w:r w:rsidR="004317B2">
          <w:rPr>
            <w:rFonts w:ascii="Times New Roman" w:hAnsi="Times New Roman" w:cs="Times New Roman"/>
          </w:rPr>
          <w:t xml:space="preserve">the </w:t>
        </w:r>
      </w:ins>
      <w:r w:rsidR="00A84091" w:rsidRPr="00A84091">
        <w:rPr>
          <w:rFonts w:ascii="Times New Roman" w:hAnsi="Times New Roman" w:cs="Times New Roman"/>
        </w:rPr>
        <w:t xml:space="preserve">wrong key was pressed or when more key(s) than necessary </w:t>
      </w:r>
      <w:del w:id="247" w:author="Author">
        <w:r w:rsidR="00A84091" w:rsidRPr="00A84091" w:rsidDel="00A32D67">
          <w:rPr>
            <w:rFonts w:ascii="Times New Roman" w:hAnsi="Times New Roman" w:cs="Times New Roman"/>
          </w:rPr>
          <w:delText xml:space="preserve">was </w:delText>
        </w:r>
      </w:del>
      <w:ins w:id="248" w:author="Author">
        <w:r w:rsidR="00A32D67">
          <w:rPr>
            <w:rFonts w:ascii="Times New Roman" w:hAnsi="Times New Roman" w:cs="Times New Roman"/>
          </w:rPr>
          <w:t>were</w:t>
        </w:r>
        <w:r w:rsidR="00A32D67" w:rsidRPr="00A84091">
          <w:rPr>
            <w:rFonts w:ascii="Times New Roman" w:hAnsi="Times New Roman" w:cs="Times New Roman"/>
          </w:rPr>
          <w:t xml:space="preserve"> </w:t>
        </w:r>
      </w:ins>
      <w:r w:rsidR="00A84091" w:rsidRPr="00A84091">
        <w:rPr>
          <w:rFonts w:ascii="Times New Roman" w:hAnsi="Times New Roman" w:cs="Times New Roman"/>
        </w:rPr>
        <w:t>pressed.</w:t>
      </w:r>
      <w:r w:rsidR="00A84091">
        <w:rPr>
          <w:rFonts w:ascii="Times New Roman" w:hAnsi="Times New Roman" w:cs="Times New Roman"/>
        </w:rPr>
        <w:t xml:space="preserve"> In Experiment 2 we collected two reaction times in the target items, reaction time 1 (rt1) when the participants pressed the first key choosing the first language they recognized in the utterance, and reaction time 2 (rt2) when they pressed the second key when they hear a language switch in the </w:t>
      </w:r>
      <w:proofErr w:type="gramStart"/>
      <w:r w:rsidR="00A84091">
        <w:rPr>
          <w:rFonts w:ascii="Times New Roman" w:hAnsi="Times New Roman" w:cs="Times New Roman"/>
        </w:rPr>
        <w:t>utterance</w:t>
      </w:r>
      <w:proofErr w:type="gramEnd"/>
      <w:r>
        <w:rPr>
          <w:rFonts w:ascii="Times New Roman" w:hAnsi="Times New Roman" w:cs="Times New Roman"/>
        </w:rPr>
        <w:t xml:space="preserve"> </w:t>
      </w:r>
      <w:r w:rsidR="003F249B">
        <w:rPr>
          <w:rFonts w:ascii="Times New Roman" w:hAnsi="Times New Roman" w:cs="Times New Roman"/>
        </w:rPr>
        <w:t>We also calculated the duration of each matrix sentence (</w:t>
      </w:r>
      <w:proofErr w:type="spellStart"/>
      <w:r w:rsidR="003F249B">
        <w:rPr>
          <w:rFonts w:ascii="Times New Roman" w:hAnsi="Times New Roman" w:cs="Times New Roman"/>
        </w:rPr>
        <w:t>dur</w:t>
      </w:r>
      <w:r w:rsidR="003F249B">
        <w:rPr>
          <w:rFonts w:ascii="Times New Roman" w:hAnsi="Times New Roman" w:cs="Times New Roman"/>
          <w:vertAlign w:val="subscript"/>
        </w:rPr>
        <w:t>mat</w:t>
      </w:r>
      <w:proofErr w:type="spellEnd"/>
      <w:r w:rsidR="003F249B">
        <w:rPr>
          <w:rFonts w:ascii="Times New Roman" w:hAnsi="Times New Roman" w:cs="Times New Roman"/>
        </w:rPr>
        <w:t>)</w:t>
      </w:r>
      <w:ins w:id="249" w:author="Author">
        <w:r w:rsidR="00CD0C33">
          <w:rPr>
            <w:rFonts w:ascii="Times New Roman" w:hAnsi="Times New Roman" w:cs="Times New Roman"/>
          </w:rPr>
          <w:t>.</w:t>
        </w:r>
      </w:ins>
      <w:r w:rsidR="003F249B" w:rsidRPr="003F249B">
        <w:rPr>
          <w:rFonts w:ascii="Times New Roman" w:hAnsi="Times New Roman" w:cs="Times New Roman"/>
        </w:rPr>
        <w:t xml:space="preserve"> </w:t>
      </w:r>
      <w:r w:rsidR="003F249B">
        <w:rPr>
          <w:rFonts w:ascii="Times New Roman" w:hAnsi="Times New Roman" w:cs="Times New Roman"/>
        </w:rPr>
        <w:t xml:space="preserve">We calculated switching reaction time </w:t>
      </w:r>
      <w:commentRangeStart w:id="250"/>
      <w:r w:rsidR="003F249B">
        <w:rPr>
          <w:rFonts w:ascii="Times New Roman" w:hAnsi="Times New Roman" w:cs="Times New Roman"/>
        </w:rPr>
        <w:t>(</w:t>
      </w:r>
      <w:proofErr w:type="spellStart"/>
      <w:r w:rsidR="003F249B">
        <w:rPr>
          <w:rFonts w:ascii="Times New Roman" w:hAnsi="Times New Roman" w:cs="Times New Roman"/>
        </w:rPr>
        <w:t>rt</w:t>
      </w:r>
      <w:r w:rsidR="003F249B" w:rsidRPr="003F249B">
        <w:rPr>
          <w:rFonts w:ascii="Times New Roman" w:hAnsi="Times New Roman" w:cs="Times New Roman"/>
          <w:vertAlign w:val="subscript"/>
        </w:rPr>
        <w:t>cs</w:t>
      </w:r>
      <w:proofErr w:type="spellEnd"/>
      <w:r w:rsidR="003F249B">
        <w:rPr>
          <w:rFonts w:ascii="Times New Roman" w:hAnsi="Times New Roman" w:cs="Times New Roman"/>
          <w:vertAlign w:val="subscript"/>
        </w:rPr>
        <w:t xml:space="preserve"> </w:t>
      </w:r>
      <w:r w:rsidR="003F249B">
        <w:rPr>
          <w:rFonts w:ascii="Times New Roman" w:hAnsi="Times New Roman" w:cs="Times New Roman"/>
        </w:rPr>
        <w:t>= rt2 – rt1) and matrix reaction time (</w:t>
      </w:r>
      <w:proofErr w:type="spellStart"/>
      <w:r w:rsidR="003F249B">
        <w:rPr>
          <w:rFonts w:ascii="Times New Roman" w:hAnsi="Times New Roman" w:cs="Times New Roman"/>
        </w:rPr>
        <w:t>rt</w:t>
      </w:r>
      <w:r w:rsidR="003F249B" w:rsidRPr="003F249B">
        <w:rPr>
          <w:rFonts w:ascii="Times New Roman" w:hAnsi="Times New Roman" w:cs="Times New Roman"/>
          <w:vertAlign w:val="subscript"/>
        </w:rPr>
        <w:t>mat</w:t>
      </w:r>
      <w:proofErr w:type="spellEnd"/>
      <w:r w:rsidR="003F249B">
        <w:rPr>
          <w:rFonts w:ascii="Times New Roman" w:hAnsi="Times New Roman" w:cs="Times New Roman"/>
          <w:vertAlign w:val="subscript"/>
        </w:rPr>
        <w:t xml:space="preserve"> </w:t>
      </w:r>
      <w:r w:rsidR="003F249B">
        <w:rPr>
          <w:rFonts w:ascii="Times New Roman" w:hAnsi="Times New Roman" w:cs="Times New Roman"/>
        </w:rPr>
        <w:t xml:space="preserve">= rt2 - </w:t>
      </w:r>
      <w:proofErr w:type="spellStart"/>
      <w:r w:rsidR="003F249B">
        <w:rPr>
          <w:rFonts w:ascii="Times New Roman" w:hAnsi="Times New Roman" w:cs="Times New Roman"/>
        </w:rPr>
        <w:t>dur</w:t>
      </w:r>
      <w:r w:rsidR="003F249B" w:rsidRPr="003F249B">
        <w:rPr>
          <w:rFonts w:ascii="Times New Roman" w:hAnsi="Times New Roman" w:cs="Times New Roman"/>
          <w:vertAlign w:val="subscript"/>
        </w:rPr>
        <w:t>mat</w:t>
      </w:r>
      <w:proofErr w:type="spellEnd"/>
      <w:r w:rsidR="003F249B">
        <w:rPr>
          <w:rFonts w:ascii="Times New Roman" w:hAnsi="Times New Roman" w:cs="Times New Roman"/>
        </w:rPr>
        <w:t xml:space="preserve">). </w:t>
      </w:r>
      <w:commentRangeEnd w:id="250"/>
      <w:r w:rsidR="008A59CE">
        <w:rPr>
          <w:rStyle w:val="CommentReference"/>
        </w:rPr>
        <w:commentReference w:id="250"/>
      </w:r>
      <w:r w:rsidR="00475F54">
        <w:rPr>
          <w:rFonts w:ascii="Times New Roman" w:hAnsi="Times New Roman" w:cs="Times New Roman"/>
        </w:rPr>
        <w:t xml:space="preserve">The </w:t>
      </w:r>
      <w:ins w:id="251" w:author="Author">
        <w:r w:rsidR="00CD0C33" w:rsidRPr="00570403">
          <w:rPr>
            <w:rFonts w:ascii="Times New Roman" w:hAnsi="Times New Roman" w:cs="Times New Roman"/>
          </w:rPr>
          <w:t xml:space="preserve">data </w:t>
        </w:r>
        <w:r w:rsidR="00CD0C33">
          <w:rPr>
            <w:rFonts w:ascii="Times New Roman" w:hAnsi="Times New Roman" w:cs="Times New Roman"/>
          </w:rPr>
          <w:t xml:space="preserve">was </w:t>
        </w:r>
      </w:ins>
      <w:r w:rsidR="00475F54">
        <w:rPr>
          <w:rFonts w:ascii="Times New Roman" w:hAnsi="Times New Roman" w:cs="Times New Roman"/>
        </w:rPr>
        <w:t>submitted</w:t>
      </w:r>
      <w:r w:rsidRPr="00570403">
        <w:rPr>
          <w:rFonts w:ascii="Times New Roman" w:hAnsi="Times New Roman" w:cs="Times New Roman"/>
        </w:rPr>
        <w:t xml:space="preserve"> </w:t>
      </w:r>
      <w:del w:id="252" w:author="Author">
        <w:r w:rsidRPr="00570403" w:rsidDel="00CD0C33">
          <w:rPr>
            <w:rFonts w:ascii="Times New Roman" w:hAnsi="Times New Roman" w:cs="Times New Roman"/>
          </w:rPr>
          <w:delText xml:space="preserve">the data </w:delText>
        </w:r>
      </w:del>
      <w:r w:rsidRPr="00570403">
        <w:rPr>
          <w:rFonts w:ascii="Times New Roman" w:hAnsi="Times New Roman" w:cs="Times New Roman"/>
        </w:rPr>
        <w:t xml:space="preserve">to </w:t>
      </w:r>
      <w:ins w:id="253" w:author="Author">
        <w:r w:rsidR="00CD0C33">
          <w:rPr>
            <w:rFonts w:ascii="Times New Roman" w:hAnsi="Times New Roman" w:cs="Times New Roman"/>
          </w:rPr>
          <w:t xml:space="preserve">an </w:t>
        </w:r>
      </w:ins>
      <w:r w:rsidRPr="00570403">
        <w:rPr>
          <w:rFonts w:ascii="Times New Roman" w:hAnsi="Times New Roman" w:cs="Times New Roman"/>
        </w:rPr>
        <w:t xml:space="preserve">analysis </w:t>
      </w:r>
      <w:r>
        <w:rPr>
          <w:rFonts w:ascii="Times New Roman" w:hAnsi="Times New Roman" w:cs="Times New Roman"/>
        </w:rPr>
        <w:t xml:space="preserve">to </w:t>
      </w:r>
      <w:r w:rsidR="001B0F02">
        <w:rPr>
          <w:rFonts w:ascii="Times New Roman" w:hAnsi="Times New Roman" w:cs="Times New Roman"/>
        </w:rPr>
        <w:t xml:space="preserve">test if participants were anticipating a language switch using the acoustic cues. </w:t>
      </w:r>
      <w:r w:rsidR="006559D4">
        <w:rPr>
          <w:rFonts w:ascii="Times New Roman" w:hAnsi="Times New Roman" w:cs="Times New Roman"/>
        </w:rPr>
        <w:t xml:space="preserve">During </w:t>
      </w:r>
      <w:commentRangeStart w:id="254"/>
      <w:r w:rsidR="006559D4">
        <w:rPr>
          <w:rFonts w:ascii="Times New Roman" w:hAnsi="Times New Roman" w:cs="Times New Roman"/>
        </w:rPr>
        <w:t xml:space="preserve">plotting </w:t>
      </w:r>
      <w:commentRangeEnd w:id="254"/>
      <w:r w:rsidR="00CD0C33">
        <w:rPr>
          <w:rStyle w:val="CommentReference"/>
        </w:rPr>
        <w:commentReference w:id="254"/>
      </w:r>
      <w:r w:rsidR="006559D4">
        <w:rPr>
          <w:rFonts w:ascii="Times New Roman" w:hAnsi="Times New Roman" w:cs="Times New Roman"/>
        </w:rPr>
        <w:t xml:space="preserve">we trimmed down the data points per participant where rt1 or rt2 is 2 standard deviations longer than their mean rt1 or rt2 or more. A linear mixed-effects model was run using R (R Core Team, 2022). Participants’ language proficiency and conditions are predictors, we also included a by-participant random intercept, and estimated </w:t>
      </w:r>
      <w:r w:rsidR="006559D4" w:rsidRPr="00475F54">
        <w:rPr>
          <w:rFonts w:ascii="Times New Roman" w:hAnsi="Times New Roman" w:cs="Times New Roman"/>
        </w:rPr>
        <w:t>logged</w:t>
      </w:r>
      <w:r w:rsidR="006559D4">
        <w:rPr>
          <w:rFonts w:ascii="Times New Roman" w:hAnsi="Times New Roman" w:cs="Times New Roman"/>
        </w:rPr>
        <w:t xml:space="preserve"> reaction time</w:t>
      </w:r>
      <w:ins w:id="255" w:author="Author">
        <w:r w:rsidR="00752070">
          <w:rPr>
            <w:rFonts w:ascii="Times New Roman" w:hAnsi="Times New Roman" w:cs="Times New Roman"/>
          </w:rPr>
          <w:t xml:space="preserve"> </w:t>
        </w:r>
      </w:ins>
      <w:r w:rsidR="006559D4">
        <w:rPr>
          <w:rFonts w:ascii="Times New Roman" w:hAnsi="Times New Roman" w:cs="Times New Roman"/>
        </w:rPr>
        <w:t>(</w:t>
      </w:r>
      <w:proofErr w:type="spellStart"/>
      <w:r w:rsidR="006559D4">
        <w:rPr>
          <w:rFonts w:ascii="Times New Roman" w:hAnsi="Times New Roman" w:cs="Times New Roman"/>
        </w:rPr>
        <w:t>log_rt</w:t>
      </w:r>
      <w:proofErr w:type="spellEnd"/>
      <w:r w:rsidR="006559D4">
        <w:rPr>
          <w:rFonts w:ascii="Times New Roman" w:hAnsi="Times New Roman" w:cs="Times New Roman"/>
        </w:rPr>
        <w:t xml:space="preserve">) as the dependent variable. The factors were dummy coded with naturally produced English-Spanish Code-switching condition </w:t>
      </w:r>
      <w:ins w:id="256" w:author="Author">
        <w:r w:rsidR="005E4547">
          <w:rPr>
            <w:rFonts w:ascii="Times New Roman" w:hAnsi="Times New Roman" w:cs="Times New Roman"/>
          </w:rPr>
          <w:t>(na.es)</w:t>
        </w:r>
        <w:r w:rsidR="005E4547">
          <w:rPr>
            <w:rFonts w:ascii="Times New Roman" w:hAnsi="Times New Roman" w:cs="Times New Roman"/>
          </w:rPr>
          <w:t xml:space="preserve"> </w:t>
        </w:r>
      </w:ins>
      <w:r w:rsidR="006559D4">
        <w:rPr>
          <w:rFonts w:ascii="Times New Roman" w:hAnsi="Times New Roman" w:cs="Times New Roman"/>
        </w:rPr>
        <w:t>set</w:t>
      </w:r>
      <w:ins w:id="257" w:author="Author">
        <w:r w:rsidR="005E4547">
          <w:rPr>
            <w:rFonts w:ascii="Times New Roman" w:hAnsi="Times New Roman" w:cs="Times New Roman"/>
          </w:rPr>
          <w:t xml:space="preserve"> </w:t>
        </w:r>
      </w:ins>
      <w:del w:id="258" w:author="Author">
        <w:r w:rsidR="006559D4" w:rsidDel="005E4547">
          <w:rPr>
            <w:rFonts w:ascii="Times New Roman" w:hAnsi="Times New Roman" w:cs="Times New Roman"/>
          </w:rPr>
          <w:delText>(na.es)</w:delText>
        </w:r>
      </w:del>
      <w:r w:rsidR="006559D4">
        <w:rPr>
          <w:rFonts w:ascii="Times New Roman" w:hAnsi="Times New Roman" w:cs="Times New Roman"/>
        </w:rPr>
        <w:t xml:space="preserve"> as the reference group.</w:t>
      </w:r>
    </w:p>
    <w:p w14:paraId="044A6E84" w14:textId="12F7E3F4" w:rsidR="00A84091" w:rsidRPr="0094421F" w:rsidRDefault="006559D4" w:rsidP="00056B37">
      <w:pPr>
        <w:spacing w:line="480" w:lineRule="auto"/>
        <w:rPr>
          <w:rFonts w:ascii="Times New Roman" w:hAnsi="Times New Roman" w:cs="Times New Roman"/>
        </w:rPr>
      </w:pPr>
      <w:r>
        <w:rPr>
          <w:rFonts w:ascii="Times New Roman" w:hAnsi="Times New Roman" w:cs="Times New Roman"/>
        </w:rPr>
        <w:tab/>
        <w:t xml:space="preserve">The plotting of the results showed different tendencies when compared to Experiment 1. By analyzing matrix reaction time, in general participants reacted the fastest in f0c.es condition, followed by na.es then f0u.es. However, the linear mixed-effects model reported no main effect </w:t>
      </w:r>
      <w:commentRangeStart w:id="259"/>
      <w:r>
        <w:rPr>
          <w:rFonts w:ascii="Times New Roman" w:hAnsi="Times New Roman" w:cs="Times New Roman"/>
        </w:rPr>
        <w:t xml:space="preserve">of neither of the two factors, </w:t>
      </w:r>
      <w:commentRangeEnd w:id="259"/>
      <w:r w:rsidR="00903240">
        <w:rPr>
          <w:rStyle w:val="CommentReference"/>
        </w:rPr>
        <w:commentReference w:id="259"/>
      </w:r>
      <w:r>
        <w:rPr>
          <w:rFonts w:ascii="Times New Roman" w:hAnsi="Times New Roman" w:cs="Times New Roman"/>
        </w:rPr>
        <w:t xml:space="preserve">nor was there any interaction between the two factors. Code-switching reaction time showed some difference in </w:t>
      </w:r>
      <w:commentRangeStart w:id="260"/>
      <w:r>
        <w:rPr>
          <w:rFonts w:ascii="Times New Roman" w:hAnsi="Times New Roman" w:cs="Times New Roman"/>
        </w:rPr>
        <w:t xml:space="preserve">tendencies (f0c.es &lt; f0u.es &lt; na.es), </w:t>
      </w:r>
      <w:commentRangeEnd w:id="260"/>
      <w:r w:rsidR="00903240">
        <w:rPr>
          <w:rStyle w:val="CommentReference"/>
        </w:rPr>
        <w:commentReference w:id="260"/>
      </w:r>
      <w:r>
        <w:rPr>
          <w:rFonts w:ascii="Times New Roman" w:hAnsi="Times New Roman" w:cs="Times New Roman"/>
        </w:rPr>
        <w:t xml:space="preserve">yet there was still no main effect found. </w:t>
      </w:r>
    </w:p>
    <w:p w14:paraId="45F16E17" w14:textId="77777777" w:rsidR="00475F54" w:rsidRDefault="00475F54" w:rsidP="00056B37">
      <w:pPr>
        <w:spacing w:line="480" w:lineRule="auto"/>
        <w:rPr>
          <w:rFonts w:ascii="Times New Roman" w:hAnsi="Times New Roman" w:cs="Times New Roman"/>
          <w:b/>
          <w:bCs/>
          <w:strike/>
        </w:rPr>
      </w:pPr>
    </w:p>
    <w:p w14:paraId="5782626E" w14:textId="3FCA10C0" w:rsidR="00FF5972" w:rsidRPr="00475F54" w:rsidRDefault="00FF5972" w:rsidP="00056B37">
      <w:pPr>
        <w:spacing w:line="480" w:lineRule="auto"/>
        <w:rPr>
          <w:rFonts w:ascii="Times New Roman" w:hAnsi="Times New Roman" w:cs="Times New Roman"/>
          <w:b/>
          <w:bCs/>
        </w:rPr>
      </w:pPr>
      <w:r w:rsidRPr="00475F54">
        <w:rPr>
          <w:rFonts w:ascii="Times New Roman" w:hAnsi="Times New Roman" w:cs="Times New Roman"/>
          <w:b/>
          <w:bCs/>
        </w:rPr>
        <w:t>Discussion</w:t>
      </w:r>
    </w:p>
    <w:p w14:paraId="6525F70A" w14:textId="1E956321" w:rsidR="006422D4" w:rsidRDefault="006422D4" w:rsidP="00056B37">
      <w:pPr>
        <w:spacing w:line="480" w:lineRule="auto"/>
        <w:rPr>
          <w:rFonts w:ascii="Times New Roman" w:hAnsi="Times New Roman" w:cs="Times New Roman"/>
        </w:rPr>
      </w:pPr>
      <w:r>
        <w:rPr>
          <w:rFonts w:ascii="Times New Roman" w:hAnsi="Times New Roman" w:cs="Times New Roman"/>
        </w:rPr>
        <w:t xml:space="preserve">Evidence was found to support the theory of switch cost: in Experiment 1 main effect was found </w:t>
      </w:r>
      <w:commentRangeStart w:id="261"/>
      <w:r>
        <w:rPr>
          <w:rFonts w:ascii="Times New Roman" w:hAnsi="Times New Roman" w:cs="Times New Roman"/>
        </w:rPr>
        <w:t xml:space="preserve">in group </w:t>
      </w:r>
      <w:proofErr w:type="spellStart"/>
      <w:proofErr w:type="gramStart"/>
      <w:r>
        <w:rPr>
          <w:rFonts w:ascii="Times New Roman" w:hAnsi="Times New Roman" w:cs="Times New Roman"/>
        </w:rPr>
        <w:t>na.en</w:t>
      </w:r>
      <w:proofErr w:type="spellEnd"/>
      <w:proofErr w:type="gramEnd"/>
      <w:r>
        <w:rPr>
          <w:rFonts w:ascii="Times New Roman" w:hAnsi="Times New Roman" w:cs="Times New Roman"/>
        </w:rPr>
        <w:t xml:space="preserve">, </w:t>
      </w:r>
      <w:commentRangeEnd w:id="261"/>
      <w:r w:rsidR="00903240">
        <w:rPr>
          <w:rStyle w:val="CommentReference"/>
        </w:rPr>
        <w:commentReference w:id="261"/>
      </w:r>
      <w:r>
        <w:rPr>
          <w:rFonts w:ascii="Times New Roman" w:hAnsi="Times New Roman" w:cs="Times New Roman"/>
        </w:rPr>
        <w:t xml:space="preserve">while no main effect for interaction was found between proficiency and </w:t>
      </w:r>
      <w:r>
        <w:rPr>
          <w:rFonts w:ascii="Times New Roman" w:hAnsi="Times New Roman" w:cs="Times New Roman"/>
        </w:rPr>
        <w:lastRenderedPageBreak/>
        <w:t>conditions, suggesting that indeed participants reacted at a faster pace in English unilingual than in a English-Spanish code-switching utterance. However, we got mixed results when trying to answer our research questions of whether the acoustic cues would help mitigate switch cost, and whether participants were predicting based on the acoustic cues.</w:t>
      </w:r>
    </w:p>
    <w:p w14:paraId="6E21135B" w14:textId="5AA4B631" w:rsidR="00475F54" w:rsidRDefault="00475F54" w:rsidP="006422D4">
      <w:pPr>
        <w:spacing w:line="480" w:lineRule="auto"/>
        <w:ind w:firstLine="720"/>
        <w:rPr>
          <w:rFonts w:ascii="Times New Roman" w:hAnsi="Times New Roman" w:cs="Times New Roman"/>
        </w:rPr>
      </w:pPr>
      <w:r>
        <w:rPr>
          <w:rFonts w:ascii="Times New Roman" w:hAnsi="Times New Roman" w:cs="Times New Roman"/>
        </w:rPr>
        <w:t xml:space="preserve">The reported data and analysis for </w:t>
      </w:r>
      <w:r w:rsidR="006559D4">
        <w:rPr>
          <w:rFonts w:ascii="Times New Roman" w:hAnsi="Times New Roman" w:cs="Times New Roman"/>
        </w:rPr>
        <w:t>E</w:t>
      </w:r>
      <w:r>
        <w:rPr>
          <w:rFonts w:ascii="Times New Roman" w:hAnsi="Times New Roman" w:cs="Times New Roman"/>
        </w:rPr>
        <w:t xml:space="preserve">xperiment 1 led us to a result that’s partially different from what we predicted. </w:t>
      </w:r>
      <w:commentRangeStart w:id="262"/>
      <w:r>
        <w:rPr>
          <w:rFonts w:ascii="Times New Roman" w:hAnsi="Times New Roman" w:cs="Times New Roman"/>
        </w:rPr>
        <w:t>The proficiency score has a negative t value, in other words, as estimated, participants’ rt lowers as they show more advancement in Spanish language; however, this tendency revealed with statistical analysis was too small to have the power</w:t>
      </w:r>
      <w:commentRangeEnd w:id="262"/>
      <w:r w:rsidR="00903240">
        <w:rPr>
          <w:rStyle w:val="CommentReference"/>
        </w:rPr>
        <w:commentReference w:id="262"/>
      </w:r>
      <w:r>
        <w:rPr>
          <w:rFonts w:ascii="Times New Roman" w:hAnsi="Times New Roman" w:cs="Times New Roman"/>
        </w:rPr>
        <w:t xml:space="preserve">. </w:t>
      </w:r>
      <w:ins w:id="263" w:author="Author">
        <w:r w:rsidR="00F320FE">
          <w:rPr>
            <w:rFonts w:ascii="Times New Roman" w:hAnsi="Times New Roman" w:cs="Times New Roman"/>
          </w:rPr>
          <w:t xml:space="preserve">A </w:t>
        </w:r>
      </w:ins>
      <w:del w:id="264" w:author="Author">
        <w:r w:rsidDel="00F320FE">
          <w:rPr>
            <w:rFonts w:ascii="Times New Roman" w:hAnsi="Times New Roman" w:cs="Times New Roman"/>
          </w:rPr>
          <w:delText xml:space="preserve">Similar </w:delText>
        </w:r>
      </w:del>
      <w:ins w:id="265" w:author="Author">
        <w:r w:rsidR="00F320FE">
          <w:rPr>
            <w:rFonts w:ascii="Times New Roman" w:hAnsi="Times New Roman" w:cs="Times New Roman"/>
          </w:rPr>
          <w:t>s</w:t>
        </w:r>
        <w:r w:rsidR="00F320FE">
          <w:rPr>
            <w:rFonts w:ascii="Times New Roman" w:hAnsi="Times New Roman" w:cs="Times New Roman"/>
          </w:rPr>
          <w:t xml:space="preserve">imilar </w:t>
        </w:r>
      </w:ins>
      <w:r>
        <w:rPr>
          <w:rFonts w:ascii="Times New Roman" w:hAnsi="Times New Roman" w:cs="Times New Roman"/>
        </w:rPr>
        <w:t xml:space="preserve">unexpected situation happened with </w:t>
      </w:r>
      <w:ins w:id="266" w:author="Author">
        <w:r w:rsidR="00F320FE">
          <w:rPr>
            <w:rFonts w:ascii="Times New Roman" w:hAnsi="Times New Roman" w:cs="Times New Roman"/>
          </w:rPr>
          <w:t xml:space="preserve">the </w:t>
        </w:r>
      </w:ins>
      <w:r>
        <w:rPr>
          <w:rFonts w:ascii="Times New Roman" w:hAnsi="Times New Roman" w:cs="Times New Roman"/>
        </w:rPr>
        <w:t xml:space="preserve">f0u.es condition that, just as expected, participants reacted at a slower pace than in f0u.es condition, yet the analysis suggested that the difference </w:t>
      </w:r>
      <w:commentRangeStart w:id="267"/>
      <w:r>
        <w:rPr>
          <w:rFonts w:ascii="Times New Roman" w:hAnsi="Times New Roman" w:cs="Times New Roman"/>
        </w:rPr>
        <w:t>was too small</w:t>
      </w:r>
      <w:commentRangeEnd w:id="267"/>
      <w:r w:rsidR="00F320FE">
        <w:rPr>
          <w:rStyle w:val="CommentReference"/>
        </w:rPr>
        <w:commentReference w:id="267"/>
      </w:r>
      <w:r>
        <w:rPr>
          <w:rFonts w:ascii="Times New Roman" w:hAnsi="Times New Roman" w:cs="Times New Roman"/>
        </w:rPr>
        <w:t xml:space="preserve">. </w:t>
      </w:r>
      <w:commentRangeStart w:id="268"/>
      <w:r>
        <w:rPr>
          <w:rFonts w:ascii="Times New Roman" w:hAnsi="Times New Roman" w:cs="Times New Roman"/>
        </w:rPr>
        <w:t xml:space="preserve">When compared to the size of effect of group </w:t>
      </w:r>
      <w:proofErr w:type="spellStart"/>
      <w:proofErr w:type="gramStart"/>
      <w:r>
        <w:rPr>
          <w:rFonts w:ascii="Times New Roman" w:hAnsi="Times New Roman" w:cs="Times New Roman"/>
        </w:rPr>
        <w:t>na.en</w:t>
      </w:r>
      <w:proofErr w:type="spellEnd"/>
      <w:proofErr w:type="gramEnd"/>
      <w:r>
        <w:rPr>
          <w:rFonts w:ascii="Times New Roman" w:hAnsi="Times New Roman" w:cs="Times New Roman"/>
        </w:rPr>
        <w:t xml:space="preserve">, the results can indicate that, compared to the difference of reaction time originated from introducing a second language (switch cost), the effect of increasing L2 proficiency or the effect of acoustic cues are relatively smaller. </w:t>
      </w:r>
      <w:commentRangeEnd w:id="268"/>
      <w:r w:rsidR="00F320FE">
        <w:rPr>
          <w:rStyle w:val="CommentReference"/>
        </w:rPr>
        <w:commentReference w:id="268"/>
      </w:r>
      <w:r>
        <w:rPr>
          <w:rFonts w:ascii="Times New Roman" w:hAnsi="Times New Roman" w:cs="Times New Roman"/>
        </w:rPr>
        <w:t xml:space="preserve">In addition, </w:t>
      </w:r>
      <w:r w:rsidRPr="006559D4">
        <w:rPr>
          <w:rFonts w:ascii="Times New Roman" w:hAnsi="Times New Roman" w:cs="Times New Roman"/>
        </w:rPr>
        <w:t>due to the design of the materials, we are analyzing between subject factor</w:t>
      </w:r>
      <w:r w:rsidR="00A84091" w:rsidRPr="006559D4">
        <w:rPr>
          <w:rFonts w:ascii="Times New Roman" w:hAnsi="Times New Roman" w:cs="Times New Roman"/>
        </w:rPr>
        <w:t>s</w:t>
      </w:r>
      <w:r w:rsidRPr="006559D4">
        <w:rPr>
          <w:rFonts w:ascii="Times New Roman" w:hAnsi="Times New Roman" w:cs="Times New Roman"/>
        </w:rPr>
        <w:t xml:space="preserve">, which results in </w:t>
      </w:r>
      <w:r w:rsidR="00A84091" w:rsidRPr="006559D4">
        <w:rPr>
          <w:rFonts w:ascii="Times New Roman" w:hAnsi="Times New Roman" w:cs="Times New Roman"/>
        </w:rPr>
        <w:t>less power (</w:t>
      </w:r>
      <w:proofErr w:type="spellStart"/>
      <w:r w:rsidR="00A84091" w:rsidRPr="006559D4">
        <w:rPr>
          <w:rFonts w:ascii="Times New Roman" w:hAnsi="Times New Roman" w:cs="Times New Roman"/>
        </w:rPr>
        <w:t>Charness</w:t>
      </w:r>
      <w:proofErr w:type="spellEnd"/>
      <w:r w:rsidR="00A84091" w:rsidRPr="006559D4">
        <w:rPr>
          <w:rFonts w:ascii="Times New Roman" w:hAnsi="Times New Roman" w:cs="Times New Roman"/>
        </w:rPr>
        <w:t xml:space="preserve"> et, al., 2012) thus</w:t>
      </w:r>
      <w:r w:rsidRPr="006559D4">
        <w:rPr>
          <w:rFonts w:ascii="Times New Roman" w:hAnsi="Times New Roman" w:cs="Times New Roman"/>
        </w:rPr>
        <w:t xml:space="preserve"> demand</w:t>
      </w:r>
      <w:r w:rsidR="00A84091" w:rsidRPr="006559D4">
        <w:rPr>
          <w:rFonts w:ascii="Times New Roman" w:hAnsi="Times New Roman" w:cs="Times New Roman"/>
        </w:rPr>
        <w:t xml:space="preserve">s </w:t>
      </w:r>
      <w:r w:rsidRPr="006559D4">
        <w:rPr>
          <w:rFonts w:ascii="Times New Roman" w:hAnsi="Times New Roman" w:cs="Times New Roman"/>
        </w:rPr>
        <w:t>for an even larger pool of participants</w:t>
      </w:r>
      <w:r w:rsidR="006559D4">
        <w:rPr>
          <w:rFonts w:ascii="Times New Roman" w:hAnsi="Times New Roman" w:cs="Times New Roman"/>
        </w:rPr>
        <w:t xml:space="preserve"> which can explain the finding of no main effect in </w:t>
      </w:r>
      <w:commentRangeStart w:id="269"/>
      <w:r w:rsidR="006559D4">
        <w:rPr>
          <w:rFonts w:ascii="Times New Roman" w:hAnsi="Times New Roman" w:cs="Times New Roman"/>
        </w:rPr>
        <w:t>Experiment 2 as well.</w:t>
      </w:r>
      <w:r w:rsidR="007359C3">
        <w:rPr>
          <w:rFonts w:ascii="Times New Roman" w:hAnsi="Times New Roman" w:cs="Times New Roman"/>
        </w:rPr>
        <w:t xml:space="preserve"> </w:t>
      </w:r>
      <w:commentRangeEnd w:id="269"/>
      <w:r w:rsidR="00924BF4">
        <w:rPr>
          <w:rStyle w:val="CommentReference"/>
        </w:rPr>
        <w:commentReference w:id="269"/>
      </w:r>
    </w:p>
    <w:p w14:paraId="3D443475" w14:textId="4EA8267F" w:rsidR="006422D4" w:rsidRDefault="00475F54" w:rsidP="00056B37">
      <w:pPr>
        <w:spacing w:line="480" w:lineRule="auto"/>
        <w:rPr>
          <w:rFonts w:ascii="Times New Roman" w:hAnsi="Times New Roman" w:cs="Times New Roman"/>
        </w:rPr>
      </w:pPr>
      <w:r>
        <w:rPr>
          <w:rFonts w:ascii="Times New Roman" w:hAnsi="Times New Roman" w:cs="Times New Roman"/>
        </w:rPr>
        <w:tab/>
        <w:t xml:space="preserve">The data and analysis for </w:t>
      </w:r>
      <w:ins w:id="270" w:author="Author">
        <w:r w:rsidR="00A71977">
          <w:rPr>
            <w:rFonts w:ascii="Times New Roman" w:hAnsi="Times New Roman" w:cs="Times New Roman"/>
          </w:rPr>
          <w:t xml:space="preserve">the </w:t>
        </w:r>
      </w:ins>
      <w:r>
        <w:rPr>
          <w:rFonts w:ascii="Times New Roman" w:hAnsi="Times New Roman" w:cs="Times New Roman"/>
        </w:rPr>
        <w:t xml:space="preserve">f0c.es condition </w:t>
      </w:r>
      <w:r w:rsidR="006559D4">
        <w:rPr>
          <w:rFonts w:ascii="Times New Roman" w:hAnsi="Times New Roman" w:cs="Times New Roman"/>
        </w:rPr>
        <w:t xml:space="preserve">in Experiment 1 </w:t>
      </w:r>
      <w:r>
        <w:rPr>
          <w:rFonts w:ascii="Times New Roman" w:hAnsi="Times New Roman" w:cs="Times New Roman"/>
        </w:rPr>
        <w:t xml:space="preserve">revealed unexpected result as well, in addition to the same possible cause, it brings up new challenges. In this condition we resynthesized recordings to adjust their intonation resulting in a more similar F0 contour in matrix sentence to naturally produced CS sentences. However, we found a positive small effect for this condition: participants were reacting slower in this condition. No participants have reported that any of the recordings sounded unnatural or weird, which indicates that the participants weren’t explicitly aware of the manipulation that the recordings received, however, </w:t>
      </w:r>
      <w:r>
        <w:rPr>
          <w:rFonts w:ascii="Times New Roman" w:hAnsi="Times New Roman" w:cs="Times New Roman"/>
        </w:rPr>
        <w:lastRenderedPageBreak/>
        <w:t>during this fast-paced online experiment, acoustic information could still be perceived and affect participants behavior. In our case, even carefully handled, the resynthesis can introduce features and traits that can sound unnatural to listeners, and without being able to explicitly perceive these traits, L2 learners can still be affected: they did not hear it, but they sensed it</w:t>
      </w:r>
      <w:r w:rsidR="00A84091">
        <w:rPr>
          <w:rFonts w:ascii="Times New Roman" w:hAnsi="Times New Roman" w:cs="Times New Roman"/>
        </w:rPr>
        <w:t>. Our intonational resynthesis was conducted solely without any segmental changes and it can affect the perception of naturalness of the speech: the perception of naturalness of synthetic speech lies on both segmental quality and intonation, and these two levels are mutually dependent (</w:t>
      </w:r>
      <w:proofErr w:type="spellStart"/>
      <w:r w:rsidR="00A84091">
        <w:rPr>
          <w:rFonts w:ascii="Times New Roman" w:hAnsi="Times New Roman" w:cs="Times New Roman"/>
        </w:rPr>
        <w:t>Vaino</w:t>
      </w:r>
      <w:proofErr w:type="spellEnd"/>
      <w:r w:rsidR="00A84091">
        <w:rPr>
          <w:rFonts w:ascii="Times New Roman" w:hAnsi="Times New Roman" w:cs="Times New Roman"/>
        </w:rPr>
        <w:t xml:space="preserve"> et, al., 2002).</w:t>
      </w:r>
      <w:r w:rsidR="006559D4">
        <w:rPr>
          <w:rFonts w:ascii="Times New Roman" w:hAnsi="Times New Roman" w:cs="Times New Roman"/>
        </w:rPr>
        <w:t xml:space="preserve"> The tendencies shown in Experiment 2</w:t>
      </w:r>
      <w:r w:rsidR="006559D4" w:rsidRPr="006559D4">
        <w:rPr>
          <w:rFonts w:ascii="Times New Roman" w:hAnsi="Times New Roman" w:cs="Times New Roman"/>
        </w:rPr>
        <w:t xml:space="preserve"> </w:t>
      </w:r>
      <w:proofErr w:type="spellStart"/>
      <w:r w:rsidR="006559D4">
        <w:rPr>
          <w:rFonts w:ascii="Times New Roman" w:hAnsi="Times New Roman" w:cs="Times New Roman"/>
        </w:rPr>
        <w:t>rt</w:t>
      </w:r>
      <w:r w:rsidR="006559D4" w:rsidRPr="003F249B">
        <w:rPr>
          <w:rFonts w:ascii="Times New Roman" w:hAnsi="Times New Roman" w:cs="Times New Roman"/>
          <w:vertAlign w:val="subscript"/>
        </w:rPr>
        <w:t>mat</w:t>
      </w:r>
      <w:proofErr w:type="spellEnd"/>
      <w:r w:rsidR="006559D4">
        <w:rPr>
          <w:rFonts w:ascii="Times New Roman" w:hAnsi="Times New Roman" w:cs="Times New Roman"/>
        </w:rPr>
        <w:t xml:space="preserve"> data can support this explanation: participants tend to react faster than na.es </w:t>
      </w:r>
      <w:r w:rsidR="006422D4">
        <w:rPr>
          <w:rFonts w:ascii="Times New Roman" w:hAnsi="Times New Roman" w:cs="Times New Roman"/>
        </w:rPr>
        <w:t>condition (</w:t>
      </w:r>
      <w:r w:rsidR="006559D4">
        <w:rPr>
          <w:rFonts w:ascii="Times New Roman" w:hAnsi="Times New Roman" w:cs="Times New Roman"/>
        </w:rPr>
        <w:t>mean = 1.57) in f0c.es condition</w:t>
      </w:r>
      <w:r w:rsidR="006422D4">
        <w:rPr>
          <w:rFonts w:ascii="Times New Roman" w:hAnsi="Times New Roman" w:cs="Times New Roman"/>
        </w:rPr>
        <w:t xml:space="preserve"> </w:t>
      </w:r>
      <w:r w:rsidR="006559D4">
        <w:rPr>
          <w:rFonts w:ascii="Times New Roman" w:hAnsi="Times New Roman" w:cs="Times New Roman"/>
        </w:rPr>
        <w:t>(mean = 1.49), while slower in f0u.es (mean = 1.63)</w:t>
      </w:r>
      <w:r w:rsidR="006422D4">
        <w:rPr>
          <w:rFonts w:ascii="Times New Roman" w:hAnsi="Times New Roman" w:cs="Times New Roman"/>
        </w:rPr>
        <w:t xml:space="preserve">. These two conditions went through the same splicing process, resulting in the same level of unnaturalness in both segmental and suprasegmental levels; f0c.es then got one more step of resynthesis, the f0 manipulation, resulting in an unbalanced change in these two levels, which could cause the opposite effect to participants’ </w:t>
      </w:r>
      <w:commentRangeStart w:id="271"/>
      <w:r w:rsidR="006422D4">
        <w:rPr>
          <w:rFonts w:ascii="Times New Roman" w:hAnsi="Times New Roman" w:cs="Times New Roman"/>
        </w:rPr>
        <w:t>behavior</w:t>
      </w:r>
      <w:commentRangeEnd w:id="271"/>
      <w:r w:rsidR="008C088A">
        <w:rPr>
          <w:rStyle w:val="CommentReference"/>
        </w:rPr>
        <w:commentReference w:id="271"/>
      </w:r>
      <w:r w:rsidR="006422D4">
        <w:rPr>
          <w:rFonts w:ascii="Times New Roman" w:hAnsi="Times New Roman" w:cs="Times New Roman"/>
        </w:rPr>
        <w:t xml:space="preserve">. </w:t>
      </w:r>
    </w:p>
    <w:p w14:paraId="653DDE84" w14:textId="71A3F0BD" w:rsidR="00475F54" w:rsidRDefault="006559D4" w:rsidP="00056B37">
      <w:pPr>
        <w:spacing w:line="480" w:lineRule="auto"/>
        <w:rPr>
          <w:rFonts w:ascii="Times New Roman" w:hAnsi="Times New Roman" w:cs="Times New Roman"/>
        </w:rPr>
      </w:pPr>
      <w:r>
        <w:rPr>
          <w:rFonts w:ascii="Times New Roman" w:hAnsi="Times New Roman" w:cs="Times New Roman"/>
        </w:rPr>
        <w:tab/>
      </w:r>
    </w:p>
    <w:p w14:paraId="64C4869E" w14:textId="35FDD0BE" w:rsidR="00FF5972" w:rsidRPr="00925F2C" w:rsidRDefault="00FF5972" w:rsidP="00056B37">
      <w:pPr>
        <w:spacing w:line="480" w:lineRule="auto"/>
        <w:rPr>
          <w:rFonts w:ascii="Times New Roman" w:hAnsi="Times New Roman" w:cs="Times New Roman"/>
          <w:b/>
          <w:bCs/>
        </w:rPr>
      </w:pPr>
      <w:r w:rsidRPr="00925F2C">
        <w:rPr>
          <w:rFonts w:ascii="Times New Roman" w:hAnsi="Times New Roman" w:cs="Times New Roman"/>
          <w:b/>
          <w:bCs/>
        </w:rPr>
        <w:t>Conclusion</w:t>
      </w:r>
    </w:p>
    <w:p w14:paraId="25EEB612" w14:textId="41FCE2B6" w:rsidR="00764B8A" w:rsidRDefault="006422D4" w:rsidP="006422D4">
      <w:pPr>
        <w:spacing w:line="480" w:lineRule="auto"/>
        <w:rPr>
          <w:rFonts w:ascii="Times New Roman" w:hAnsi="Times New Roman" w:cs="Times New Roman"/>
        </w:rPr>
      </w:pPr>
      <w:r>
        <w:rPr>
          <w:rFonts w:ascii="Times New Roman" w:hAnsi="Times New Roman" w:cs="Times New Roman"/>
        </w:rPr>
        <w:t>The present study intended to exam whether English native speaker</w:t>
      </w:r>
      <w:ins w:id="272" w:author="Author">
        <w:r w:rsidR="00D05014">
          <w:rPr>
            <w:rFonts w:ascii="Times New Roman" w:hAnsi="Times New Roman" w:cs="Times New Roman"/>
          </w:rPr>
          <w:t>s</w:t>
        </w:r>
      </w:ins>
      <w:r>
        <w:rPr>
          <w:rFonts w:ascii="Times New Roman" w:hAnsi="Times New Roman" w:cs="Times New Roman"/>
        </w:rPr>
        <w:t xml:space="preserve"> who are actively using and/or learning Spanish could perceive the acoustic cues in the matrix sentence of English – Spanish code-switching utterances and predict code-switching based on the acoustic cues, especially the intonational </w:t>
      </w:r>
      <w:proofErr w:type="gramStart"/>
      <w:r>
        <w:rPr>
          <w:rFonts w:ascii="Times New Roman" w:hAnsi="Times New Roman" w:cs="Times New Roman"/>
        </w:rPr>
        <w:t>cues..</w:t>
      </w:r>
      <w:proofErr w:type="gramEnd"/>
      <w:r>
        <w:rPr>
          <w:rFonts w:ascii="Times New Roman" w:hAnsi="Times New Roman" w:cs="Times New Roman"/>
        </w:rPr>
        <w:t xml:space="preserve"> The two-experiment design of the study failed to find any salient evidence to support our hypothesis based on the previous studies that our participant would be able to perceive the acoustic cues and predict </w:t>
      </w:r>
      <w:ins w:id="273" w:author="Author">
        <w:r w:rsidR="00B23097">
          <w:rPr>
            <w:rFonts w:ascii="Times New Roman" w:hAnsi="Times New Roman" w:cs="Times New Roman"/>
          </w:rPr>
          <w:t xml:space="preserve">an </w:t>
        </w:r>
      </w:ins>
      <w:r>
        <w:rPr>
          <w:rFonts w:ascii="Times New Roman" w:hAnsi="Times New Roman" w:cs="Times New Roman"/>
        </w:rPr>
        <w:t>upcoming code-switch, although more evidence</w:t>
      </w:r>
      <w:del w:id="274" w:author="Author">
        <w:r w:rsidDel="00B23097">
          <w:rPr>
            <w:rFonts w:ascii="Times New Roman" w:hAnsi="Times New Roman" w:cs="Times New Roman"/>
          </w:rPr>
          <w:delText>s</w:delText>
        </w:r>
      </w:del>
      <w:r>
        <w:rPr>
          <w:rFonts w:ascii="Times New Roman" w:hAnsi="Times New Roman" w:cs="Times New Roman"/>
        </w:rPr>
        <w:t xml:space="preserve"> </w:t>
      </w:r>
      <w:del w:id="275" w:author="Author">
        <w:r w:rsidDel="00B23097">
          <w:rPr>
            <w:rFonts w:ascii="Times New Roman" w:hAnsi="Times New Roman" w:cs="Times New Roman"/>
          </w:rPr>
          <w:delText xml:space="preserve">were </w:delText>
        </w:r>
      </w:del>
      <w:ins w:id="276" w:author="Author">
        <w:r w:rsidR="00B23097">
          <w:rPr>
            <w:rFonts w:ascii="Times New Roman" w:hAnsi="Times New Roman" w:cs="Times New Roman"/>
          </w:rPr>
          <w:t>w</w:t>
        </w:r>
        <w:r w:rsidR="00B23097">
          <w:rPr>
            <w:rFonts w:ascii="Times New Roman" w:hAnsi="Times New Roman" w:cs="Times New Roman"/>
          </w:rPr>
          <w:t>as</w:t>
        </w:r>
        <w:r w:rsidR="00B23097">
          <w:rPr>
            <w:rFonts w:ascii="Times New Roman" w:hAnsi="Times New Roman" w:cs="Times New Roman"/>
          </w:rPr>
          <w:t xml:space="preserve"> </w:t>
        </w:r>
      </w:ins>
      <w:r>
        <w:rPr>
          <w:rFonts w:ascii="Times New Roman" w:hAnsi="Times New Roman" w:cs="Times New Roman"/>
        </w:rPr>
        <w:t xml:space="preserve">found to support the </w:t>
      </w:r>
      <w:del w:id="277" w:author="Author">
        <w:r w:rsidDel="00B23097">
          <w:rPr>
            <w:rFonts w:ascii="Times New Roman" w:hAnsi="Times New Roman" w:cs="Times New Roman"/>
          </w:rPr>
          <w:delText>existance</w:delText>
        </w:r>
      </w:del>
      <w:ins w:id="278" w:author="Author">
        <w:r w:rsidR="00B23097">
          <w:rPr>
            <w:rFonts w:ascii="Times New Roman" w:hAnsi="Times New Roman" w:cs="Times New Roman"/>
          </w:rPr>
          <w:t>existence</w:t>
        </w:r>
      </w:ins>
      <w:r>
        <w:rPr>
          <w:rFonts w:ascii="Times New Roman" w:hAnsi="Times New Roman" w:cs="Times New Roman"/>
        </w:rPr>
        <w:t xml:space="preserve"> of switch cost. We discussed possible explanations of such </w:t>
      </w:r>
      <w:ins w:id="279" w:author="Author">
        <w:r w:rsidR="004D508E">
          <w:rPr>
            <w:rFonts w:ascii="Times New Roman" w:hAnsi="Times New Roman" w:cs="Times New Roman"/>
          </w:rPr>
          <w:t xml:space="preserve">an </w:t>
        </w:r>
      </w:ins>
      <w:r>
        <w:rPr>
          <w:rFonts w:ascii="Times New Roman" w:hAnsi="Times New Roman" w:cs="Times New Roman"/>
        </w:rPr>
        <w:t xml:space="preserve">outcome. Firstly, our study tries to observe on a relatively small size of effect, which </w:t>
      </w:r>
      <w:r>
        <w:rPr>
          <w:rFonts w:ascii="Times New Roman" w:hAnsi="Times New Roman" w:cs="Times New Roman"/>
        </w:rPr>
        <w:lastRenderedPageBreak/>
        <w:t xml:space="preserve">requires a larger pool of participants, yet our study only managed to recruit a relatively small number of qualified participants who completed the study. Also, the between subject design of the study could avoid confound yet again demands even a larger number of participants due to its relatively smaller power. </w:t>
      </w:r>
    </w:p>
    <w:p w14:paraId="76B8220D" w14:textId="6157FC29" w:rsidR="006422D4" w:rsidRPr="006422D4" w:rsidRDefault="006422D4" w:rsidP="006422D4">
      <w:pPr>
        <w:spacing w:line="480" w:lineRule="auto"/>
        <w:rPr>
          <w:rFonts w:ascii="Times New Roman" w:hAnsi="Times New Roman" w:cs="Times New Roman"/>
        </w:rPr>
      </w:pPr>
      <w:r>
        <w:rPr>
          <w:rFonts w:ascii="Times New Roman" w:hAnsi="Times New Roman" w:cs="Times New Roman"/>
        </w:rPr>
        <w:tab/>
        <w:t>In addition, we discussed on a third possible reason of such outcome that the naturalness of resynthesized auditory stimulus used in the experiment could have an impact on the results. This presents new challenges for future studies that aim to examine code-switching phonetics and phonology using resynthesis methodology: as shown in former studies on synthetic speech, naturalness is a multidimensional and attempts were made to separate contributions of different properties (Nusbaum et, al., 1997), the segmental properties were found to be dependent on the suprasegmental properties and the other way round as well (</w:t>
      </w:r>
      <w:proofErr w:type="spellStart"/>
      <w:r>
        <w:rPr>
          <w:rFonts w:ascii="Times New Roman" w:hAnsi="Times New Roman" w:cs="Times New Roman"/>
        </w:rPr>
        <w:t>Vaino</w:t>
      </w:r>
      <w:proofErr w:type="spellEnd"/>
      <w:r>
        <w:rPr>
          <w:rFonts w:ascii="Times New Roman" w:hAnsi="Times New Roman" w:cs="Times New Roman"/>
        </w:rPr>
        <w:t xml:space="preserve"> et, al., 2002). This opens up new questions for future studies to investigate into the naturalness of (re)synthesized code-switching utterance</w:t>
      </w:r>
      <w:ins w:id="280" w:author="Author">
        <w:r w:rsidR="004D508E">
          <w:rPr>
            <w:rFonts w:ascii="Times New Roman" w:hAnsi="Times New Roman" w:cs="Times New Roman"/>
          </w:rPr>
          <w:t>s</w:t>
        </w:r>
      </w:ins>
      <w:r>
        <w:rPr>
          <w:rFonts w:ascii="Times New Roman" w:hAnsi="Times New Roman" w:cs="Times New Roman"/>
        </w:rPr>
        <w:t>, as well as the roles of different acoustic properties in code-switching speech</w:t>
      </w:r>
      <w:del w:id="281" w:author="Author">
        <w:r w:rsidDel="00F04151">
          <w:rPr>
            <w:rFonts w:ascii="Times New Roman" w:hAnsi="Times New Roman" w:cs="Times New Roman"/>
          </w:rPr>
          <w:delText>es</w:delText>
        </w:r>
      </w:del>
      <w:r>
        <w:rPr>
          <w:rFonts w:ascii="Times New Roman" w:hAnsi="Times New Roman" w:cs="Times New Roman"/>
        </w:rPr>
        <w:t xml:space="preserve">.  </w:t>
      </w:r>
    </w:p>
    <w:p w14:paraId="4E1F0FCC" w14:textId="77777777" w:rsidR="00534EB2" w:rsidRPr="00397FF4" w:rsidRDefault="00534EB2" w:rsidP="00E62A24">
      <w:pPr>
        <w:spacing w:line="480" w:lineRule="auto"/>
        <w:rPr>
          <w:rFonts w:ascii="Times New Roman" w:hAnsi="Times New Roman" w:cs="Times New Roman"/>
          <w:color w:val="FF0000"/>
        </w:rPr>
      </w:pPr>
    </w:p>
    <w:p w14:paraId="3C2D304F" w14:textId="77777777" w:rsidR="006422D4" w:rsidRDefault="006422D4">
      <w:pPr>
        <w:rPr>
          <w:rFonts w:ascii="Times New Roman" w:hAnsi="Times New Roman" w:cs="Times New Roman"/>
          <w:b/>
          <w:bCs/>
        </w:rPr>
      </w:pPr>
      <w:r>
        <w:rPr>
          <w:rFonts w:ascii="Times New Roman" w:hAnsi="Times New Roman" w:cs="Times New Roman"/>
          <w:b/>
          <w:bCs/>
        </w:rPr>
        <w:br w:type="page"/>
      </w:r>
    </w:p>
    <w:p w14:paraId="23A7FF2F" w14:textId="6CA97653" w:rsidR="00736735" w:rsidRPr="00AB3EFA" w:rsidRDefault="00736735" w:rsidP="00736735">
      <w:pPr>
        <w:spacing w:line="480" w:lineRule="auto"/>
        <w:rPr>
          <w:rStyle w:val="normaltextrun"/>
          <w:rFonts w:ascii="Times New Roman" w:hAnsi="Times New Roman" w:cs="Times New Roman"/>
          <w:b/>
          <w:bCs/>
        </w:rPr>
      </w:pPr>
      <w:r w:rsidRPr="00AB3EFA">
        <w:rPr>
          <w:rFonts w:ascii="Times New Roman" w:hAnsi="Times New Roman" w:cs="Times New Roman"/>
          <w:b/>
          <w:bCs/>
        </w:rPr>
        <w:lastRenderedPageBreak/>
        <w:t>References</w:t>
      </w:r>
    </w:p>
    <w:p w14:paraId="7EF575B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roofErr w:type="spellStart"/>
      <w:r w:rsidRPr="00397FF4">
        <w:rPr>
          <w:rStyle w:val="normaltextrun"/>
          <w:sz w:val="22"/>
          <w:szCs w:val="22"/>
        </w:rPr>
        <w:t>Amengual</w:t>
      </w:r>
      <w:proofErr w:type="spellEnd"/>
      <w:r w:rsidRPr="00397FF4">
        <w:rPr>
          <w:rStyle w:val="normaltextrun"/>
          <w:sz w:val="22"/>
          <w:szCs w:val="22"/>
        </w:rPr>
        <w:t>, M. (2018). Asymmetrical interlingual influence in the production of Spanish and English laterals as a result of competing activation in bilingual language processing. </w:t>
      </w:r>
      <w:r w:rsidRPr="00397FF4">
        <w:rPr>
          <w:rStyle w:val="normaltextrun"/>
          <w:i/>
          <w:iCs/>
          <w:sz w:val="22"/>
          <w:szCs w:val="22"/>
        </w:rPr>
        <w:t>Journal of Phonetics, 69</w:t>
      </w:r>
      <w:r w:rsidRPr="00397FF4">
        <w:rPr>
          <w:rStyle w:val="normaltextrun"/>
          <w:sz w:val="22"/>
          <w:szCs w:val="22"/>
        </w:rPr>
        <w:t>, 12-28.</w:t>
      </w:r>
    </w:p>
    <w:p w14:paraId="29B16D1C"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B3823F" w14:textId="573CB59D" w:rsidR="00736735" w:rsidRPr="00AB3EFA" w:rsidRDefault="00736735" w:rsidP="00736735">
      <w:pPr>
        <w:pStyle w:val="paragraph"/>
        <w:spacing w:before="0" w:beforeAutospacing="0" w:after="0" w:afterAutospacing="0" w:line="360" w:lineRule="auto"/>
        <w:textAlignment w:val="baseline"/>
        <w:rPr>
          <w:rStyle w:val="normaltextrun"/>
          <w:sz w:val="22"/>
          <w:szCs w:val="22"/>
        </w:rPr>
      </w:pPr>
      <w:proofErr w:type="spellStart"/>
      <w:r w:rsidRPr="00AB3EFA">
        <w:rPr>
          <w:rStyle w:val="normaltextrun"/>
          <w:sz w:val="22"/>
          <w:szCs w:val="22"/>
        </w:rPr>
        <w:t>Beardsmore</w:t>
      </w:r>
      <w:proofErr w:type="spellEnd"/>
      <w:r w:rsidRPr="00AB3EFA">
        <w:rPr>
          <w:rStyle w:val="normaltextrun"/>
          <w:sz w:val="22"/>
          <w:szCs w:val="22"/>
        </w:rPr>
        <w:t xml:space="preserve">, H.B. (1986). </w:t>
      </w:r>
      <w:r w:rsidRPr="00AB3EFA">
        <w:rPr>
          <w:rStyle w:val="normaltextrun"/>
          <w:i/>
          <w:iCs/>
          <w:sz w:val="22"/>
          <w:szCs w:val="22"/>
        </w:rPr>
        <w:t>Bilingualism: Basic principles</w:t>
      </w:r>
      <w:r w:rsidR="00FA185A">
        <w:rPr>
          <w:rStyle w:val="normaltextrun"/>
          <w:i/>
          <w:iCs/>
          <w:sz w:val="22"/>
          <w:szCs w:val="22"/>
        </w:rPr>
        <w:t xml:space="preserve"> </w:t>
      </w:r>
      <w:r w:rsidRPr="00AB3EFA">
        <w:rPr>
          <w:rStyle w:val="normaltextrun"/>
          <w:sz w:val="22"/>
          <w:szCs w:val="22"/>
        </w:rPr>
        <w:t>(Vol.1), England: Multilingual Matters.</w:t>
      </w:r>
    </w:p>
    <w:p w14:paraId="7F9871C4"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165165F7"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Blank, M. A. (1980). Measuring lexical access during sentence processing. </w:t>
      </w:r>
      <w:r w:rsidRPr="00397FF4">
        <w:rPr>
          <w:rStyle w:val="normaltextrun"/>
          <w:i/>
          <w:iCs/>
          <w:sz w:val="22"/>
          <w:szCs w:val="22"/>
        </w:rPr>
        <w:t>Perception &amp; Psychophysics, 28</w:t>
      </w:r>
      <w:r w:rsidRPr="00397FF4">
        <w:rPr>
          <w:rStyle w:val="normaltextrun"/>
          <w:sz w:val="22"/>
          <w:szCs w:val="22"/>
        </w:rPr>
        <w:t>(1), 1-8.</w:t>
      </w:r>
    </w:p>
    <w:p w14:paraId="4BC16EA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6BEBFCD"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7E1AA6">
        <w:rPr>
          <w:rStyle w:val="normaltextrun"/>
          <w:sz w:val="22"/>
          <w:szCs w:val="22"/>
        </w:rPr>
        <w:t xml:space="preserve">Birdsong, D., </w:t>
      </w:r>
      <w:proofErr w:type="spellStart"/>
      <w:r w:rsidRPr="007E1AA6">
        <w:rPr>
          <w:rStyle w:val="normaltextrun"/>
          <w:sz w:val="22"/>
          <w:szCs w:val="22"/>
        </w:rPr>
        <w:t>Gertken</w:t>
      </w:r>
      <w:proofErr w:type="spellEnd"/>
      <w:r w:rsidRPr="007E1AA6">
        <w:rPr>
          <w:rStyle w:val="normaltextrun"/>
          <w:sz w:val="22"/>
          <w:szCs w:val="22"/>
        </w:rPr>
        <w:t xml:space="preserve">, L.M., &amp; </w:t>
      </w:r>
      <w:proofErr w:type="spellStart"/>
      <w:r w:rsidRPr="007E1AA6">
        <w:rPr>
          <w:rStyle w:val="normaltextrun"/>
          <w:sz w:val="22"/>
          <w:szCs w:val="22"/>
        </w:rPr>
        <w:t>Amengual</w:t>
      </w:r>
      <w:proofErr w:type="spellEnd"/>
      <w:r w:rsidRPr="007E1AA6">
        <w:rPr>
          <w:rStyle w:val="normaltextrun"/>
          <w:sz w:val="22"/>
          <w:szCs w:val="22"/>
        </w:rPr>
        <w:t>, M. </w:t>
      </w:r>
      <w:r w:rsidRPr="007E1AA6">
        <w:rPr>
          <w:rStyle w:val="normaltextrun"/>
          <w:i/>
          <w:iCs/>
          <w:sz w:val="22"/>
          <w:szCs w:val="22"/>
        </w:rPr>
        <w:t>Bilingual Language Profile: An Easy-to-Use Instrument to Assess Bilingualism.</w:t>
      </w:r>
      <w:r w:rsidRPr="007E1AA6">
        <w:rPr>
          <w:rStyle w:val="normaltextrun"/>
          <w:sz w:val="22"/>
          <w:szCs w:val="22"/>
        </w:rPr>
        <w:t> COERLL, University of Texas at Austin. Web. 20 Jan. 2012. &lt;https://sites.la.utexas.edu/bilingual/&gt;.</w:t>
      </w:r>
    </w:p>
    <w:p w14:paraId="6ED1121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65AF9E12"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952138">
        <w:rPr>
          <w:sz w:val="22"/>
          <w:szCs w:val="22"/>
        </w:rPr>
        <w:t xml:space="preserve">Boersma, P &amp; </w:t>
      </w:r>
      <w:proofErr w:type="spellStart"/>
      <w:r w:rsidRPr="00952138">
        <w:rPr>
          <w:sz w:val="22"/>
          <w:szCs w:val="22"/>
        </w:rPr>
        <w:t>Weenink</w:t>
      </w:r>
      <w:proofErr w:type="spellEnd"/>
      <w:r w:rsidRPr="00952138">
        <w:rPr>
          <w:sz w:val="22"/>
          <w:szCs w:val="22"/>
        </w:rPr>
        <w:t>, D</w:t>
      </w:r>
      <w:r>
        <w:rPr>
          <w:sz w:val="22"/>
          <w:szCs w:val="22"/>
        </w:rPr>
        <w:t>.</w:t>
      </w:r>
      <w:r w:rsidRPr="00952138">
        <w:rPr>
          <w:sz w:val="22"/>
          <w:szCs w:val="22"/>
        </w:rPr>
        <w:t xml:space="preserve"> (2022). </w:t>
      </w:r>
      <w:proofErr w:type="spellStart"/>
      <w:r w:rsidRPr="00952138">
        <w:rPr>
          <w:sz w:val="22"/>
          <w:szCs w:val="22"/>
        </w:rPr>
        <w:t>Praat</w:t>
      </w:r>
      <w:proofErr w:type="spellEnd"/>
      <w:r w:rsidRPr="00952138">
        <w:rPr>
          <w:sz w:val="22"/>
          <w:szCs w:val="22"/>
        </w:rPr>
        <w:t>: doing phonetics by computer [Computer program]. Version 6.3.03, retrieved 17 December 2022 from http://www.praat.org/</w:t>
      </w:r>
    </w:p>
    <w:p w14:paraId="1D500EDA"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235693C5"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r w:rsidRPr="00AB3EFA">
        <w:rPr>
          <w:sz w:val="21"/>
          <w:szCs w:val="21"/>
        </w:rPr>
        <w:t>Bowen, J. D. (1956). A comparison of the intonation patterns of English and Spanish. </w:t>
      </w:r>
      <w:r w:rsidRPr="00AB3EFA">
        <w:rPr>
          <w:i/>
          <w:iCs/>
          <w:sz w:val="21"/>
          <w:szCs w:val="21"/>
        </w:rPr>
        <w:t>Hispania</w:t>
      </w:r>
      <w:r w:rsidRPr="00AB3EFA">
        <w:rPr>
          <w:sz w:val="21"/>
          <w:szCs w:val="21"/>
        </w:rPr>
        <w:t>, </w:t>
      </w:r>
      <w:r w:rsidRPr="00AB3EFA">
        <w:rPr>
          <w:i/>
          <w:iCs/>
          <w:sz w:val="21"/>
          <w:szCs w:val="21"/>
        </w:rPr>
        <w:t>39</w:t>
      </w:r>
      <w:r w:rsidRPr="00AB3EFA">
        <w:rPr>
          <w:sz w:val="21"/>
          <w:szCs w:val="21"/>
        </w:rPr>
        <w:t>(1), 30-35.</w:t>
      </w:r>
    </w:p>
    <w:p w14:paraId="4B6FA67C"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1552CC8D"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roofErr w:type="spellStart"/>
      <w:r w:rsidRPr="00AB3EFA">
        <w:rPr>
          <w:sz w:val="21"/>
          <w:szCs w:val="21"/>
        </w:rPr>
        <w:t>Celce</w:t>
      </w:r>
      <w:proofErr w:type="spellEnd"/>
      <w:r w:rsidRPr="00AB3EFA">
        <w:rPr>
          <w:sz w:val="21"/>
          <w:szCs w:val="21"/>
        </w:rPr>
        <w:t>-Murcia, M., Brinton, D. M., &amp; Goodwin, J. M. (1996). </w:t>
      </w:r>
      <w:r w:rsidRPr="00AB3EFA">
        <w:rPr>
          <w:i/>
          <w:iCs/>
          <w:sz w:val="21"/>
          <w:szCs w:val="21"/>
        </w:rPr>
        <w:t>Teaching pronunciation: A reference for teachers of English to speakers of other languages</w:t>
      </w:r>
      <w:r w:rsidRPr="00AB3EFA">
        <w:rPr>
          <w:sz w:val="21"/>
          <w:szCs w:val="21"/>
        </w:rPr>
        <w:t>. Cambridge University Press.</w:t>
      </w:r>
    </w:p>
    <w:p w14:paraId="247DE71C"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1"/>
          <w:szCs w:val="21"/>
        </w:rPr>
      </w:pPr>
    </w:p>
    <w:p w14:paraId="4FE4885D" w14:textId="1CA51D97" w:rsidR="00A84091" w:rsidRDefault="00A84091" w:rsidP="00736735">
      <w:pPr>
        <w:pStyle w:val="paragraph"/>
        <w:spacing w:before="0" w:beforeAutospacing="0" w:after="0" w:afterAutospacing="0" w:line="360" w:lineRule="auto"/>
        <w:ind w:left="720" w:hanging="720"/>
        <w:textAlignment w:val="baseline"/>
        <w:rPr>
          <w:rStyle w:val="normaltextrun"/>
          <w:sz w:val="21"/>
          <w:szCs w:val="21"/>
        </w:rPr>
      </w:pPr>
      <w:proofErr w:type="spellStart"/>
      <w:r w:rsidRPr="00A84091">
        <w:rPr>
          <w:sz w:val="21"/>
          <w:szCs w:val="21"/>
        </w:rPr>
        <w:t>Charness</w:t>
      </w:r>
      <w:proofErr w:type="spellEnd"/>
      <w:r w:rsidRPr="00A84091">
        <w:rPr>
          <w:sz w:val="21"/>
          <w:szCs w:val="21"/>
        </w:rPr>
        <w:t>, G., Gneezy, U., &amp; Kuhn, M. A. (2012). Experimental methods: Between-subject and within-subject design. </w:t>
      </w:r>
      <w:r w:rsidRPr="00A84091">
        <w:rPr>
          <w:i/>
          <w:iCs/>
          <w:sz w:val="21"/>
          <w:szCs w:val="21"/>
        </w:rPr>
        <w:t>Journal of economic behavior &amp; organization</w:t>
      </w:r>
      <w:r w:rsidRPr="00A84091">
        <w:rPr>
          <w:sz w:val="21"/>
          <w:szCs w:val="21"/>
        </w:rPr>
        <w:t>, </w:t>
      </w:r>
      <w:r w:rsidRPr="00A84091">
        <w:rPr>
          <w:i/>
          <w:iCs/>
          <w:sz w:val="21"/>
          <w:szCs w:val="21"/>
        </w:rPr>
        <w:t>81</w:t>
      </w:r>
      <w:r w:rsidRPr="00A84091">
        <w:rPr>
          <w:sz w:val="21"/>
          <w:szCs w:val="21"/>
        </w:rPr>
        <w:t>(1), 1-8.</w:t>
      </w:r>
    </w:p>
    <w:p w14:paraId="5A418523" w14:textId="77777777" w:rsidR="00A84091" w:rsidRPr="007E1AA6" w:rsidRDefault="00A84091" w:rsidP="00736735">
      <w:pPr>
        <w:pStyle w:val="paragraph"/>
        <w:spacing w:before="0" w:beforeAutospacing="0" w:after="0" w:afterAutospacing="0" w:line="360" w:lineRule="auto"/>
        <w:ind w:left="720" w:hanging="720"/>
        <w:textAlignment w:val="baseline"/>
        <w:rPr>
          <w:rStyle w:val="normaltextrun"/>
          <w:sz w:val="21"/>
          <w:szCs w:val="21"/>
        </w:rPr>
      </w:pPr>
    </w:p>
    <w:p w14:paraId="0D17E542"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 xml:space="preserve">Costa, A., &amp; </w:t>
      </w:r>
      <w:proofErr w:type="spellStart"/>
      <w:r w:rsidRPr="00397FF4">
        <w:rPr>
          <w:sz w:val="22"/>
          <w:szCs w:val="22"/>
        </w:rPr>
        <w:t>Santesteban</w:t>
      </w:r>
      <w:proofErr w:type="spellEnd"/>
      <w:r w:rsidRPr="00397FF4">
        <w:rPr>
          <w:sz w:val="22"/>
          <w:szCs w:val="22"/>
        </w:rPr>
        <w:t>, M. (2004). Lexical access in bilingual speech production: Evidence from language switching in highly proficient bilinguals and L2 learners. </w:t>
      </w:r>
      <w:r w:rsidRPr="00397FF4">
        <w:rPr>
          <w:i/>
          <w:iCs/>
          <w:sz w:val="22"/>
          <w:szCs w:val="22"/>
        </w:rPr>
        <w:t>Journal of memory and Language</w:t>
      </w:r>
      <w:r w:rsidRPr="00397FF4">
        <w:rPr>
          <w:sz w:val="22"/>
          <w:szCs w:val="22"/>
        </w:rPr>
        <w:t>, </w:t>
      </w:r>
      <w:r w:rsidRPr="00397FF4">
        <w:rPr>
          <w:i/>
          <w:iCs/>
          <w:sz w:val="22"/>
          <w:szCs w:val="22"/>
        </w:rPr>
        <w:t>50</w:t>
      </w:r>
      <w:r w:rsidRPr="00397FF4">
        <w:rPr>
          <w:sz w:val="22"/>
          <w:szCs w:val="22"/>
        </w:rPr>
        <w:t>(4), 491-511.</w:t>
      </w:r>
    </w:p>
    <w:p w14:paraId="68C2BE6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120FAD25" w14:textId="77777777" w:rsidR="00736735" w:rsidRPr="0072694F" w:rsidRDefault="00736735" w:rsidP="00736735">
      <w:pPr>
        <w:pStyle w:val="paragraph"/>
        <w:spacing w:before="0" w:beforeAutospacing="0" w:after="0" w:afterAutospacing="0" w:line="360" w:lineRule="auto"/>
        <w:ind w:left="720" w:hanging="720"/>
        <w:textAlignment w:val="baseline"/>
        <w:rPr>
          <w:sz w:val="22"/>
          <w:szCs w:val="22"/>
          <w:lang w:val="es-ES"/>
        </w:rPr>
      </w:pPr>
      <w:proofErr w:type="spellStart"/>
      <w:r w:rsidRPr="00AB3EFA">
        <w:rPr>
          <w:sz w:val="22"/>
          <w:szCs w:val="22"/>
        </w:rPr>
        <w:t>Farías</w:t>
      </w:r>
      <w:proofErr w:type="spellEnd"/>
      <w:r w:rsidRPr="00AB3EFA">
        <w:rPr>
          <w:sz w:val="22"/>
          <w:szCs w:val="22"/>
        </w:rPr>
        <w:t xml:space="preserve">, M. G. V. (2013). A comparative analysis of intonation between Spanish and English speakers in tag questions, </w:t>
      </w:r>
      <w:proofErr w:type="spellStart"/>
      <w:r w:rsidRPr="00AB3EFA">
        <w:rPr>
          <w:sz w:val="22"/>
          <w:szCs w:val="22"/>
        </w:rPr>
        <w:t>wh</w:t>
      </w:r>
      <w:proofErr w:type="spellEnd"/>
      <w:r w:rsidRPr="00AB3EFA">
        <w:rPr>
          <w:sz w:val="22"/>
          <w:szCs w:val="22"/>
        </w:rPr>
        <w:t>-questions, inverted questions, and repetition questions. </w:t>
      </w:r>
      <w:r w:rsidRPr="0072694F">
        <w:rPr>
          <w:i/>
          <w:iCs/>
          <w:sz w:val="22"/>
          <w:szCs w:val="22"/>
          <w:lang w:val="es-ES"/>
        </w:rPr>
        <w:t xml:space="preserve">Revista Brasileira de </w:t>
      </w:r>
      <w:proofErr w:type="spellStart"/>
      <w:r w:rsidRPr="0072694F">
        <w:rPr>
          <w:i/>
          <w:iCs/>
          <w:sz w:val="22"/>
          <w:szCs w:val="22"/>
          <w:lang w:val="es-ES"/>
        </w:rPr>
        <w:t>Linguística</w:t>
      </w:r>
      <w:proofErr w:type="spellEnd"/>
      <w:r w:rsidRPr="0072694F">
        <w:rPr>
          <w:i/>
          <w:iCs/>
          <w:sz w:val="22"/>
          <w:szCs w:val="22"/>
          <w:lang w:val="es-ES"/>
        </w:rPr>
        <w:t xml:space="preserve"> Aplicada</w:t>
      </w:r>
      <w:r w:rsidRPr="0072694F">
        <w:rPr>
          <w:sz w:val="22"/>
          <w:szCs w:val="22"/>
          <w:lang w:val="es-ES"/>
        </w:rPr>
        <w:t>, </w:t>
      </w:r>
      <w:r w:rsidRPr="0072694F">
        <w:rPr>
          <w:i/>
          <w:iCs/>
          <w:sz w:val="22"/>
          <w:szCs w:val="22"/>
          <w:lang w:val="es-ES"/>
        </w:rPr>
        <w:t>13</w:t>
      </w:r>
      <w:r w:rsidRPr="0072694F">
        <w:rPr>
          <w:sz w:val="22"/>
          <w:szCs w:val="22"/>
          <w:lang w:val="es-ES"/>
        </w:rPr>
        <w:t>, 1061-1083.</w:t>
      </w:r>
    </w:p>
    <w:p w14:paraId="7E722699" w14:textId="77777777" w:rsidR="00736735" w:rsidRPr="0072694F" w:rsidRDefault="00736735" w:rsidP="00736735">
      <w:pPr>
        <w:pStyle w:val="paragraph"/>
        <w:spacing w:before="0" w:beforeAutospacing="0" w:after="0" w:afterAutospacing="0" w:line="360" w:lineRule="auto"/>
        <w:ind w:left="720" w:hanging="720"/>
        <w:textAlignment w:val="baseline"/>
        <w:rPr>
          <w:sz w:val="22"/>
          <w:szCs w:val="22"/>
          <w:lang w:val="es-ES"/>
        </w:rPr>
      </w:pPr>
    </w:p>
    <w:p w14:paraId="7C3FCAB1"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72694F">
        <w:rPr>
          <w:sz w:val="22"/>
          <w:szCs w:val="22"/>
          <w:lang w:val="es-ES"/>
        </w:rPr>
        <w:lastRenderedPageBreak/>
        <w:t xml:space="preserve">Fricke, M., Kroll, J. F., &amp; </w:t>
      </w:r>
      <w:proofErr w:type="spellStart"/>
      <w:r w:rsidRPr="0072694F">
        <w:rPr>
          <w:sz w:val="22"/>
          <w:szCs w:val="22"/>
          <w:lang w:val="es-ES"/>
        </w:rPr>
        <w:t>Dussias</w:t>
      </w:r>
      <w:proofErr w:type="spellEnd"/>
      <w:r w:rsidRPr="0072694F">
        <w:rPr>
          <w:sz w:val="22"/>
          <w:szCs w:val="22"/>
          <w:lang w:val="es-ES"/>
        </w:rPr>
        <w:t xml:space="preserve">, P. E. (2016). </w:t>
      </w:r>
      <w:r w:rsidRPr="00AB3EFA">
        <w:rPr>
          <w:sz w:val="22"/>
          <w:szCs w:val="22"/>
        </w:rPr>
        <w:t>Phonetic variation in bilingual speech: A lens for studying the production–comprehension link. </w:t>
      </w:r>
      <w:r w:rsidRPr="00AB3EFA">
        <w:rPr>
          <w:i/>
          <w:iCs/>
          <w:sz w:val="22"/>
          <w:szCs w:val="22"/>
        </w:rPr>
        <w:t>Journal of memory and language</w:t>
      </w:r>
      <w:r w:rsidRPr="00AB3EFA">
        <w:rPr>
          <w:sz w:val="22"/>
          <w:szCs w:val="22"/>
        </w:rPr>
        <w:t>, </w:t>
      </w:r>
      <w:r w:rsidRPr="00AB3EFA">
        <w:rPr>
          <w:i/>
          <w:iCs/>
          <w:sz w:val="22"/>
          <w:szCs w:val="22"/>
        </w:rPr>
        <w:t>89</w:t>
      </w:r>
      <w:r w:rsidRPr="00AB3EFA">
        <w:rPr>
          <w:sz w:val="22"/>
          <w:szCs w:val="22"/>
        </w:rPr>
        <w:t>, 110-137.</w:t>
      </w:r>
    </w:p>
    <w:p w14:paraId="364FE61B"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323B72C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Gertken</w:t>
      </w:r>
      <w:proofErr w:type="spellEnd"/>
      <w:r w:rsidRPr="00AB3EFA">
        <w:rPr>
          <w:sz w:val="22"/>
          <w:szCs w:val="22"/>
        </w:rPr>
        <w:t xml:space="preserve">, L. M., </w:t>
      </w:r>
      <w:proofErr w:type="spellStart"/>
      <w:r w:rsidRPr="00AB3EFA">
        <w:rPr>
          <w:sz w:val="22"/>
          <w:szCs w:val="22"/>
        </w:rPr>
        <w:t>Amengual</w:t>
      </w:r>
      <w:proofErr w:type="spellEnd"/>
      <w:r w:rsidRPr="00AB3EFA">
        <w:rPr>
          <w:sz w:val="22"/>
          <w:szCs w:val="22"/>
        </w:rPr>
        <w:t>, M., &amp; Birdsong, D. (2014). Assessing language dominance with the bilingual language profile. </w:t>
      </w:r>
      <w:r w:rsidRPr="00AB3EFA">
        <w:rPr>
          <w:i/>
          <w:iCs/>
          <w:sz w:val="22"/>
          <w:szCs w:val="22"/>
        </w:rPr>
        <w:t>Measuring L2 proficiency: Perspectives from SLA</w:t>
      </w:r>
      <w:r w:rsidRPr="00AB3EFA">
        <w:rPr>
          <w:sz w:val="22"/>
          <w:szCs w:val="22"/>
        </w:rPr>
        <w:t>, </w:t>
      </w:r>
      <w:r w:rsidRPr="00AB3EFA">
        <w:rPr>
          <w:i/>
          <w:iCs/>
          <w:sz w:val="22"/>
          <w:szCs w:val="22"/>
        </w:rPr>
        <w:t>208</w:t>
      </w:r>
      <w:r w:rsidRPr="00AB3EFA">
        <w:rPr>
          <w:sz w:val="22"/>
          <w:szCs w:val="22"/>
        </w:rPr>
        <w:t>, 225.</w:t>
      </w:r>
    </w:p>
    <w:p w14:paraId="2DADFA8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670F18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Grainger, J., &amp; </w:t>
      </w:r>
      <w:proofErr w:type="spellStart"/>
      <w:r w:rsidRPr="00397FF4">
        <w:rPr>
          <w:rStyle w:val="normaltextrun"/>
          <w:sz w:val="22"/>
          <w:szCs w:val="22"/>
        </w:rPr>
        <w:t>Beauvillain</w:t>
      </w:r>
      <w:proofErr w:type="spellEnd"/>
      <w:r w:rsidRPr="00397FF4">
        <w:rPr>
          <w:rStyle w:val="normaltextrun"/>
          <w:sz w:val="22"/>
          <w:szCs w:val="22"/>
        </w:rPr>
        <w:t>, C. (1987). Language blocking and lexical access in bilinguals. </w:t>
      </w:r>
      <w:r w:rsidRPr="00397FF4">
        <w:rPr>
          <w:rStyle w:val="normaltextrun"/>
          <w:i/>
          <w:iCs/>
          <w:sz w:val="22"/>
          <w:szCs w:val="22"/>
        </w:rPr>
        <w:t>The Quarterly Journal of Experimental Psychology Section A, 39</w:t>
      </w:r>
      <w:r w:rsidRPr="00397FF4">
        <w:rPr>
          <w:rStyle w:val="normaltextrun"/>
          <w:sz w:val="22"/>
          <w:szCs w:val="22"/>
        </w:rPr>
        <w:t>(2), 295-319.</w:t>
      </w:r>
    </w:p>
    <w:p w14:paraId="35EE6B69"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9B6ACC"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Grosjean, F., &amp; Miller, J. L. (1994). Going in and out of languages: An example of bilingual ​flexibility. </w:t>
      </w:r>
      <w:r w:rsidRPr="00397FF4">
        <w:rPr>
          <w:rStyle w:val="normaltextrun"/>
          <w:i/>
          <w:iCs/>
          <w:sz w:val="22"/>
          <w:szCs w:val="22"/>
        </w:rPr>
        <w:t>Psychological science, 5</w:t>
      </w:r>
      <w:r w:rsidRPr="00397FF4">
        <w:rPr>
          <w:rStyle w:val="normaltextrun"/>
          <w:sz w:val="22"/>
          <w:szCs w:val="22"/>
        </w:rPr>
        <w:t>(4), 201-206.</w:t>
      </w:r>
    </w:p>
    <w:p w14:paraId="635CCACE"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79DD319A"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Grosjean, F. (2013). Bilingual and monolingual language modes. </w:t>
      </w:r>
      <w:r w:rsidRPr="00397FF4">
        <w:rPr>
          <w:rStyle w:val="normaltextrun"/>
          <w:i/>
          <w:iCs/>
          <w:sz w:val="22"/>
          <w:szCs w:val="22"/>
        </w:rPr>
        <w:t>The encyclopedia of applied linguistics</w:t>
      </w:r>
      <w:r w:rsidRPr="00397FF4">
        <w:rPr>
          <w:rStyle w:val="normaltextrun"/>
          <w:sz w:val="22"/>
          <w:szCs w:val="22"/>
        </w:rPr>
        <w:t>, 489-493.</w:t>
      </w:r>
    </w:p>
    <w:p w14:paraId="35C4C8F2" w14:textId="77777777" w:rsidR="00736735" w:rsidRDefault="00736735" w:rsidP="00736735">
      <w:pPr>
        <w:pStyle w:val="paragraph"/>
        <w:spacing w:before="0" w:beforeAutospacing="0" w:after="0" w:afterAutospacing="0" w:line="360" w:lineRule="auto"/>
        <w:textAlignment w:val="baseline"/>
        <w:rPr>
          <w:rStyle w:val="normaltextrun"/>
          <w:color w:val="FF0000"/>
          <w:sz w:val="22"/>
          <w:szCs w:val="22"/>
        </w:rPr>
      </w:pPr>
    </w:p>
    <w:p w14:paraId="595DCA3F" w14:textId="77777777" w:rsidR="00736735" w:rsidRPr="0072694F" w:rsidRDefault="00736735" w:rsidP="00736735">
      <w:pPr>
        <w:pStyle w:val="paragraph"/>
        <w:spacing w:before="0" w:beforeAutospacing="0" w:after="0" w:afterAutospacing="0" w:line="360" w:lineRule="auto"/>
        <w:ind w:left="720" w:hanging="720"/>
        <w:textAlignment w:val="baseline"/>
        <w:rPr>
          <w:sz w:val="22"/>
          <w:szCs w:val="22"/>
          <w:lang w:val="es-ES"/>
        </w:rPr>
      </w:pPr>
      <w:proofErr w:type="spellStart"/>
      <w:r w:rsidRPr="0072694F">
        <w:rPr>
          <w:sz w:val="22"/>
          <w:szCs w:val="22"/>
          <w:lang w:val="es-ES"/>
        </w:rPr>
        <w:t>Izura</w:t>
      </w:r>
      <w:proofErr w:type="spellEnd"/>
      <w:r w:rsidRPr="0072694F">
        <w:rPr>
          <w:sz w:val="22"/>
          <w:szCs w:val="22"/>
          <w:lang w:val="es-ES"/>
        </w:rPr>
        <w:t xml:space="preserve">, C., Cuetos, F., &amp; </w:t>
      </w:r>
      <w:proofErr w:type="spellStart"/>
      <w:r w:rsidRPr="0072694F">
        <w:rPr>
          <w:sz w:val="22"/>
          <w:szCs w:val="22"/>
          <w:lang w:val="es-ES"/>
        </w:rPr>
        <w:t>Brysbaert</w:t>
      </w:r>
      <w:proofErr w:type="spellEnd"/>
      <w:r w:rsidRPr="0072694F">
        <w:rPr>
          <w:sz w:val="22"/>
          <w:szCs w:val="22"/>
          <w:lang w:val="es-ES"/>
        </w:rPr>
        <w:t xml:space="preserve">, M. (2014). </w:t>
      </w:r>
      <w:proofErr w:type="spellStart"/>
      <w:r w:rsidRPr="00AB3EFA">
        <w:rPr>
          <w:sz w:val="22"/>
          <w:szCs w:val="22"/>
        </w:rPr>
        <w:t>Lextale-Esp</w:t>
      </w:r>
      <w:proofErr w:type="spellEnd"/>
      <w:r w:rsidRPr="00AB3EFA">
        <w:rPr>
          <w:sz w:val="22"/>
          <w:szCs w:val="22"/>
        </w:rPr>
        <w:t>: A test to rapidly and efficiently assess the Spanish vocabulary size. </w:t>
      </w:r>
      <w:r w:rsidRPr="0072694F">
        <w:rPr>
          <w:i/>
          <w:iCs/>
          <w:sz w:val="22"/>
          <w:szCs w:val="22"/>
          <w:lang w:val="es-ES"/>
        </w:rPr>
        <w:t>Psicológica</w:t>
      </w:r>
      <w:r w:rsidRPr="0072694F">
        <w:rPr>
          <w:sz w:val="22"/>
          <w:szCs w:val="22"/>
          <w:lang w:val="es-ES"/>
        </w:rPr>
        <w:t>, </w:t>
      </w:r>
      <w:r w:rsidRPr="0072694F">
        <w:rPr>
          <w:i/>
          <w:iCs/>
          <w:sz w:val="22"/>
          <w:szCs w:val="22"/>
          <w:lang w:val="es-ES"/>
        </w:rPr>
        <w:t>35</w:t>
      </w:r>
      <w:r w:rsidRPr="0072694F">
        <w:rPr>
          <w:sz w:val="22"/>
          <w:szCs w:val="22"/>
          <w:lang w:val="es-ES"/>
        </w:rPr>
        <w:t>(1), 49-66.</w:t>
      </w:r>
    </w:p>
    <w:p w14:paraId="7E24C706" w14:textId="77777777" w:rsidR="00736735" w:rsidRPr="0072694F"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lang w:val="es-ES"/>
        </w:rPr>
      </w:pPr>
    </w:p>
    <w:p w14:paraId="63F41FD9"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72694F">
        <w:rPr>
          <w:sz w:val="22"/>
          <w:szCs w:val="22"/>
          <w:lang w:val="es-ES"/>
        </w:rPr>
        <w:t xml:space="preserve">Li, P., Zhang, F. A. N., </w:t>
      </w:r>
      <w:proofErr w:type="spellStart"/>
      <w:r w:rsidRPr="0072694F">
        <w:rPr>
          <w:sz w:val="22"/>
          <w:szCs w:val="22"/>
          <w:lang w:val="es-ES"/>
        </w:rPr>
        <w:t>Tsai</w:t>
      </w:r>
      <w:proofErr w:type="spellEnd"/>
      <w:r w:rsidRPr="0072694F">
        <w:rPr>
          <w:sz w:val="22"/>
          <w:szCs w:val="22"/>
          <w:lang w:val="es-ES"/>
        </w:rPr>
        <w:t xml:space="preserve">, E., &amp; </w:t>
      </w:r>
      <w:proofErr w:type="spellStart"/>
      <w:r w:rsidRPr="0072694F">
        <w:rPr>
          <w:sz w:val="22"/>
          <w:szCs w:val="22"/>
          <w:lang w:val="es-ES"/>
        </w:rPr>
        <w:t>Puls</w:t>
      </w:r>
      <w:proofErr w:type="spellEnd"/>
      <w:r w:rsidRPr="0072694F">
        <w:rPr>
          <w:sz w:val="22"/>
          <w:szCs w:val="22"/>
          <w:lang w:val="es-ES"/>
        </w:rPr>
        <w:t xml:space="preserve">, B. (2014). </w:t>
      </w:r>
      <w:r w:rsidRPr="00AB3EFA">
        <w:rPr>
          <w:sz w:val="22"/>
          <w:szCs w:val="22"/>
        </w:rPr>
        <w:t>Language history questionnaire (LHQ 2.0): A new dynamic web-based research tool. </w:t>
      </w:r>
      <w:r w:rsidRPr="00AB3EFA">
        <w:rPr>
          <w:i/>
          <w:iCs/>
          <w:sz w:val="22"/>
          <w:szCs w:val="22"/>
        </w:rPr>
        <w:t>Bilingualism: Language and Cognition</w:t>
      </w:r>
      <w:r w:rsidRPr="00AB3EFA">
        <w:rPr>
          <w:sz w:val="22"/>
          <w:szCs w:val="22"/>
        </w:rPr>
        <w:t>, </w:t>
      </w:r>
      <w:r w:rsidRPr="00AB3EFA">
        <w:rPr>
          <w:i/>
          <w:iCs/>
          <w:sz w:val="22"/>
          <w:szCs w:val="22"/>
        </w:rPr>
        <w:t>17</w:t>
      </w:r>
      <w:r w:rsidRPr="00AB3EFA">
        <w:rPr>
          <w:sz w:val="22"/>
          <w:szCs w:val="22"/>
        </w:rPr>
        <w:t>(3), 673-680.</w:t>
      </w:r>
    </w:p>
    <w:p w14:paraId="2776AC9D" w14:textId="77777777" w:rsidR="00736735" w:rsidRDefault="00736735" w:rsidP="00736735">
      <w:pPr>
        <w:pStyle w:val="paragraph"/>
        <w:spacing w:before="0" w:beforeAutospacing="0" w:after="0" w:afterAutospacing="0" w:line="360" w:lineRule="auto"/>
        <w:ind w:left="720" w:hanging="720"/>
        <w:textAlignment w:val="baseline"/>
        <w:rPr>
          <w:color w:val="FF0000"/>
          <w:sz w:val="22"/>
          <w:szCs w:val="22"/>
        </w:rPr>
      </w:pPr>
    </w:p>
    <w:p w14:paraId="0EC8C24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397FF4">
        <w:rPr>
          <w:sz w:val="22"/>
          <w:szCs w:val="22"/>
        </w:rPr>
        <w:t>Meuter</w:t>
      </w:r>
      <w:proofErr w:type="spellEnd"/>
      <w:r w:rsidRPr="00397FF4">
        <w:rPr>
          <w:sz w:val="22"/>
          <w:szCs w:val="22"/>
        </w:rPr>
        <w:t>, R. F., &amp; Allport, A. (1999). Bilingual language switching in naming: Asymmetrical costs of language selection. </w:t>
      </w:r>
      <w:r w:rsidRPr="00397FF4">
        <w:rPr>
          <w:i/>
          <w:iCs/>
          <w:sz w:val="22"/>
          <w:szCs w:val="22"/>
        </w:rPr>
        <w:t>Journal of memory and language</w:t>
      </w:r>
      <w:r w:rsidRPr="00397FF4">
        <w:rPr>
          <w:sz w:val="22"/>
          <w:szCs w:val="22"/>
        </w:rPr>
        <w:t>, </w:t>
      </w:r>
      <w:r w:rsidRPr="00397FF4">
        <w:rPr>
          <w:i/>
          <w:iCs/>
          <w:sz w:val="22"/>
          <w:szCs w:val="22"/>
        </w:rPr>
        <w:t>40</w:t>
      </w:r>
      <w:r w:rsidRPr="00397FF4">
        <w:rPr>
          <w:sz w:val="22"/>
          <w:szCs w:val="22"/>
        </w:rPr>
        <w:t>(1), 25-40.</w:t>
      </w:r>
    </w:p>
    <w:p w14:paraId="46D1DCF5" w14:textId="77777777" w:rsidR="00736735"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29E31FF9" w14:textId="703D495C" w:rsidR="006422D4" w:rsidRPr="006422D4" w:rsidRDefault="006422D4" w:rsidP="00736735">
      <w:pPr>
        <w:pStyle w:val="paragraph"/>
        <w:spacing w:before="0" w:beforeAutospacing="0" w:after="0" w:afterAutospacing="0" w:line="360" w:lineRule="auto"/>
        <w:ind w:left="720" w:hanging="720"/>
        <w:textAlignment w:val="baseline"/>
        <w:rPr>
          <w:rStyle w:val="normaltextrun"/>
          <w:sz w:val="22"/>
          <w:szCs w:val="22"/>
        </w:rPr>
      </w:pPr>
      <w:r w:rsidRPr="006422D4">
        <w:rPr>
          <w:sz w:val="22"/>
          <w:szCs w:val="22"/>
        </w:rPr>
        <w:t xml:space="preserve">Nusbaum, H.C., Francis, A.L. &amp; </w:t>
      </w:r>
      <w:proofErr w:type="spellStart"/>
      <w:r w:rsidRPr="006422D4">
        <w:rPr>
          <w:sz w:val="22"/>
          <w:szCs w:val="22"/>
        </w:rPr>
        <w:t>Henly</w:t>
      </w:r>
      <w:proofErr w:type="spellEnd"/>
      <w:r w:rsidRPr="006422D4">
        <w:rPr>
          <w:sz w:val="22"/>
          <w:szCs w:val="22"/>
        </w:rPr>
        <w:t>, A.S. Measuring the naturalness of synthetic speech. </w:t>
      </w:r>
      <w:r w:rsidRPr="006422D4">
        <w:rPr>
          <w:i/>
          <w:iCs/>
          <w:sz w:val="22"/>
          <w:szCs w:val="22"/>
        </w:rPr>
        <w:t>Int J Speech Technol</w:t>
      </w:r>
      <w:r w:rsidRPr="006422D4">
        <w:rPr>
          <w:sz w:val="22"/>
          <w:szCs w:val="22"/>
        </w:rPr>
        <w:t> </w:t>
      </w:r>
      <w:r w:rsidRPr="006422D4">
        <w:rPr>
          <w:b/>
          <w:bCs/>
          <w:sz w:val="22"/>
          <w:szCs w:val="22"/>
        </w:rPr>
        <w:t>2</w:t>
      </w:r>
      <w:r w:rsidRPr="006422D4">
        <w:rPr>
          <w:sz w:val="22"/>
          <w:szCs w:val="22"/>
        </w:rPr>
        <w:t>, 7–19 (1997). https://doi.org/10.1007/BF02215800</w:t>
      </w:r>
    </w:p>
    <w:p w14:paraId="1D9C12A0" w14:textId="77777777" w:rsidR="006422D4" w:rsidRPr="00397FF4" w:rsidRDefault="006422D4"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C16818F"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Olson, D. (2012). The phonetics of insertional code-switching: Suprasegmental analysis and a case for hyper-articulation. </w:t>
      </w:r>
      <w:r w:rsidRPr="00AB3EFA">
        <w:rPr>
          <w:i/>
          <w:iCs/>
          <w:sz w:val="22"/>
          <w:szCs w:val="22"/>
        </w:rPr>
        <w:t>Linguistic approaches to bilingualism</w:t>
      </w:r>
      <w:r w:rsidRPr="00AB3EFA">
        <w:rPr>
          <w:sz w:val="22"/>
          <w:szCs w:val="22"/>
        </w:rPr>
        <w:t>, </w:t>
      </w:r>
      <w:r w:rsidRPr="00AB3EFA">
        <w:rPr>
          <w:i/>
          <w:iCs/>
          <w:sz w:val="22"/>
          <w:szCs w:val="22"/>
        </w:rPr>
        <w:t>2</w:t>
      </w:r>
      <w:r w:rsidRPr="00AB3EFA">
        <w:rPr>
          <w:sz w:val="22"/>
          <w:szCs w:val="22"/>
        </w:rPr>
        <w:t>(4), 439-457.</w:t>
      </w:r>
    </w:p>
    <w:p w14:paraId="067553FF"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5E2419A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Olson, D. J. (2016). The gradient effect of context on language switching and lexical access in bilingual production. </w:t>
      </w:r>
      <w:r w:rsidRPr="00397FF4">
        <w:rPr>
          <w:i/>
          <w:iCs/>
          <w:sz w:val="22"/>
          <w:szCs w:val="22"/>
        </w:rPr>
        <w:t>Applied Psycholinguistics</w:t>
      </w:r>
      <w:r w:rsidRPr="00397FF4">
        <w:rPr>
          <w:sz w:val="22"/>
          <w:szCs w:val="22"/>
        </w:rPr>
        <w:t>, </w:t>
      </w:r>
      <w:r w:rsidRPr="00397FF4">
        <w:rPr>
          <w:i/>
          <w:iCs/>
          <w:sz w:val="22"/>
          <w:szCs w:val="22"/>
        </w:rPr>
        <w:t>37</w:t>
      </w:r>
      <w:r w:rsidRPr="00397FF4">
        <w:rPr>
          <w:sz w:val="22"/>
          <w:szCs w:val="22"/>
        </w:rPr>
        <w:t>(3), 725-756.</w:t>
      </w:r>
    </w:p>
    <w:p w14:paraId="29F9087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1C68D2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lastRenderedPageBreak/>
        <w:t>Olson, D. J. (2017). Bilingual language switching costs in auditory comprehension. </w:t>
      </w:r>
      <w:r w:rsidRPr="00397FF4">
        <w:rPr>
          <w:rStyle w:val="normaltextrun"/>
          <w:i/>
          <w:iCs/>
          <w:sz w:val="22"/>
          <w:szCs w:val="22"/>
        </w:rPr>
        <w:t>Language, Cognition and Neuroscience, 32</w:t>
      </w:r>
      <w:r w:rsidRPr="00397FF4">
        <w:rPr>
          <w:rStyle w:val="normaltextrun"/>
          <w:sz w:val="22"/>
          <w:szCs w:val="22"/>
        </w:rPr>
        <w:t>(4), 494-513.</w:t>
      </w:r>
    </w:p>
    <w:p w14:paraId="752D2234" w14:textId="77777777" w:rsidR="00C63042" w:rsidRDefault="00C63042" w:rsidP="00736735">
      <w:pPr>
        <w:pStyle w:val="paragraph"/>
        <w:spacing w:before="0" w:beforeAutospacing="0" w:after="0" w:afterAutospacing="0" w:line="360" w:lineRule="auto"/>
        <w:ind w:left="720" w:hanging="720"/>
        <w:textAlignment w:val="baseline"/>
        <w:rPr>
          <w:sz w:val="22"/>
          <w:szCs w:val="22"/>
        </w:rPr>
      </w:pPr>
    </w:p>
    <w:p w14:paraId="4922F048" w14:textId="6951761D" w:rsidR="00736735" w:rsidRDefault="00C63042" w:rsidP="00736735">
      <w:pPr>
        <w:pStyle w:val="paragraph"/>
        <w:spacing w:before="0" w:beforeAutospacing="0" w:after="0" w:afterAutospacing="0" w:line="360" w:lineRule="auto"/>
        <w:ind w:left="720" w:hanging="720"/>
        <w:textAlignment w:val="baseline"/>
        <w:rPr>
          <w:rStyle w:val="normaltextrun"/>
          <w:sz w:val="22"/>
          <w:szCs w:val="22"/>
        </w:rPr>
      </w:pPr>
      <w:r w:rsidRPr="00C63042">
        <w:rPr>
          <w:sz w:val="22"/>
          <w:szCs w:val="22"/>
        </w:rPr>
        <w:t xml:space="preserve">Peirce, J., Gray, J. R., Simpson, S., MacAskill, M., </w:t>
      </w:r>
      <w:proofErr w:type="spellStart"/>
      <w:r w:rsidRPr="00C63042">
        <w:rPr>
          <w:sz w:val="22"/>
          <w:szCs w:val="22"/>
        </w:rPr>
        <w:t>Höchenberger</w:t>
      </w:r>
      <w:proofErr w:type="spellEnd"/>
      <w:r w:rsidRPr="00C63042">
        <w:rPr>
          <w:sz w:val="22"/>
          <w:szCs w:val="22"/>
        </w:rPr>
        <w:t xml:space="preserve">, R., Sogo, H., ... &amp; </w:t>
      </w:r>
      <w:proofErr w:type="spellStart"/>
      <w:r w:rsidRPr="00C63042">
        <w:rPr>
          <w:sz w:val="22"/>
          <w:szCs w:val="22"/>
        </w:rPr>
        <w:t>Lindeløv</w:t>
      </w:r>
      <w:proofErr w:type="spellEnd"/>
      <w:r w:rsidRPr="00C63042">
        <w:rPr>
          <w:sz w:val="22"/>
          <w:szCs w:val="22"/>
        </w:rPr>
        <w:t>, J. K. (2019). PsychoPy2: Experiments in behavior made easy. </w:t>
      </w:r>
      <w:r w:rsidRPr="00C63042">
        <w:rPr>
          <w:i/>
          <w:iCs/>
          <w:sz w:val="22"/>
          <w:szCs w:val="22"/>
        </w:rPr>
        <w:t>Behavior research methods</w:t>
      </w:r>
      <w:r w:rsidRPr="00C63042">
        <w:rPr>
          <w:sz w:val="22"/>
          <w:szCs w:val="22"/>
        </w:rPr>
        <w:t>, </w:t>
      </w:r>
      <w:r w:rsidRPr="00C63042">
        <w:rPr>
          <w:i/>
          <w:iCs/>
          <w:sz w:val="22"/>
          <w:szCs w:val="22"/>
        </w:rPr>
        <w:t>51</w:t>
      </w:r>
      <w:r w:rsidRPr="00C63042">
        <w:rPr>
          <w:sz w:val="22"/>
          <w:szCs w:val="22"/>
        </w:rPr>
        <w:t>, 195-203.</w:t>
      </w:r>
    </w:p>
    <w:p w14:paraId="5263829A" w14:textId="77777777" w:rsidR="00C63042" w:rsidRPr="00AB3EFA" w:rsidRDefault="00C63042" w:rsidP="00736735">
      <w:pPr>
        <w:pStyle w:val="paragraph"/>
        <w:spacing w:before="0" w:beforeAutospacing="0" w:after="0" w:afterAutospacing="0" w:line="360" w:lineRule="auto"/>
        <w:ind w:left="720" w:hanging="720"/>
        <w:textAlignment w:val="baseline"/>
        <w:rPr>
          <w:rStyle w:val="normaltextrun"/>
          <w:sz w:val="22"/>
          <w:szCs w:val="22"/>
        </w:rPr>
      </w:pPr>
    </w:p>
    <w:p w14:paraId="5C68DA7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Piccinini</w:t>
      </w:r>
      <w:proofErr w:type="spellEnd"/>
      <w:r w:rsidRPr="00AB3EFA">
        <w:rPr>
          <w:sz w:val="22"/>
          <w:szCs w:val="22"/>
        </w:rPr>
        <w:t xml:space="preserve">, P. E., &amp; </w:t>
      </w:r>
      <w:proofErr w:type="spellStart"/>
      <w:r w:rsidRPr="00AB3EFA">
        <w:rPr>
          <w:sz w:val="22"/>
          <w:szCs w:val="22"/>
        </w:rPr>
        <w:t>Garellek</w:t>
      </w:r>
      <w:proofErr w:type="spellEnd"/>
      <w:r w:rsidRPr="00AB3EFA">
        <w:rPr>
          <w:sz w:val="22"/>
          <w:szCs w:val="22"/>
        </w:rPr>
        <w:t>, M. (2014). Prosodic cues to monolingual versus code-switching sentences in English and Spanish. In </w:t>
      </w:r>
      <w:r w:rsidRPr="00AB3EFA">
        <w:rPr>
          <w:i/>
          <w:iCs/>
          <w:sz w:val="22"/>
          <w:szCs w:val="22"/>
        </w:rPr>
        <w:t>Proceedings of the 7th Speech Prosody Conference</w:t>
      </w:r>
      <w:r w:rsidRPr="00AB3EFA">
        <w:rPr>
          <w:sz w:val="22"/>
          <w:szCs w:val="22"/>
        </w:rPr>
        <w:t> (pp. 885-889).</w:t>
      </w:r>
    </w:p>
    <w:p w14:paraId="1CB080C9" w14:textId="77777777" w:rsidR="0048484C" w:rsidRPr="00AB3EFA" w:rsidRDefault="0048484C" w:rsidP="00736735">
      <w:pPr>
        <w:pStyle w:val="paragraph"/>
        <w:spacing w:before="0" w:beforeAutospacing="0" w:after="0" w:afterAutospacing="0" w:line="360" w:lineRule="auto"/>
        <w:ind w:left="720" w:hanging="720"/>
        <w:textAlignment w:val="baseline"/>
        <w:rPr>
          <w:sz w:val="22"/>
          <w:szCs w:val="22"/>
        </w:rPr>
      </w:pPr>
    </w:p>
    <w:p w14:paraId="3D90E430" w14:textId="0FB96FE8" w:rsidR="00736735" w:rsidRDefault="0048484C" w:rsidP="00736735">
      <w:pPr>
        <w:pStyle w:val="paragraph"/>
        <w:spacing w:before="0" w:beforeAutospacing="0" w:after="0" w:afterAutospacing="0" w:line="360" w:lineRule="auto"/>
        <w:ind w:left="720" w:hanging="720"/>
        <w:textAlignment w:val="baseline"/>
        <w:rPr>
          <w:rStyle w:val="normaltextrun"/>
          <w:sz w:val="22"/>
          <w:szCs w:val="22"/>
        </w:rPr>
      </w:pPr>
      <w:r w:rsidRPr="0048484C">
        <w:rPr>
          <w:rStyle w:val="normaltextrun"/>
          <w:sz w:val="22"/>
          <w:szCs w:val="22"/>
        </w:rPr>
        <w:t xml:space="preserve">R Core Team (2022). </w:t>
      </w:r>
      <w:proofErr w:type="gramStart"/>
      <w:r w:rsidRPr="0048484C">
        <w:rPr>
          <w:rStyle w:val="normaltextrun"/>
          <w:sz w:val="22"/>
          <w:szCs w:val="22"/>
        </w:rPr>
        <w:t>“ R</w:t>
      </w:r>
      <w:proofErr w:type="gramEnd"/>
      <w:r w:rsidRPr="0048484C">
        <w:rPr>
          <w:rStyle w:val="normaltextrun"/>
          <w:sz w:val="22"/>
          <w:szCs w:val="22"/>
        </w:rPr>
        <w:t xml:space="preserve">: A language and environment for statistical computing,” R Foundation for Statistical Computing, Vienna, Austria, https://www.R-project.org/ (Last viewed </w:t>
      </w:r>
      <w:r>
        <w:rPr>
          <w:rStyle w:val="normaltextrun"/>
          <w:sz w:val="22"/>
          <w:szCs w:val="22"/>
        </w:rPr>
        <w:t>3</w:t>
      </w:r>
      <w:r w:rsidRPr="0048484C">
        <w:rPr>
          <w:rStyle w:val="normaltextrun"/>
          <w:sz w:val="22"/>
          <w:szCs w:val="22"/>
        </w:rPr>
        <w:t>/</w:t>
      </w:r>
      <w:r>
        <w:rPr>
          <w:rStyle w:val="normaltextrun"/>
          <w:sz w:val="22"/>
          <w:szCs w:val="22"/>
        </w:rPr>
        <w:t>28</w:t>
      </w:r>
      <w:r w:rsidRPr="0048484C">
        <w:rPr>
          <w:rStyle w:val="normaltextrun"/>
          <w:sz w:val="22"/>
          <w:szCs w:val="22"/>
        </w:rPr>
        <w:t>/202</w:t>
      </w:r>
      <w:r>
        <w:rPr>
          <w:rStyle w:val="normaltextrun"/>
          <w:sz w:val="22"/>
          <w:szCs w:val="22"/>
        </w:rPr>
        <w:t>3</w:t>
      </w:r>
      <w:r w:rsidRPr="0048484C">
        <w:rPr>
          <w:rStyle w:val="normaltextrun"/>
          <w:sz w:val="22"/>
          <w:szCs w:val="22"/>
        </w:rPr>
        <w:t>).</w:t>
      </w:r>
    </w:p>
    <w:p w14:paraId="2BE2CD4F" w14:textId="77777777" w:rsidR="0048484C" w:rsidRPr="0048484C" w:rsidRDefault="0048484C" w:rsidP="00736735">
      <w:pPr>
        <w:pStyle w:val="paragraph"/>
        <w:spacing w:before="0" w:beforeAutospacing="0" w:after="0" w:afterAutospacing="0" w:line="360" w:lineRule="auto"/>
        <w:ind w:left="720" w:hanging="720"/>
        <w:textAlignment w:val="baseline"/>
        <w:rPr>
          <w:rStyle w:val="normaltextrun"/>
          <w:sz w:val="22"/>
          <w:szCs w:val="22"/>
        </w:rPr>
      </w:pPr>
    </w:p>
    <w:p w14:paraId="7A8ED5AF" w14:textId="77777777" w:rsidR="00736735" w:rsidRPr="00E73337" w:rsidRDefault="00736735" w:rsidP="00736735">
      <w:pPr>
        <w:pStyle w:val="paragraph"/>
        <w:spacing w:before="0" w:beforeAutospacing="0" w:after="0" w:afterAutospacing="0" w:line="360" w:lineRule="auto"/>
        <w:ind w:left="720" w:hanging="720"/>
        <w:textAlignment w:val="baseline"/>
        <w:rPr>
          <w:rStyle w:val="normaltextrun"/>
          <w:sz w:val="22"/>
          <w:szCs w:val="22"/>
        </w:rPr>
      </w:pPr>
      <w:proofErr w:type="spellStart"/>
      <w:r w:rsidRPr="0072694F">
        <w:rPr>
          <w:rStyle w:val="normaltextrun"/>
          <w:sz w:val="22"/>
          <w:szCs w:val="22"/>
          <w:lang w:val="es-ES"/>
        </w:rPr>
        <w:t>Rodriguez-Fornells</w:t>
      </w:r>
      <w:proofErr w:type="spellEnd"/>
      <w:r w:rsidRPr="0072694F">
        <w:rPr>
          <w:rStyle w:val="normaltextrun"/>
          <w:sz w:val="22"/>
          <w:szCs w:val="22"/>
          <w:lang w:val="es-ES"/>
        </w:rPr>
        <w:t xml:space="preserve">, A., </w:t>
      </w:r>
      <w:proofErr w:type="spellStart"/>
      <w:r w:rsidRPr="0072694F">
        <w:rPr>
          <w:rStyle w:val="normaltextrun"/>
          <w:sz w:val="22"/>
          <w:szCs w:val="22"/>
          <w:lang w:val="es-ES"/>
        </w:rPr>
        <w:t>Krämer</w:t>
      </w:r>
      <w:proofErr w:type="spellEnd"/>
      <w:r w:rsidRPr="0072694F">
        <w:rPr>
          <w:rStyle w:val="normaltextrun"/>
          <w:sz w:val="22"/>
          <w:szCs w:val="22"/>
          <w:lang w:val="es-ES"/>
        </w:rPr>
        <w:t xml:space="preserve">, U. M., Lorenzo-Seva, U., </w:t>
      </w:r>
      <w:proofErr w:type="spellStart"/>
      <w:r w:rsidRPr="0072694F">
        <w:rPr>
          <w:rStyle w:val="normaltextrun"/>
          <w:sz w:val="22"/>
          <w:szCs w:val="22"/>
          <w:lang w:val="es-ES"/>
        </w:rPr>
        <w:t>Festman</w:t>
      </w:r>
      <w:proofErr w:type="spellEnd"/>
      <w:r w:rsidRPr="0072694F">
        <w:rPr>
          <w:rStyle w:val="normaltextrun"/>
          <w:sz w:val="22"/>
          <w:szCs w:val="22"/>
          <w:lang w:val="es-ES"/>
        </w:rPr>
        <w:t xml:space="preserve">, J., &amp; </w:t>
      </w:r>
      <w:proofErr w:type="spellStart"/>
      <w:r w:rsidRPr="0072694F">
        <w:rPr>
          <w:rStyle w:val="normaltextrun"/>
          <w:sz w:val="22"/>
          <w:szCs w:val="22"/>
          <w:lang w:val="es-ES"/>
        </w:rPr>
        <w:t>Münte</w:t>
      </w:r>
      <w:proofErr w:type="spellEnd"/>
      <w:r w:rsidRPr="0072694F">
        <w:rPr>
          <w:rStyle w:val="normaltextrun"/>
          <w:sz w:val="22"/>
          <w:szCs w:val="22"/>
          <w:lang w:val="es-ES"/>
        </w:rPr>
        <w:t xml:space="preserve">, T. F. (2012). </w:t>
      </w:r>
      <w:r w:rsidRPr="00E73337">
        <w:rPr>
          <w:rStyle w:val="normaltextrun"/>
          <w:sz w:val="22"/>
          <w:szCs w:val="22"/>
        </w:rPr>
        <w:t>Self-assessment of individual differences in language switching. </w:t>
      </w:r>
      <w:r w:rsidRPr="00E73337">
        <w:rPr>
          <w:rStyle w:val="normaltextrun"/>
          <w:i/>
          <w:iCs/>
          <w:sz w:val="22"/>
          <w:szCs w:val="22"/>
        </w:rPr>
        <w:t>Frontiers in Psychology, 2</w:t>
      </w:r>
      <w:r w:rsidRPr="00E73337">
        <w:rPr>
          <w:rStyle w:val="normaltextrun"/>
          <w:sz w:val="22"/>
          <w:szCs w:val="22"/>
        </w:rPr>
        <w:t>, 388.</w:t>
      </w:r>
    </w:p>
    <w:p w14:paraId="54A88905"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609D54C3"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sz w:val="22"/>
          <w:szCs w:val="22"/>
        </w:rPr>
        <w:t>Schmidt, A. (2014). </w:t>
      </w:r>
      <w:r w:rsidRPr="00397FF4">
        <w:rPr>
          <w:i/>
          <w:iCs/>
          <w:sz w:val="22"/>
          <w:szCs w:val="22"/>
        </w:rPr>
        <w:t>Between the languages: Code-switching in bilingual communication</w:t>
      </w:r>
      <w:r w:rsidRPr="00397FF4">
        <w:rPr>
          <w:sz w:val="22"/>
          <w:szCs w:val="22"/>
        </w:rPr>
        <w:t>. Anchor Academic Publishing (</w:t>
      </w:r>
      <w:proofErr w:type="spellStart"/>
      <w:r w:rsidRPr="00397FF4">
        <w:rPr>
          <w:sz w:val="22"/>
          <w:szCs w:val="22"/>
        </w:rPr>
        <w:t>aap_verlag</w:t>
      </w:r>
      <w:proofErr w:type="spellEnd"/>
      <w:r w:rsidRPr="00397FF4">
        <w:rPr>
          <w:sz w:val="22"/>
          <w:szCs w:val="22"/>
        </w:rPr>
        <w:t>).</w:t>
      </w:r>
    </w:p>
    <w:p w14:paraId="0EC9B5C7"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6B4F4D36"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Shen, A., </w:t>
      </w:r>
      <w:proofErr w:type="spellStart"/>
      <w:r w:rsidRPr="00AB3EFA">
        <w:rPr>
          <w:sz w:val="22"/>
          <w:szCs w:val="22"/>
        </w:rPr>
        <w:t>Gahl</w:t>
      </w:r>
      <w:proofErr w:type="spellEnd"/>
      <w:r w:rsidRPr="00AB3EFA">
        <w:rPr>
          <w:sz w:val="22"/>
          <w:szCs w:val="22"/>
        </w:rPr>
        <w:t>, S., &amp; Johnson, K. (2020). Didn't hear that coming: Effects of withholding phonetic cues to code-switching. </w:t>
      </w:r>
      <w:r w:rsidRPr="00AB3EFA">
        <w:rPr>
          <w:i/>
          <w:iCs/>
          <w:sz w:val="22"/>
          <w:szCs w:val="22"/>
        </w:rPr>
        <w:t>Bilingualism: Language and Cognition</w:t>
      </w:r>
      <w:r w:rsidRPr="00AB3EFA">
        <w:rPr>
          <w:sz w:val="22"/>
          <w:szCs w:val="22"/>
        </w:rPr>
        <w:t>, </w:t>
      </w:r>
      <w:r w:rsidRPr="00AB3EFA">
        <w:rPr>
          <w:i/>
          <w:iCs/>
          <w:sz w:val="22"/>
          <w:szCs w:val="22"/>
        </w:rPr>
        <w:t>23</w:t>
      </w:r>
      <w:r w:rsidRPr="00AB3EFA">
        <w:rPr>
          <w:sz w:val="22"/>
          <w:szCs w:val="22"/>
        </w:rPr>
        <w:t>(5), 1020-1031.</w:t>
      </w:r>
    </w:p>
    <w:p w14:paraId="5C51FA1D"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4FF5212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Soares, C., &amp; Grosjean, F. (1984). Bilinguals in a monolingual and a bilingual speech mode: The effect on lexical access. </w:t>
      </w:r>
      <w:r w:rsidRPr="00397FF4">
        <w:rPr>
          <w:rStyle w:val="normaltextrun"/>
          <w:i/>
          <w:iCs/>
          <w:sz w:val="22"/>
          <w:szCs w:val="22"/>
        </w:rPr>
        <w:t>Memory &amp; cognition, 12</w:t>
      </w:r>
      <w:r w:rsidRPr="00397FF4">
        <w:rPr>
          <w:rStyle w:val="normaltextrun"/>
          <w:sz w:val="22"/>
          <w:szCs w:val="22"/>
        </w:rPr>
        <w:t>(4), 380-386.</w:t>
      </w:r>
    </w:p>
    <w:p w14:paraId="0A0576E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EAEB244"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Spaai</w:t>
      </w:r>
      <w:proofErr w:type="spellEnd"/>
      <w:r w:rsidRPr="00AB3EFA">
        <w:rPr>
          <w:sz w:val="22"/>
          <w:szCs w:val="22"/>
        </w:rPr>
        <w:t>, G. W., &amp; Hermes, D. J. (1993). A visual display for the teaching of intonation. </w:t>
      </w:r>
      <w:r w:rsidRPr="00AB3EFA">
        <w:rPr>
          <w:i/>
          <w:iCs/>
          <w:sz w:val="22"/>
          <w:szCs w:val="22"/>
        </w:rPr>
        <w:t>Calico Journal</w:t>
      </w:r>
      <w:r w:rsidRPr="00AB3EFA">
        <w:rPr>
          <w:sz w:val="22"/>
          <w:szCs w:val="22"/>
        </w:rPr>
        <w:t>, 19-30.</w:t>
      </w:r>
    </w:p>
    <w:p w14:paraId="4805F4FE" w14:textId="77777777" w:rsidR="0048484C" w:rsidRPr="00397FF4" w:rsidRDefault="0048484C" w:rsidP="0048484C">
      <w:pPr>
        <w:pStyle w:val="paragraph"/>
        <w:spacing w:before="0" w:beforeAutospacing="0" w:after="0" w:afterAutospacing="0" w:line="360" w:lineRule="auto"/>
        <w:textAlignment w:val="baseline"/>
        <w:rPr>
          <w:rStyle w:val="normaltextrun"/>
          <w:sz w:val="22"/>
          <w:szCs w:val="22"/>
        </w:rPr>
      </w:pPr>
    </w:p>
    <w:p w14:paraId="29628EC5"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Thomas, M. S., &amp; Allport, A. (2000). Language switching costs in bilingual visual word</w:t>
      </w:r>
      <w:r>
        <w:rPr>
          <w:sz w:val="22"/>
          <w:szCs w:val="22"/>
        </w:rPr>
        <w:t xml:space="preserve"> </w:t>
      </w:r>
      <w:r w:rsidRPr="00AB3EFA">
        <w:rPr>
          <w:sz w:val="22"/>
          <w:szCs w:val="22"/>
        </w:rPr>
        <w:t>recognition. </w:t>
      </w:r>
      <w:r w:rsidRPr="00AB3EFA">
        <w:rPr>
          <w:i/>
          <w:iCs/>
          <w:sz w:val="22"/>
          <w:szCs w:val="22"/>
        </w:rPr>
        <w:t>Journal of memory and language</w:t>
      </w:r>
      <w:r w:rsidRPr="00AB3EFA">
        <w:rPr>
          <w:sz w:val="22"/>
          <w:szCs w:val="22"/>
        </w:rPr>
        <w:t>, </w:t>
      </w:r>
      <w:r w:rsidRPr="00AB3EFA">
        <w:rPr>
          <w:i/>
          <w:iCs/>
          <w:sz w:val="22"/>
          <w:szCs w:val="22"/>
        </w:rPr>
        <w:t>43</w:t>
      </w:r>
      <w:r w:rsidRPr="00AB3EFA">
        <w:rPr>
          <w:sz w:val="22"/>
          <w:szCs w:val="22"/>
        </w:rPr>
        <w:t>(1), 44-66.</w:t>
      </w:r>
    </w:p>
    <w:p w14:paraId="450BDDF4"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734EB0E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Toribio, A. J. (2002). Spanish-English code-switching among US Latinos.</w:t>
      </w:r>
    </w:p>
    <w:p w14:paraId="2CE68BC1" w14:textId="77777777" w:rsidR="00736735" w:rsidRDefault="00736735" w:rsidP="00736735">
      <w:pPr>
        <w:spacing w:line="360" w:lineRule="auto"/>
        <w:rPr>
          <w:rStyle w:val="normaltextrun"/>
          <w:rFonts w:ascii="Times New Roman" w:hAnsi="Times New Roman" w:cs="Times New Roman"/>
          <w:color w:val="FF0000"/>
          <w:sz w:val="22"/>
          <w:szCs w:val="22"/>
        </w:rPr>
      </w:pPr>
    </w:p>
    <w:p w14:paraId="093B7512" w14:textId="68A1D7F5" w:rsidR="00A84091" w:rsidRPr="00A84091" w:rsidRDefault="00A84091" w:rsidP="00736735">
      <w:pPr>
        <w:spacing w:line="360" w:lineRule="auto"/>
        <w:rPr>
          <w:rStyle w:val="normaltextrun"/>
          <w:rFonts w:ascii="Times New Roman" w:hAnsi="Times New Roman" w:cs="Times New Roman"/>
          <w:sz w:val="22"/>
          <w:szCs w:val="22"/>
        </w:rPr>
      </w:pPr>
      <w:proofErr w:type="spellStart"/>
      <w:r w:rsidRPr="00A84091">
        <w:rPr>
          <w:rFonts w:ascii="Times New Roman" w:hAnsi="Times New Roman" w:cs="Times New Roman"/>
          <w:sz w:val="22"/>
          <w:szCs w:val="22"/>
        </w:rPr>
        <w:lastRenderedPageBreak/>
        <w:t>Vainio</w:t>
      </w:r>
      <w:proofErr w:type="spellEnd"/>
      <w:r w:rsidRPr="00A84091">
        <w:rPr>
          <w:rFonts w:ascii="Times New Roman" w:hAnsi="Times New Roman" w:cs="Times New Roman"/>
          <w:sz w:val="22"/>
          <w:szCs w:val="22"/>
        </w:rPr>
        <w:t xml:space="preserve">, M., </w:t>
      </w:r>
      <w:proofErr w:type="spellStart"/>
      <w:r w:rsidRPr="00A84091">
        <w:rPr>
          <w:rFonts w:ascii="Times New Roman" w:hAnsi="Times New Roman" w:cs="Times New Roman"/>
          <w:sz w:val="22"/>
          <w:szCs w:val="22"/>
        </w:rPr>
        <w:t>Jarvikivi</w:t>
      </w:r>
      <w:proofErr w:type="spellEnd"/>
      <w:r w:rsidRPr="00A84091">
        <w:rPr>
          <w:rFonts w:ascii="Times New Roman" w:hAnsi="Times New Roman" w:cs="Times New Roman"/>
          <w:sz w:val="22"/>
          <w:szCs w:val="22"/>
        </w:rPr>
        <w:t xml:space="preserve">, J., Werner, S., Volk, N., &amp; </w:t>
      </w:r>
      <w:proofErr w:type="spellStart"/>
      <w:r w:rsidRPr="00A84091">
        <w:rPr>
          <w:rFonts w:ascii="Times New Roman" w:hAnsi="Times New Roman" w:cs="Times New Roman"/>
          <w:sz w:val="22"/>
          <w:szCs w:val="22"/>
        </w:rPr>
        <w:t>Valikangas</w:t>
      </w:r>
      <w:proofErr w:type="spellEnd"/>
      <w:r w:rsidRPr="00A84091">
        <w:rPr>
          <w:rFonts w:ascii="Times New Roman" w:hAnsi="Times New Roman" w:cs="Times New Roman"/>
          <w:sz w:val="22"/>
          <w:szCs w:val="22"/>
        </w:rPr>
        <w:t>, J. (2002, September). Effect of prosodic naturalness on segmental acceptability in synthetic speech. In </w:t>
      </w:r>
      <w:r w:rsidRPr="00A84091">
        <w:rPr>
          <w:rFonts w:ascii="Times New Roman" w:hAnsi="Times New Roman" w:cs="Times New Roman"/>
          <w:i/>
          <w:iCs/>
          <w:sz w:val="22"/>
          <w:szCs w:val="22"/>
        </w:rPr>
        <w:t>Proceedings of 2002 IEEE Workshop on Speech Synthesis, 2002.</w:t>
      </w:r>
      <w:r w:rsidRPr="00A84091">
        <w:rPr>
          <w:rFonts w:ascii="Times New Roman" w:hAnsi="Times New Roman" w:cs="Times New Roman"/>
          <w:sz w:val="22"/>
          <w:szCs w:val="22"/>
        </w:rPr>
        <w:t> (pp. 143-146). IEEE.</w:t>
      </w:r>
    </w:p>
    <w:p w14:paraId="2957D070" w14:textId="77777777" w:rsidR="00A84091" w:rsidRPr="00AB3EFA" w:rsidRDefault="00A84091" w:rsidP="00736735">
      <w:pPr>
        <w:spacing w:line="360" w:lineRule="auto"/>
        <w:rPr>
          <w:rStyle w:val="normaltextrun"/>
          <w:rFonts w:ascii="Times New Roman" w:hAnsi="Times New Roman" w:cs="Times New Roman"/>
          <w:color w:val="FF0000"/>
          <w:sz w:val="22"/>
          <w:szCs w:val="22"/>
        </w:rPr>
      </w:pPr>
    </w:p>
    <w:p w14:paraId="238C372B" w14:textId="77777777" w:rsidR="00736735" w:rsidRPr="00C41E95" w:rsidRDefault="00736735" w:rsidP="00736735">
      <w:pPr>
        <w:pStyle w:val="paragraph"/>
        <w:spacing w:before="0" w:beforeAutospacing="0" w:after="0" w:afterAutospacing="0" w:line="360" w:lineRule="auto"/>
        <w:ind w:left="720" w:hanging="720"/>
        <w:textAlignment w:val="baseline"/>
        <w:rPr>
          <w:sz w:val="22"/>
          <w:szCs w:val="22"/>
        </w:rPr>
      </w:pPr>
      <w:r w:rsidRPr="00C41E95">
        <w:rPr>
          <w:sz w:val="22"/>
          <w:szCs w:val="22"/>
        </w:rPr>
        <w:t xml:space="preserve">Zoom Video Communications Inc. (2016). Security guide. </w:t>
      </w:r>
      <w:proofErr w:type="spellStart"/>
      <w:r w:rsidRPr="00C41E95">
        <w:rPr>
          <w:sz w:val="22"/>
          <w:szCs w:val="22"/>
        </w:rPr>
        <w:t>ZoomVideo</w:t>
      </w:r>
      <w:proofErr w:type="spellEnd"/>
      <w:r w:rsidRPr="00C41E95">
        <w:rPr>
          <w:sz w:val="22"/>
          <w:szCs w:val="22"/>
        </w:rPr>
        <w:t xml:space="preserve"> Communications Inc. Retrieved from https://d24cgw3uvb9a9h.cloudfront.net/static/81625/doc/Zoom-Security-White-Paper.pdf8 </w:t>
      </w:r>
    </w:p>
    <w:p w14:paraId="552D2E1C" w14:textId="77777777" w:rsidR="00736735" w:rsidRDefault="00736735" w:rsidP="00736735"/>
    <w:p w14:paraId="3F8E1DF4" w14:textId="77777777" w:rsidR="00C41E95" w:rsidRDefault="00C41E95" w:rsidP="00E62A24">
      <w:pPr>
        <w:spacing w:line="480" w:lineRule="auto"/>
        <w:rPr>
          <w:rStyle w:val="normaltextrun"/>
          <w:rFonts w:ascii="Times New Roman" w:hAnsi="Times New Roman" w:cs="Times New Roman"/>
          <w:color w:val="FF0000"/>
        </w:rPr>
      </w:pPr>
    </w:p>
    <w:p w14:paraId="6170D6F4" w14:textId="4E088792" w:rsidR="008142D1" w:rsidRPr="00397FF4" w:rsidRDefault="008142D1" w:rsidP="00E62A24">
      <w:pPr>
        <w:spacing w:line="480" w:lineRule="auto"/>
        <w:rPr>
          <w:rFonts w:ascii="Times New Roman" w:hAnsi="Times New Roman" w:cs="Times New Roman"/>
        </w:rPr>
      </w:pPr>
    </w:p>
    <w:sectPr w:rsidR="008142D1" w:rsidRPr="00397FF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8D5B787" w14:textId="77777777" w:rsidR="0072694F" w:rsidRDefault="0072694F" w:rsidP="00F12A89">
      <w:r>
        <w:rPr>
          <w:rStyle w:val="CommentReference"/>
        </w:rPr>
        <w:annotationRef/>
      </w:r>
      <w:r>
        <w:rPr>
          <w:sz w:val="20"/>
          <w:szCs w:val="20"/>
        </w:rPr>
        <w:t>Consider: The effects of</w:t>
      </w:r>
    </w:p>
  </w:comment>
  <w:comment w:id="1" w:author="Author" w:initials="A">
    <w:p w14:paraId="78FA2663" w14:textId="77777777" w:rsidR="0072694F" w:rsidRDefault="0072694F" w:rsidP="006A509F">
      <w:r>
        <w:rPr>
          <w:rStyle w:val="CommentReference"/>
        </w:rPr>
        <w:annotationRef/>
      </w:r>
      <w:r>
        <w:rPr>
          <w:sz w:val="20"/>
          <w:szCs w:val="20"/>
        </w:rPr>
        <w:t>in which</w:t>
      </w:r>
    </w:p>
  </w:comment>
  <w:comment w:id="17" w:author="Author" w:initials="A">
    <w:p w14:paraId="1DB3447F" w14:textId="77777777" w:rsidR="00F12041" w:rsidRDefault="00F12041" w:rsidP="00C22E9A">
      <w:r>
        <w:rPr>
          <w:rStyle w:val="CommentReference"/>
        </w:rPr>
        <w:annotationRef/>
      </w:r>
      <w:r>
        <w:rPr>
          <w:sz w:val="20"/>
          <w:szCs w:val="20"/>
        </w:rPr>
        <w:t xml:space="preserve">You should probably find another way to phrase this. It sounds like you are saying communication is common… obvio. How about "Code-switching in a common practice in bilingual communication in…" or something to that effect. </w:t>
      </w:r>
    </w:p>
    <w:p w14:paraId="028D476D" w14:textId="77777777" w:rsidR="00F12041" w:rsidRDefault="00F12041" w:rsidP="00C22E9A"/>
  </w:comment>
  <w:comment w:id="18" w:author="Author" w:initials="A">
    <w:p w14:paraId="05D5E4A1" w14:textId="77777777" w:rsidR="00F12041" w:rsidRDefault="00F12041" w:rsidP="00AE290E">
      <w:r>
        <w:rPr>
          <w:rStyle w:val="CommentReference"/>
        </w:rPr>
        <w:annotationRef/>
      </w:r>
      <w:r>
        <w:rPr>
          <w:sz w:val="20"/>
          <w:szCs w:val="20"/>
        </w:rPr>
        <w:t xml:space="preserve">Perhaps my issue is with this particular word. What about speech acts? If this is how all the previous lit refers to the topic then just ignore these comments. </w:t>
      </w:r>
    </w:p>
  </w:comment>
  <w:comment w:id="19" w:author="Author" w:initials="A">
    <w:p w14:paraId="6CB07FA4" w14:textId="77777777" w:rsidR="00F12041" w:rsidRDefault="00F12041" w:rsidP="008437BD">
      <w:r>
        <w:rPr>
          <w:rStyle w:val="CommentReference"/>
        </w:rPr>
        <w:annotationRef/>
      </w:r>
      <w:r>
        <w:rPr>
          <w:sz w:val="20"/>
          <w:szCs w:val="20"/>
        </w:rPr>
        <w:t xml:space="preserve">Does language mode apply for monolinguals? Also, revisit the comma usage here. </w:t>
      </w:r>
    </w:p>
    <w:p w14:paraId="63FB1143" w14:textId="77777777" w:rsidR="00F12041" w:rsidRDefault="00F12041" w:rsidP="008437BD"/>
  </w:comment>
  <w:comment w:id="23" w:author="Author" w:initials="A">
    <w:p w14:paraId="269C78D2" w14:textId="77777777" w:rsidR="000137AD" w:rsidRDefault="000137AD" w:rsidP="002A3CF7">
      <w:r>
        <w:rPr>
          <w:rStyle w:val="CommentReference"/>
        </w:rPr>
        <w:annotationRef/>
      </w:r>
      <w:r>
        <w:rPr>
          <w:sz w:val="20"/>
          <w:szCs w:val="20"/>
        </w:rPr>
        <w:t>This should be in the figure caption above.</w:t>
      </w:r>
    </w:p>
  </w:comment>
  <w:comment w:id="26" w:author="Author" w:initials="A">
    <w:p w14:paraId="6E89701A" w14:textId="77777777" w:rsidR="00583886" w:rsidRDefault="00583886" w:rsidP="003C7498">
      <w:r>
        <w:rPr>
          <w:rStyle w:val="CommentReference"/>
        </w:rPr>
        <w:annotationRef/>
      </w:r>
      <w:r>
        <w:rPr>
          <w:sz w:val="20"/>
          <w:szCs w:val="20"/>
        </w:rPr>
        <w:t xml:space="preserve">Cite a concrete source. Include the date. </w:t>
      </w:r>
    </w:p>
  </w:comment>
  <w:comment w:id="27" w:author="Author" w:initials="A">
    <w:p w14:paraId="1B6F6C9B" w14:textId="77777777" w:rsidR="00583886" w:rsidRDefault="00583886" w:rsidP="004C48ED">
      <w:r>
        <w:rPr>
          <w:rStyle w:val="CommentReference"/>
        </w:rPr>
        <w:annotationRef/>
      </w:r>
      <w:r>
        <w:rPr>
          <w:sz w:val="20"/>
          <w:szCs w:val="20"/>
        </w:rPr>
        <w:t>Is this a new paragraph?</w:t>
      </w:r>
    </w:p>
  </w:comment>
  <w:comment w:id="28" w:author="Author" w:initials="A">
    <w:p w14:paraId="7E246BAC" w14:textId="77777777" w:rsidR="00583886" w:rsidRDefault="00583886" w:rsidP="00D12AA5">
      <w:r>
        <w:rPr>
          <w:rStyle w:val="CommentReference"/>
        </w:rPr>
        <w:annotationRef/>
      </w:r>
      <w:r>
        <w:rPr>
          <w:sz w:val="20"/>
          <w:szCs w:val="20"/>
        </w:rPr>
        <w:t xml:space="preserve">If so, indent. From here on out. </w:t>
      </w:r>
    </w:p>
  </w:comment>
  <w:comment w:id="29" w:author="Author" w:initials="A">
    <w:p w14:paraId="1E762BD1" w14:textId="77777777" w:rsidR="00583886" w:rsidRDefault="00583886" w:rsidP="00EA6DF1">
      <w:r>
        <w:rPr>
          <w:rStyle w:val="CommentReference"/>
        </w:rPr>
        <w:annotationRef/>
      </w:r>
      <w:r>
        <w:rPr>
          <w:sz w:val="20"/>
          <w:szCs w:val="20"/>
        </w:rPr>
        <w:t>Reverse order</w:t>
      </w:r>
    </w:p>
  </w:comment>
  <w:comment w:id="30" w:author="Author" w:initials="A">
    <w:p w14:paraId="09775FFA" w14:textId="77777777" w:rsidR="001E348D" w:rsidRDefault="001E348D" w:rsidP="00C51715">
      <w:r>
        <w:rPr>
          <w:rStyle w:val="CommentReference"/>
        </w:rPr>
        <w:annotationRef/>
      </w:r>
      <w:r>
        <w:rPr>
          <w:sz w:val="20"/>
          <w:szCs w:val="20"/>
        </w:rPr>
        <w:t>This is really hard to parse.</w:t>
      </w:r>
    </w:p>
  </w:comment>
  <w:comment w:id="72" w:author="Author" w:initials="A">
    <w:p w14:paraId="2F252548" w14:textId="77777777" w:rsidR="005010ED" w:rsidRDefault="005010ED" w:rsidP="00B44D5D">
      <w:r>
        <w:rPr>
          <w:rStyle w:val="CommentReference"/>
        </w:rPr>
        <w:annotationRef/>
      </w:r>
      <w:r>
        <w:rPr>
          <w:sz w:val="20"/>
          <w:szCs w:val="20"/>
        </w:rPr>
        <w:t>Rephrase</w:t>
      </w:r>
    </w:p>
  </w:comment>
  <w:comment w:id="80" w:author="Author" w:initials="A">
    <w:p w14:paraId="59632223" w14:textId="77777777" w:rsidR="00940CDC" w:rsidRDefault="00940CDC" w:rsidP="00C529E6">
      <w:r>
        <w:rPr>
          <w:rStyle w:val="CommentReference"/>
        </w:rPr>
        <w:annotationRef/>
      </w:r>
      <w:r>
        <w:rPr>
          <w:sz w:val="20"/>
          <w:szCs w:val="20"/>
        </w:rPr>
        <w:t>explain the difference</w:t>
      </w:r>
    </w:p>
  </w:comment>
  <w:comment w:id="81" w:author="Author" w:initials="A">
    <w:p w14:paraId="086A0FF1" w14:textId="77777777" w:rsidR="00940CDC" w:rsidRDefault="00940CDC" w:rsidP="00193C06">
      <w:r>
        <w:rPr>
          <w:rStyle w:val="CommentReference"/>
        </w:rPr>
        <w:annotationRef/>
      </w:r>
      <w:r>
        <w:rPr>
          <w:sz w:val="20"/>
          <w:szCs w:val="20"/>
        </w:rPr>
        <w:t>Rephrase. The tone isn’t really academic and I think this is a question. Right?</w:t>
      </w:r>
    </w:p>
    <w:p w14:paraId="170DD7DA" w14:textId="77777777" w:rsidR="00940CDC" w:rsidRDefault="00940CDC" w:rsidP="00193C06"/>
  </w:comment>
  <w:comment w:id="82" w:author="Author" w:initials="A">
    <w:p w14:paraId="0396D48D" w14:textId="77777777" w:rsidR="00940CDC" w:rsidRDefault="00940CDC" w:rsidP="006F759D">
      <w:r>
        <w:rPr>
          <w:rStyle w:val="CommentReference"/>
        </w:rPr>
        <w:annotationRef/>
      </w:r>
      <w:r>
        <w:rPr>
          <w:sz w:val="20"/>
          <w:szCs w:val="20"/>
        </w:rPr>
        <w:t xml:space="preserve">This is a heading right? Check APA standards regarding bold and italics. </w:t>
      </w:r>
    </w:p>
  </w:comment>
  <w:comment w:id="85" w:author="Author" w:initials="A">
    <w:p w14:paraId="589B8316" w14:textId="77777777" w:rsidR="00940CDC" w:rsidRDefault="00940CDC" w:rsidP="00591FC2">
      <w:r>
        <w:rPr>
          <w:rStyle w:val="CommentReference"/>
        </w:rPr>
        <w:annotationRef/>
      </w:r>
      <w:r>
        <w:rPr>
          <w:sz w:val="20"/>
          <w:szCs w:val="20"/>
        </w:rPr>
        <w:t>Are these examples yours? Why not use "these" in the Eng. example?</w:t>
      </w:r>
    </w:p>
  </w:comment>
  <w:comment w:id="86" w:author="Author" w:initials="A">
    <w:p w14:paraId="0E5A49DC" w14:textId="77777777" w:rsidR="00875F42" w:rsidRDefault="00875F42" w:rsidP="00F7766F">
      <w:r>
        <w:rPr>
          <w:rStyle w:val="CommentReference"/>
        </w:rPr>
        <w:annotationRef/>
      </w:r>
      <w:r>
        <w:rPr>
          <w:sz w:val="20"/>
          <w:szCs w:val="20"/>
        </w:rPr>
        <w:t xml:space="preserve">Too long and hard to parse. Should be at least 2 sentences. </w:t>
      </w:r>
    </w:p>
  </w:comment>
  <w:comment w:id="92" w:author="Author" w:initials="A">
    <w:p w14:paraId="1EE97B4A" w14:textId="77777777" w:rsidR="00875F42" w:rsidRDefault="00875F42" w:rsidP="006B15A8">
      <w:r>
        <w:rPr>
          <w:rStyle w:val="CommentReference"/>
        </w:rPr>
        <w:annotationRef/>
      </w:r>
      <w:r>
        <w:rPr>
          <w:sz w:val="20"/>
          <w:szCs w:val="20"/>
        </w:rPr>
        <w:t>Make this part of the figure caption.</w:t>
      </w:r>
    </w:p>
  </w:comment>
  <w:comment w:id="93" w:author="Author" w:initials="A">
    <w:p w14:paraId="75CD2461" w14:textId="77777777" w:rsidR="00875F42" w:rsidRDefault="00875F42" w:rsidP="00795A1A">
      <w:r>
        <w:rPr>
          <w:rStyle w:val="CommentReference"/>
        </w:rPr>
        <w:annotationRef/>
      </w:r>
      <w:r>
        <w:rPr>
          <w:sz w:val="20"/>
          <w:szCs w:val="20"/>
        </w:rPr>
        <w:t>Same.</w:t>
      </w:r>
    </w:p>
  </w:comment>
  <w:comment w:id="94" w:author="Author" w:initials="A">
    <w:p w14:paraId="0C7366BC" w14:textId="77777777" w:rsidR="00875F42" w:rsidRDefault="00875F42" w:rsidP="00F01A16">
      <w:r>
        <w:rPr>
          <w:rStyle w:val="CommentReference"/>
        </w:rPr>
        <w:annotationRef/>
      </w:r>
      <w:r>
        <w:rPr>
          <w:sz w:val="20"/>
          <w:szCs w:val="20"/>
        </w:rPr>
        <w:t>Is this correct?</w:t>
      </w:r>
    </w:p>
  </w:comment>
  <w:comment w:id="95" w:author="Author" w:initials="A">
    <w:p w14:paraId="7FC85047" w14:textId="77777777" w:rsidR="00875F42" w:rsidRDefault="00875F42" w:rsidP="004B56C3">
      <w:r>
        <w:rPr>
          <w:rStyle w:val="CommentReference"/>
        </w:rPr>
        <w:annotationRef/>
      </w:r>
      <w:r>
        <w:rPr>
          <w:sz w:val="20"/>
          <w:szCs w:val="20"/>
        </w:rPr>
        <w:t>Reference?</w:t>
      </w:r>
    </w:p>
  </w:comment>
  <w:comment w:id="96" w:author="Author" w:initials="A">
    <w:p w14:paraId="7897997B" w14:textId="77777777" w:rsidR="00875F42" w:rsidRDefault="00875F42" w:rsidP="009F5EBE">
      <w:r>
        <w:rPr>
          <w:rStyle w:val="CommentReference"/>
        </w:rPr>
        <w:annotationRef/>
      </w:r>
      <w:r>
        <w:rPr>
          <w:sz w:val="20"/>
          <w:szCs w:val="20"/>
        </w:rPr>
        <w:t>I beg to differ. Have a reference for this?</w:t>
      </w:r>
    </w:p>
  </w:comment>
  <w:comment w:id="101" w:author="Author" w:initials="A">
    <w:p w14:paraId="39CC1A49" w14:textId="77777777" w:rsidR="00875F42" w:rsidRDefault="00875F42" w:rsidP="00E64F63">
      <w:r>
        <w:rPr>
          <w:rStyle w:val="CommentReference"/>
        </w:rPr>
        <w:annotationRef/>
      </w:r>
      <w:r>
        <w:rPr>
          <w:sz w:val="20"/>
          <w:szCs w:val="20"/>
        </w:rPr>
        <w:t>Really? Seems fine to me. Perhaps more context is necssary?</w:t>
      </w:r>
    </w:p>
  </w:comment>
  <w:comment w:id="102" w:author="Author" w:initials="A">
    <w:p w14:paraId="5329907E" w14:textId="77777777" w:rsidR="00875F42" w:rsidRDefault="00875F42" w:rsidP="00E3717B">
      <w:r>
        <w:rPr>
          <w:rStyle w:val="CommentReference"/>
        </w:rPr>
        <w:annotationRef/>
      </w:r>
      <w:r>
        <w:rPr>
          <w:sz w:val="20"/>
          <w:szCs w:val="20"/>
        </w:rPr>
        <w:t>Is this a new paragraph?</w:t>
      </w:r>
    </w:p>
  </w:comment>
  <w:comment w:id="104" w:author="Author" w:initials="A">
    <w:p w14:paraId="0ED605CA" w14:textId="77777777" w:rsidR="00875F42" w:rsidRDefault="00875F42" w:rsidP="005C7D23">
      <w:r>
        <w:rPr>
          <w:rStyle w:val="CommentReference"/>
        </w:rPr>
        <w:annotationRef/>
      </w:r>
      <w:r>
        <w:rPr>
          <w:sz w:val="20"/>
          <w:szCs w:val="20"/>
        </w:rPr>
        <w:t>Make it clear that this still refers to the Farías study.</w:t>
      </w:r>
    </w:p>
  </w:comment>
  <w:comment w:id="105" w:author="Author" w:initials="A">
    <w:p w14:paraId="4A4D21D6" w14:textId="77777777" w:rsidR="0076752F" w:rsidRDefault="0076752F" w:rsidP="007731B5">
      <w:r>
        <w:rPr>
          <w:rStyle w:val="CommentReference"/>
        </w:rPr>
        <w:annotationRef/>
      </w:r>
      <w:r>
        <w:rPr>
          <w:sz w:val="20"/>
          <w:szCs w:val="20"/>
        </w:rPr>
        <w:t>Add to fig. cap.</w:t>
      </w:r>
    </w:p>
  </w:comment>
  <w:comment w:id="106" w:author="Author" w:initials="A">
    <w:p w14:paraId="693B81E8" w14:textId="77777777" w:rsidR="0076752F" w:rsidRDefault="0076752F" w:rsidP="00714FC1">
      <w:r>
        <w:rPr>
          <w:rStyle w:val="CommentReference"/>
        </w:rPr>
        <w:annotationRef/>
      </w:r>
      <w:r>
        <w:rPr>
          <w:sz w:val="20"/>
          <w:szCs w:val="20"/>
        </w:rPr>
        <w:t xml:space="preserve">You are referring to these as if the reader already knows what they are. </w:t>
      </w:r>
    </w:p>
  </w:comment>
  <w:comment w:id="107" w:author="Author" w:initials="A">
    <w:p w14:paraId="62E2C546" w14:textId="77777777" w:rsidR="0076752F" w:rsidRDefault="0076752F" w:rsidP="008A0B54">
      <w:r>
        <w:rPr>
          <w:rStyle w:val="CommentReference"/>
        </w:rPr>
        <w:annotationRef/>
      </w:r>
      <w:r>
        <w:rPr>
          <w:sz w:val="20"/>
          <w:szCs w:val="20"/>
        </w:rPr>
        <w:t xml:space="preserve">Perhaps include a sentence to introduce the RQs. </w:t>
      </w:r>
    </w:p>
  </w:comment>
  <w:comment w:id="108" w:author="Author" w:initials="A">
    <w:p w14:paraId="16E40293" w14:textId="77777777" w:rsidR="0076752F" w:rsidRDefault="0076752F" w:rsidP="00CA782A">
      <w:r>
        <w:rPr>
          <w:rStyle w:val="CommentReference"/>
        </w:rPr>
        <w:annotationRef/>
      </w:r>
      <w:r>
        <w:rPr>
          <w:sz w:val="20"/>
          <w:szCs w:val="20"/>
        </w:rPr>
        <w:t xml:space="preserve">This is very difficult to parse. </w:t>
      </w:r>
    </w:p>
  </w:comment>
  <w:comment w:id="117" w:author="Author" w:initials="A">
    <w:p w14:paraId="503AF6B9" w14:textId="77777777" w:rsidR="00CC5C61" w:rsidRDefault="00CC5C61" w:rsidP="00031559">
      <w:r>
        <w:rPr>
          <w:rStyle w:val="CommentReference"/>
        </w:rPr>
        <w:annotationRef/>
      </w:r>
      <w:r>
        <w:rPr>
          <w:sz w:val="20"/>
          <w:szCs w:val="20"/>
        </w:rPr>
        <w:t>Mention them again. Your reader likely already forgot.</w:t>
      </w:r>
    </w:p>
  </w:comment>
  <w:comment w:id="126" w:author="Author" w:initials="A">
    <w:p w14:paraId="394C0327" w14:textId="77777777" w:rsidR="000123B7" w:rsidRDefault="000123B7" w:rsidP="002E3449">
      <w:r>
        <w:rPr>
          <w:rStyle w:val="CommentReference"/>
        </w:rPr>
        <w:annotationRef/>
      </w:r>
      <w:r>
        <w:rPr>
          <w:sz w:val="20"/>
          <w:szCs w:val="20"/>
        </w:rPr>
        <w:t xml:space="preserve">I don’t know that you need to talk about this here. </w:t>
      </w:r>
    </w:p>
  </w:comment>
  <w:comment w:id="128" w:author="Author" w:initials="A">
    <w:p w14:paraId="0FCDD1C6" w14:textId="77777777" w:rsidR="00B439DD" w:rsidRDefault="00B439DD" w:rsidP="004B681E">
      <w:r>
        <w:rPr>
          <w:rStyle w:val="CommentReference"/>
        </w:rPr>
        <w:annotationRef/>
      </w:r>
      <w:r>
        <w:rPr>
          <w:sz w:val="20"/>
          <w:szCs w:val="20"/>
        </w:rPr>
        <w:t>More info needed. Why were participants discarded?</w:t>
      </w:r>
    </w:p>
  </w:comment>
  <w:comment w:id="132" w:author="Author" w:initials="A">
    <w:p w14:paraId="77F4C5E4" w14:textId="77777777" w:rsidR="00B439DD" w:rsidRDefault="00B439DD" w:rsidP="003B3A8B">
      <w:r>
        <w:rPr>
          <w:rStyle w:val="CommentReference"/>
        </w:rPr>
        <w:annotationRef/>
      </w:r>
      <w:r>
        <w:rPr>
          <w:sz w:val="20"/>
          <w:szCs w:val="20"/>
        </w:rPr>
        <w:t>Do you mean for this to be a new paragraph?</w:t>
      </w:r>
    </w:p>
  </w:comment>
  <w:comment w:id="140" w:author="Author" w:initials="A">
    <w:p w14:paraId="1750F7D2" w14:textId="77777777" w:rsidR="00B439DD" w:rsidRDefault="00B439DD" w:rsidP="000E4D7C">
      <w:r>
        <w:rPr>
          <w:rStyle w:val="CommentReference"/>
        </w:rPr>
        <w:annotationRef/>
      </w:r>
      <w:r>
        <w:rPr>
          <w:sz w:val="20"/>
          <w:szCs w:val="20"/>
        </w:rPr>
        <w:t xml:space="preserve">Is this a specific questionnaire or one you made up? If it already existed, cite it. If not, no need for title case. </w:t>
      </w:r>
    </w:p>
  </w:comment>
  <w:comment w:id="141" w:author="Author" w:initials="A">
    <w:p w14:paraId="726BE20D" w14:textId="77777777" w:rsidR="004622EF" w:rsidRDefault="004622EF" w:rsidP="0028495D">
      <w:r>
        <w:rPr>
          <w:rStyle w:val="CommentReference"/>
        </w:rPr>
        <w:annotationRef/>
      </w:r>
      <w:r>
        <w:rPr>
          <w:sz w:val="20"/>
          <w:szCs w:val="20"/>
        </w:rPr>
        <w:t xml:space="preserve">So it wasn’t a language background questionnaire. It was a series of questionnaires, tasks, etc. Say that. </w:t>
      </w:r>
    </w:p>
  </w:comment>
  <w:comment w:id="148" w:author="Author" w:initials="A">
    <w:p w14:paraId="3EEE2186" w14:textId="77777777" w:rsidR="004622EF" w:rsidRDefault="004622EF" w:rsidP="00811D6E">
      <w:r>
        <w:rPr>
          <w:rStyle w:val="CommentReference"/>
        </w:rPr>
        <w:annotationRef/>
      </w:r>
      <w:r>
        <w:rPr>
          <w:sz w:val="20"/>
          <w:szCs w:val="20"/>
        </w:rPr>
        <w:t xml:space="preserve">This refers to LexTALE, no? Say that. </w:t>
      </w:r>
    </w:p>
  </w:comment>
  <w:comment w:id="151" w:author="Author" w:initials="A">
    <w:p w14:paraId="2CB5409E" w14:textId="77777777" w:rsidR="005D6B2F" w:rsidRDefault="005D6B2F" w:rsidP="00DA76A3">
      <w:r>
        <w:rPr>
          <w:rStyle w:val="CommentReference"/>
        </w:rPr>
        <w:annotationRef/>
      </w:r>
      <w:r>
        <w:rPr>
          <w:sz w:val="20"/>
          <w:szCs w:val="20"/>
        </w:rPr>
        <w:t>You need to write in the past tense consistently.</w:t>
      </w:r>
    </w:p>
  </w:comment>
  <w:comment w:id="155" w:author="Author" w:initials="A">
    <w:p w14:paraId="69DF063E" w14:textId="77777777" w:rsidR="00453C7A" w:rsidRDefault="00453C7A" w:rsidP="00C650D9">
      <w:r>
        <w:rPr>
          <w:rStyle w:val="CommentReference"/>
        </w:rPr>
        <w:annotationRef/>
      </w:r>
      <w:r>
        <w:rPr>
          <w:sz w:val="20"/>
          <w:szCs w:val="20"/>
        </w:rPr>
        <w:t>???</w:t>
      </w:r>
    </w:p>
  </w:comment>
  <w:comment w:id="162" w:author="Author" w:initials="A">
    <w:p w14:paraId="55628A90" w14:textId="77777777" w:rsidR="002A08FB" w:rsidRDefault="002A08FB" w:rsidP="00751489">
      <w:r>
        <w:rPr>
          <w:rStyle w:val="CommentReference"/>
        </w:rPr>
        <w:annotationRef/>
      </w:r>
      <w:r>
        <w:rPr>
          <w:sz w:val="20"/>
          <w:szCs w:val="20"/>
        </w:rPr>
        <w:t xml:space="preserve">This needs to be explained. </w:t>
      </w:r>
    </w:p>
  </w:comment>
  <w:comment w:id="163" w:author="Author" w:initials="A">
    <w:p w14:paraId="2A2168BF" w14:textId="77777777" w:rsidR="002A08FB" w:rsidRDefault="002A08FB" w:rsidP="00DF368A">
      <w:r>
        <w:rPr>
          <w:rStyle w:val="CommentReference"/>
        </w:rPr>
        <w:annotationRef/>
      </w:r>
      <w:r>
        <w:rPr>
          <w:sz w:val="20"/>
          <w:szCs w:val="20"/>
        </w:rPr>
        <w:t>missing something here. Perhaps "one in the ENglish unilingual condition" ?</w:t>
      </w:r>
    </w:p>
  </w:comment>
  <w:comment w:id="164" w:author="Author" w:initials="A">
    <w:p w14:paraId="6942CD60" w14:textId="77777777" w:rsidR="002A08FB" w:rsidRDefault="002A08FB" w:rsidP="00A80961">
      <w:r>
        <w:rPr>
          <w:rStyle w:val="CommentReference"/>
        </w:rPr>
        <w:annotationRef/>
      </w:r>
      <w:r>
        <w:rPr>
          <w:sz w:val="20"/>
          <w:szCs w:val="20"/>
        </w:rPr>
        <w:t xml:space="preserve">Make this part of the figure caption. This applies to ALL figures. </w:t>
      </w:r>
    </w:p>
  </w:comment>
  <w:comment w:id="197" w:author="Author" w:initials="A">
    <w:p w14:paraId="502C039C" w14:textId="77777777" w:rsidR="008E5C6D" w:rsidRDefault="008E5C6D" w:rsidP="00E97FFE">
      <w:r>
        <w:rPr>
          <w:rStyle w:val="CommentReference"/>
        </w:rPr>
        <w:annotationRef/>
      </w:r>
      <w:r>
        <w:rPr>
          <w:sz w:val="20"/>
          <w:szCs w:val="20"/>
        </w:rPr>
        <w:t xml:space="preserve">This is the first mention of group A and group B. You need to explain what this means. </w:t>
      </w:r>
    </w:p>
  </w:comment>
  <w:comment w:id="205" w:author="Author" w:initials="A">
    <w:p w14:paraId="03BF3619" w14:textId="77777777" w:rsidR="008E5C6D" w:rsidRDefault="008E5C6D" w:rsidP="0057539F">
      <w:r>
        <w:rPr>
          <w:rStyle w:val="CommentReference"/>
        </w:rPr>
        <w:annotationRef/>
      </w:r>
      <w:r>
        <w:rPr>
          <w:sz w:val="20"/>
          <w:szCs w:val="20"/>
        </w:rPr>
        <w:t>I think a sentence or footnote addressing why the you used the Spanish flag is in order.</w:t>
      </w:r>
    </w:p>
  </w:comment>
  <w:comment w:id="206" w:author="Author" w:initials="A">
    <w:p w14:paraId="5D8D2F80" w14:textId="77777777" w:rsidR="00E027FB" w:rsidRDefault="008E5C6D" w:rsidP="00E42547">
      <w:r>
        <w:rPr>
          <w:rStyle w:val="CommentReference"/>
        </w:rPr>
        <w:annotationRef/>
      </w:r>
      <w:r w:rsidR="00E027FB">
        <w:rPr>
          <w:sz w:val="20"/>
          <w:szCs w:val="20"/>
        </w:rPr>
        <w:t>recognize what?</w:t>
      </w:r>
    </w:p>
  </w:comment>
  <w:comment w:id="220" w:author="Author" w:initials="A">
    <w:p w14:paraId="6CB70615" w14:textId="77777777" w:rsidR="00E027FB" w:rsidRDefault="00E027FB" w:rsidP="00232A76">
      <w:r>
        <w:rPr>
          <w:rStyle w:val="CommentReference"/>
        </w:rPr>
        <w:annotationRef/>
      </w:r>
      <w:r>
        <w:rPr>
          <w:sz w:val="20"/>
          <w:szCs w:val="20"/>
        </w:rPr>
        <w:t>Same as before.</w:t>
      </w:r>
    </w:p>
  </w:comment>
  <w:comment w:id="221" w:author="Author" w:initials="A">
    <w:p w14:paraId="09A5215C" w14:textId="77777777" w:rsidR="00D91F90" w:rsidRDefault="00D91F90" w:rsidP="007D7509">
      <w:r>
        <w:rPr>
          <w:rStyle w:val="CommentReference"/>
        </w:rPr>
        <w:annotationRef/>
      </w:r>
      <w:r>
        <w:rPr>
          <w:sz w:val="20"/>
          <w:szCs w:val="20"/>
        </w:rPr>
        <w:t xml:space="preserve">Consider "processed" or "tidied" </w:t>
      </w:r>
    </w:p>
  </w:comment>
  <w:comment w:id="222" w:author="Author" w:initials="A">
    <w:p w14:paraId="26ACF221" w14:textId="77777777" w:rsidR="008C54D6" w:rsidRDefault="008C54D6" w:rsidP="00CC67FF">
      <w:r>
        <w:rPr>
          <w:rStyle w:val="CommentReference"/>
        </w:rPr>
        <w:annotationRef/>
      </w:r>
      <w:r>
        <w:rPr>
          <w:sz w:val="20"/>
          <w:szCs w:val="20"/>
        </w:rPr>
        <w:t>COnsider "were not part of the target population according to their responses in the language background…"</w:t>
      </w:r>
    </w:p>
  </w:comment>
  <w:comment w:id="224" w:author="Author" w:initials="A">
    <w:p w14:paraId="2F2D1D26" w14:textId="77777777" w:rsidR="00066BEB" w:rsidRDefault="00066BEB" w:rsidP="001B40EE">
      <w:r>
        <w:rPr>
          <w:rStyle w:val="CommentReference"/>
        </w:rPr>
        <w:annotationRef/>
      </w:r>
      <w:r>
        <w:rPr>
          <w:sz w:val="20"/>
          <w:szCs w:val="20"/>
        </w:rPr>
        <w:t>What kind of analysis?</w:t>
      </w:r>
    </w:p>
  </w:comment>
  <w:comment w:id="225" w:author="Author" w:initials="A">
    <w:p w14:paraId="1E575583" w14:textId="77777777" w:rsidR="00066BEB" w:rsidRDefault="00066BEB" w:rsidP="004124D0">
      <w:r>
        <w:rPr>
          <w:rStyle w:val="CommentReference"/>
        </w:rPr>
        <w:annotationRef/>
      </w:r>
      <w:r>
        <w:rPr>
          <w:sz w:val="20"/>
          <w:szCs w:val="20"/>
        </w:rPr>
        <w:t>Rephrase. Difficult to parse.</w:t>
      </w:r>
    </w:p>
  </w:comment>
  <w:comment w:id="227" w:author="Author" w:initials="A">
    <w:p w14:paraId="54E018A1" w14:textId="77777777" w:rsidR="00066BEB" w:rsidRDefault="00066BEB" w:rsidP="00072AEE">
      <w:r>
        <w:rPr>
          <w:rStyle w:val="CommentReference"/>
        </w:rPr>
        <w:annotationRef/>
      </w:r>
      <w:r>
        <w:rPr>
          <w:sz w:val="20"/>
          <w:szCs w:val="20"/>
        </w:rPr>
        <w:t>Explain the conditions.</w:t>
      </w:r>
    </w:p>
  </w:comment>
  <w:comment w:id="232" w:author="Author" w:initials="A">
    <w:p w14:paraId="325C3C7A" w14:textId="77777777" w:rsidR="00BE1985" w:rsidRDefault="00BE1985" w:rsidP="00AE002D">
      <w:r>
        <w:rPr>
          <w:rStyle w:val="CommentReference"/>
        </w:rPr>
        <w:annotationRef/>
      </w:r>
      <w:r>
        <w:rPr>
          <w:sz w:val="20"/>
          <w:szCs w:val="20"/>
        </w:rPr>
        <w:t xml:space="preserve">No no no. Go directly to the result of the main effect. Don’t hedge and don’t get creative. </w:t>
      </w:r>
    </w:p>
  </w:comment>
  <w:comment w:id="233" w:author="Author" w:initials="A">
    <w:p w14:paraId="1DDFF6BC" w14:textId="77777777" w:rsidR="00BE1985" w:rsidRDefault="00BE1985" w:rsidP="00926357">
      <w:r>
        <w:rPr>
          <w:rStyle w:val="CommentReference"/>
        </w:rPr>
        <w:annotationRef/>
      </w:r>
      <w:r>
        <w:rPr>
          <w:sz w:val="20"/>
          <w:szCs w:val="20"/>
        </w:rPr>
        <w:t>Report the estimate, test stat, and p-value.</w:t>
      </w:r>
    </w:p>
  </w:comment>
  <w:comment w:id="234" w:author="Author" w:initials="A">
    <w:p w14:paraId="1F33194F" w14:textId="77777777" w:rsidR="004360C8" w:rsidRDefault="004360C8" w:rsidP="00241DE2">
      <w:r>
        <w:rPr>
          <w:rStyle w:val="CommentReference"/>
        </w:rPr>
        <w:annotationRef/>
      </w:r>
      <w:r>
        <w:rPr>
          <w:sz w:val="20"/>
          <w:szCs w:val="20"/>
        </w:rPr>
        <w:t>Main effect first, then interpret.</w:t>
      </w:r>
    </w:p>
  </w:comment>
  <w:comment w:id="237" w:author="Author" w:initials="A">
    <w:p w14:paraId="5EB47B32" w14:textId="77777777" w:rsidR="004360C8" w:rsidRDefault="004360C8" w:rsidP="0041181B">
      <w:r>
        <w:rPr>
          <w:rStyle w:val="CommentReference"/>
        </w:rPr>
        <w:annotationRef/>
      </w:r>
      <w:r>
        <w:rPr>
          <w:sz w:val="20"/>
          <w:szCs w:val="20"/>
        </w:rPr>
        <w:t>???</w:t>
      </w:r>
    </w:p>
  </w:comment>
  <w:comment w:id="240" w:author="Author" w:initials="A">
    <w:p w14:paraId="1559C791" w14:textId="77777777" w:rsidR="004360C8" w:rsidRDefault="004360C8" w:rsidP="007F6509">
      <w:r>
        <w:rPr>
          <w:rStyle w:val="CommentReference"/>
        </w:rPr>
        <w:annotationRef/>
      </w:r>
      <w:r>
        <w:rPr>
          <w:sz w:val="20"/>
          <w:szCs w:val="20"/>
        </w:rPr>
        <w:t xml:space="preserve">I don´t understand this. I though you already said there was a main effect? Perhaps we are confusing terminology. </w:t>
      </w:r>
    </w:p>
  </w:comment>
  <w:comment w:id="242" w:author="Author" w:initials="A">
    <w:p w14:paraId="1EE88DF9" w14:textId="77777777" w:rsidR="0061309F" w:rsidRDefault="0061309F" w:rsidP="00606954">
      <w:r>
        <w:rPr>
          <w:rStyle w:val="CommentReference"/>
        </w:rPr>
        <w:annotationRef/>
      </w:r>
      <w:r>
        <w:rPr>
          <w:sz w:val="20"/>
          <w:szCs w:val="20"/>
        </w:rPr>
        <w:t xml:space="preserve">Need a summary sentence or two explaining the directionality between conditions. </w:t>
      </w:r>
    </w:p>
  </w:comment>
  <w:comment w:id="241" w:author="Author" w:initials="A">
    <w:p w14:paraId="442FF579" w14:textId="77777777" w:rsidR="00DB5335" w:rsidRDefault="00DB5335" w:rsidP="003A7489">
      <w:r>
        <w:rPr>
          <w:rStyle w:val="CommentReference"/>
        </w:rPr>
        <w:annotationRef/>
      </w:r>
      <w:r>
        <w:rPr>
          <w:sz w:val="20"/>
          <w:szCs w:val="20"/>
        </w:rPr>
        <w:t>No plot?</w:t>
      </w:r>
    </w:p>
  </w:comment>
  <w:comment w:id="250" w:author="Author" w:initials="A">
    <w:p w14:paraId="6B4B17D1" w14:textId="77777777" w:rsidR="008A59CE" w:rsidRDefault="008A59CE" w:rsidP="00E344F3">
      <w:r>
        <w:rPr>
          <w:rStyle w:val="CommentReference"/>
        </w:rPr>
        <w:annotationRef/>
      </w:r>
      <w:r>
        <w:rPr>
          <w:sz w:val="20"/>
          <w:szCs w:val="20"/>
        </w:rPr>
        <w:t>Since you have two different RTs did you fit a model for each one?</w:t>
      </w:r>
    </w:p>
  </w:comment>
  <w:comment w:id="254" w:author="Author" w:initials="A">
    <w:p w14:paraId="5D57CB56" w14:textId="682AADC9" w:rsidR="00CD0C33" w:rsidRDefault="00CD0C33" w:rsidP="008C21B8">
      <w:r>
        <w:rPr>
          <w:rStyle w:val="CommentReference"/>
        </w:rPr>
        <w:annotationRef/>
      </w:r>
      <w:r>
        <w:rPr>
          <w:sz w:val="20"/>
          <w:szCs w:val="20"/>
        </w:rPr>
        <w:t>What plots???</w:t>
      </w:r>
    </w:p>
  </w:comment>
  <w:comment w:id="259" w:author="Author" w:initials="A">
    <w:p w14:paraId="4C756C44" w14:textId="77777777" w:rsidR="00903240" w:rsidRDefault="00903240" w:rsidP="002969E3">
      <w:r>
        <w:rPr>
          <w:rStyle w:val="CommentReference"/>
        </w:rPr>
        <w:annotationRef/>
      </w:r>
      <w:r>
        <w:rPr>
          <w:sz w:val="20"/>
          <w:szCs w:val="20"/>
        </w:rPr>
        <w:t xml:space="preserve">You still need to report the stats. </w:t>
      </w:r>
    </w:p>
  </w:comment>
  <w:comment w:id="260" w:author="Author" w:initials="A">
    <w:p w14:paraId="298A537C" w14:textId="77777777" w:rsidR="00903240" w:rsidRDefault="00903240" w:rsidP="003846D5">
      <w:r>
        <w:rPr>
          <w:rStyle w:val="CommentReference"/>
        </w:rPr>
        <w:annotationRef/>
      </w:r>
      <w:r>
        <w:rPr>
          <w:sz w:val="20"/>
          <w:szCs w:val="20"/>
        </w:rPr>
        <w:t xml:space="preserve">Explain this in prose. </w:t>
      </w:r>
    </w:p>
  </w:comment>
  <w:comment w:id="261" w:author="Author" w:initials="A">
    <w:p w14:paraId="2F1392F6" w14:textId="77777777" w:rsidR="00903240" w:rsidRDefault="00903240" w:rsidP="00CD7694">
      <w:r>
        <w:rPr>
          <w:rStyle w:val="CommentReference"/>
        </w:rPr>
        <w:annotationRef/>
      </w:r>
      <w:r>
        <w:rPr>
          <w:sz w:val="20"/>
          <w:szCs w:val="20"/>
        </w:rPr>
        <w:t xml:space="preserve">I think you are confusing main effects and simple effects. You test main effects using nested model comparisons. Simple effects are the t-tests (of independece) comparing each level to the reference level. </w:t>
      </w:r>
    </w:p>
  </w:comment>
  <w:comment w:id="262" w:author="Author" w:initials="A">
    <w:p w14:paraId="538EB891" w14:textId="77777777" w:rsidR="00903240" w:rsidRDefault="00903240" w:rsidP="006F27A3">
      <w:r>
        <w:rPr>
          <w:rStyle w:val="CommentReference"/>
        </w:rPr>
        <w:annotationRef/>
      </w:r>
      <w:r>
        <w:rPr>
          <w:sz w:val="20"/>
          <w:szCs w:val="20"/>
        </w:rPr>
        <w:t xml:space="preserve">Im not sure what this means. </w:t>
      </w:r>
    </w:p>
  </w:comment>
  <w:comment w:id="267" w:author="Author" w:initials="A">
    <w:p w14:paraId="17B04369" w14:textId="77777777" w:rsidR="00F320FE" w:rsidRDefault="00F320FE" w:rsidP="002B12BE">
      <w:r>
        <w:rPr>
          <w:rStyle w:val="CommentReference"/>
        </w:rPr>
        <w:annotationRef/>
      </w:r>
      <w:r>
        <w:rPr>
          <w:sz w:val="20"/>
          <w:szCs w:val="20"/>
        </w:rPr>
        <w:t>Negligible? Not statistically significant?</w:t>
      </w:r>
    </w:p>
  </w:comment>
  <w:comment w:id="268" w:author="Author" w:initials="A">
    <w:p w14:paraId="4657D753" w14:textId="77777777" w:rsidR="00F320FE" w:rsidRDefault="00F320FE" w:rsidP="0064784B">
      <w:r>
        <w:rPr>
          <w:rStyle w:val="CommentReference"/>
        </w:rPr>
        <w:annotationRef/>
      </w:r>
      <w:r>
        <w:rPr>
          <w:sz w:val="20"/>
          <w:szCs w:val="20"/>
        </w:rPr>
        <w:t xml:space="preserve">Need to clean this up. </w:t>
      </w:r>
    </w:p>
  </w:comment>
  <w:comment w:id="269" w:author="Author" w:initials="A">
    <w:p w14:paraId="26F6685D" w14:textId="77777777" w:rsidR="00924BF4" w:rsidRDefault="00924BF4" w:rsidP="00A12035">
      <w:r>
        <w:rPr>
          <w:rStyle w:val="CommentReference"/>
        </w:rPr>
        <w:annotationRef/>
      </w:r>
      <w:r>
        <w:rPr>
          <w:sz w:val="20"/>
          <w:szCs w:val="20"/>
        </w:rPr>
        <w:t xml:space="preserve">You should give more information about why your sample size is small. </w:t>
      </w:r>
    </w:p>
  </w:comment>
  <w:comment w:id="271" w:author="Author" w:initials="A">
    <w:p w14:paraId="68CD8E91" w14:textId="77777777" w:rsidR="008C088A" w:rsidRDefault="008C088A" w:rsidP="00DC0C5E">
      <w:r>
        <w:rPr>
          <w:rStyle w:val="CommentReference"/>
        </w:rPr>
        <w:annotationRef/>
      </w:r>
      <w:r>
        <w:rPr>
          <w:sz w:val="20"/>
          <w:szCs w:val="20"/>
        </w:rPr>
        <w:t xml:space="preserve">This discussion section seems too short. You need to revisit the literature you reviewed in the introduction and address your results in light of those studies.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D5B787" w15:done="0"/>
  <w15:commentEx w15:paraId="78FA2663" w15:done="0"/>
  <w15:commentEx w15:paraId="028D476D" w15:done="0"/>
  <w15:commentEx w15:paraId="05D5E4A1" w15:done="0"/>
  <w15:commentEx w15:paraId="63FB1143" w15:done="0"/>
  <w15:commentEx w15:paraId="269C78D2" w15:done="0"/>
  <w15:commentEx w15:paraId="6E89701A" w15:done="0"/>
  <w15:commentEx w15:paraId="1B6F6C9B" w15:done="0"/>
  <w15:commentEx w15:paraId="7E246BAC" w15:paraIdParent="1B6F6C9B" w15:done="0"/>
  <w15:commentEx w15:paraId="1E762BD1" w15:done="0"/>
  <w15:commentEx w15:paraId="09775FFA" w15:done="0"/>
  <w15:commentEx w15:paraId="2F252548" w15:done="0"/>
  <w15:commentEx w15:paraId="59632223" w15:done="0"/>
  <w15:commentEx w15:paraId="170DD7DA" w15:done="0"/>
  <w15:commentEx w15:paraId="0396D48D" w15:done="0"/>
  <w15:commentEx w15:paraId="589B8316" w15:done="0"/>
  <w15:commentEx w15:paraId="0E5A49DC" w15:done="0"/>
  <w15:commentEx w15:paraId="1EE97B4A" w15:done="0"/>
  <w15:commentEx w15:paraId="75CD2461" w15:done="0"/>
  <w15:commentEx w15:paraId="0C7366BC" w15:done="0"/>
  <w15:commentEx w15:paraId="7FC85047" w15:done="0"/>
  <w15:commentEx w15:paraId="7897997B" w15:done="0"/>
  <w15:commentEx w15:paraId="39CC1A49" w15:done="0"/>
  <w15:commentEx w15:paraId="5329907E" w15:done="0"/>
  <w15:commentEx w15:paraId="0ED605CA" w15:done="0"/>
  <w15:commentEx w15:paraId="4A4D21D6" w15:done="0"/>
  <w15:commentEx w15:paraId="693B81E8" w15:done="0"/>
  <w15:commentEx w15:paraId="62E2C546" w15:done="0"/>
  <w15:commentEx w15:paraId="16E40293" w15:done="0"/>
  <w15:commentEx w15:paraId="503AF6B9" w15:done="0"/>
  <w15:commentEx w15:paraId="394C0327" w15:done="0"/>
  <w15:commentEx w15:paraId="0FCDD1C6" w15:done="0"/>
  <w15:commentEx w15:paraId="77F4C5E4" w15:done="0"/>
  <w15:commentEx w15:paraId="1750F7D2" w15:done="0"/>
  <w15:commentEx w15:paraId="726BE20D" w15:done="0"/>
  <w15:commentEx w15:paraId="3EEE2186" w15:done="0"/>
  <w15:commentEx w15:paraId="2CB5409E" w15:done="0"/>
  <w15:commentEx w15:paraId="69DF063E" w15:done="0"/>
  <w15:commentEx w15:paraId="55628A90" w15:done="0"/>
  <w15:commentEx w15:paraId="2A2168BF" w15:done="0"/>
  <w15:commentEx w15:paraId="6942CD60" w15:done="0"/>
  <w15:commentEx w15:paraId="502C039C" w15:done="0"/>
  <w15:commentEx w15:paraId="03BF3619" w15:done="0"/>
  <w15:commentEx w15:paraId="5D8D2F80" w15:done="0"/>
  <w15:commentEx w15:paraId="6CB70615" w15:done="0"/>
  <w15:commentEx w15:paraId="09A5215C" w15:done="0"/>
  <w15:commentEx w15:paraId="26ACF221" w15:done="0"/>
  <w15:commentEx w15:paraId="2F2D1D26" w15:done="0"/>
  <w15:commentEx w15:paraId="1E575583" w15:done="0"/>
  <w15:commentEx w15:paraId="54E018A1" w15:done="0"/>
  <w15:commentEx w15:paraId="325C3C7A" w15:done="0"/>
  <w15:commentEx w15:paraId="1DDFF6BC" w15:done="0"/>
  <w15:commentEx w15:paraId="1F33194F" w15:done="0"/>
  <w15:commentEx w15:paraId="5EB47B32" w15:done="0"/>
  <w15:commentEx w15:paraId="1559C791" w15:done="0"/>
  <w15:commentEx w15:paraId="1EE88DF9" w15:done="0"/>
  <w15:commentEx w15:paraId="442FF579" w15:done="0"/>
  <w15:commentEx w15:paraId="6B4B17D1" w15:done="0"/>
  <w15:commentEx w15:paraId="5D57CB56" w15:done="0"/>
  <w15:commentEx w15:paraId="4C756C44" w15:done="0"/>
  <w15:commentEx w15:paraId="298A537C" w15:done="0"/>
  <w15:commentEx w15:paraId="2F1392F6" w15:done="0"/>
  <w15:commentEx w15:paraId="538EB891" w15:done="0"/>
  <w15:commentEx w15:paraId="17B04369" w15:done="0"/>
  <w15:commentEx w15:paraId="4657D753" w15:done="0"/>
  <w15:commentEx w15:paraId="26F6685D" w15:done="0"/>
  <w15:commentEx w15:paraId="68CD8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D5B787" w16cid:durableId="29BFC0D5"/>
  <w16cid:commentId w16cid:paraId="78FA2663" w16cid:durableId="29BFC0E6"/>
  <w16cid:commentId w16cid:paraId="028D476D" w16cid:durableId="29BFC248"/>
  <w16cid:commentId w16cid:paraId="05D5E4A1" w16cid:durableId="29BFC287"/>
  <w16cid:commentId w16cid:paraId="63FB1143" w16cid:durableId="29BFC2CD"/>
  <w16cid:commentId w16cid:paraId="269C78D2" w16cid:durableId="29BFC4C8"/>
  <w16cid:commentId w16cid:paraId="6E89701A" w16cid:durableId="29BFC7A0"/>
  <w16cid:commentId w16cid:paraId="1B6F6C9B" w16cid:durableId="29BFC7B4"/>
  <w16cid:commentId w16cid:paraId="7E246BAC" w16cid:durableId="29BFC7CC"/>
  <w16cid:commentId w16cid:paraId="1E762BD1" w16cid:durableId="29BFC7DF"/>
  <w16cid:commentId w16cid:paraId="09775FFA" w16cid:durableId="29BFC9BA"/>
  <w16cid:commentId w16cid:paraId="2F252548" w16cid:durableId="29BFCB5A"/>
  <w16cid:commentId w16cid:paraId="59632223" w16cid:durableId="29BFE63B"/>
  <w16cid:commentId w16cid:paraId="170DD7DA" w16cid:durableId="29BFE66E"/>
  <w16cid:commentId w16cid:paraId="0396D48D" w16cid:durableId="29BFE687"/>
  <w16cid:commentId w16cid:paraId="589B8316" w16cid:durableId="29BFE6BA"/>
  <w16cid:commentId w16cid:paraId="0E5A49DC" w16cid:durableId="29BFE8D5"/>
  <w16cid:commentId w16cid:paraId="1EE97B4A" w16cid:durableId="29BFE9C7"/>
  <w16cid:commentId w16cid:paraId="75CD2461" w16cid:durableId="29BFE9D1"/>
  <w16cid:commentId w16cid:paraId="0C7366BC" w16cid:durableId="29BFE9E1"/>
  <w16cid:commentId w16cid:paraId="7FC85047" w16cid:durableId="29BFE9FE"/>
  <w16cid:commentId w16cid:paraId="7897997B" w16cid:durableId="29BFEA16"/>
  <w16cid:commentId w16cid:paraId="39CC1A49" w16cid:durableId="29BFEA6F"/>
  <w16cid:commentId w16cid:paraId="5329907E" w16cid:durableId="29BFEA7D"/>
  <w16cid:commentId w16cid:paraId="0ED605CA" w16cid:durableId="29BFEAD1"/>
  <w16cid:commentId w16cid:paraId="4A4D21D6" w16cid:durableId="29BFEB07"/>
  <w16cid:commentId w16cid:paraId="693B81E8" w16cid:durableId="29BFECC9"/>
  <w16cid:commentId w16cid:paraId="62E2C546" w16cid:durableId="29BFECDB"/>
  <w16cid:commentId w16cid:paraId="16E40293" w16cid:durableId="29BFECFC"/>
  <w16cid:commentId w16cid:paraId="503AF6B9" w16cid:durableId="29BFF036"/>
  <w16cid:commentId w16cid:paraId="394C0327" w16cid:durableId="29BFF0A6"/>
  <w16cid:commentId w16cid:paraId="0FCDD1C6" w16cid:durableId="29BFF2E2"/>
  <w16cid:commentId w16cid:paraId="77F4C5E4" w16cid:durableId="29BFF2F6"/>
  <w16cid:commentId w16cid:paraId="1750F7D2" w16cid:durableId="29BFF344"/>
  <w16cid:commentId w16cid:paraId="726BE20D" w16cid:durableId="29BFF370"/>
  <w16cid:commentId w16cid:paraId="3EEE2186" w16cid:durableId="29BFF3C9"/>
  <w16cid:commentId w16cid:paraId="2CB5409E" w16cid:durableId="29BFF3F7"/>
  <w16cid:commentId w16cid:paraId="69DF063E" w16cid:durableId="29BFF41F"/>
  <w16cid:commentId w16cid:paraId="55628A90" w16cid:durableId="29BFF669"/>
  <w16cid:commentId w16cid:paraId="2A2168BF" w16cid:durableId="29BFF694"/>
  <w16cid:commentId w16cid:paraId="6942CD60" w16cid:durableId="29BFF6B6"/>
  <w16cid:commentId w16cid:paraId="502C039C" w16cid:durableId="29C02D47"/>
  <w16cid:commentId w16cid:paraId="03BF3619" w16cid:durableId="29C02D8A"/>
  <w16cid:commentId w16cid:paraId="5D8D2F80" w16cid:durableId="29C02E4C"/>
  <w16cid:commentId w16cid:paraId="6CB70615" w16cid:durableId="29C02E63"/>
  <w16cid:commentId w16cid:paraId="09A5215C" w16cid:durableId="29C02FD2"/>
  <w16cid:commentId w16cid:paraId="26ACF221" w16cid:durableId="29C02FF0"/>
  <w16cid:commentId w16cid:paraId="2F2D1D26" w16cid:durableId="29C0301C"/>
  <w16cid:commentId w16cid:paraId="1E575583" w16cid:durableId="29C0302F"/>
  <w16cid:commentId w16cid:paraId="54E018A1" w16cid:durableId="29C03057"/>
  <w16cid:commentId w16cid:paraId="325C3C7A" w16cid:durableId="29C030A6"/>
  <w16cid:commentId w16cid:paraId="1DDFF6BC" w16cid:durableId="29C030C6"/>
  <w16cid:commentId w16cid:paraId="1F33194F" w16cid:durableId="29C03225"/>
  <w16cid:commentId w16cid:paraId="5EB47B32" w16cid:durableId="29C03246"/>
  <w16cid:commentId w16cid:paraId="1559C791" w16cid:durableId="29C0326F"/>
  <w16cid:commentId w16cid:paraId="1EE88DF9" w16cid:durableId="29C0329E"/>
  <w16cid:commentId w16cid:paraId="442FF579" w16cid:durableId="29C032D9"/>
  <w16cid:commentId w16cid:paraId="6B4B17D1" w16cid:durableId="29C03563"/>
  <w16cid:commentId w16cid:paraId="5D57CB56" w16cid:durableId="29C03527"/>
  <w16cid:commentId w16cid:paraId="4C756C44" w16cid:durableId="29C03589"/>
  <w16cid:commentId w16cid:paraId="298A537C" w16cid:durableId="29C0359D"/>
  <w16cid:commentId w16cid:paraId="2F1392F6" w16cid:durableId="29C035D2"/>
  <w16cid:commentId w16cid:paraId="538EB891" w16cid:durableId="29C0360B"/>
  <w16cid:commentId w16cid:paraId="17B04369" w16cid:durableId="29C0363A"/>
  <w16cid:commentId w16cid:paraId="4657D753" w16cid:durableId="29C0365C"/>
  <w16cid:commentId w16cid:paraId="26F6685D" w16cid:durableId="29C0367E"/>
  <w16cid:commentId w16cid:paraId="68CD8E91" w16cid:durableId="29C036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004A"/>
    <w:multiLevelType w:val="hybridMultilevel"/>
    <w:tmpl w:val="9776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6C787E"/>
    <w:multiLevelType w:val="hybridMultilevel"/>
    <w:tmpl w:val="AC9EA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52412C"/>
    <w:multiLevelType w:val="hybridMultilevel"/>
    <w:tmpl w:val="283CE3BC"/>
    <w:lvl w:ilvl="0" w:tplc="6F766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022386">
    <w:abstractNumId w:val="2"/>
  </w:num>
  <w:num w:numId="2" w16cid:durableId="2093237847">
    <w:abstractNumId w:val="0"/>
  </w:num>
  <w:num w:numId="3" w16cid:durableId="1056705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removePersonalInformation/>
  <w:removeDateAndTime/>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8"/>
    <w:rsid w:val="0000324B"/>
    <w:rsid w:val="000123B7"/>
    <w:rsid w:val="000137AD"/>
    <w:rsid w:val="00041C9C"/>
    <w:rsid w:val="00052325"/>
    <w:rsid w:val="0005631B"/>
    <w:rsid w:val="00056B37"/>
    <w:rsid w:val="00066BEB"/>
    <w:rsid w:val="000831A6"/>
    <w:rsid w:val="00091D4B"/>
    <w:rsid w:val="000A14B1"/>
    <w:rsid w:val="000A78DE"/>
    <w:rsid w:val="000D0635"/>
    <w:rsid w:val="000F18DF"/>
    <w:rsid w:val="00162A0E"/>
    <w:rsid w:val="00172C1D"/>
    <w:rsid w:val="001B0F02"/>
    <w:rsid w:val="001B543E"/>
    <w:rsid w:val="001B5D3E"/>
    <w:rsid w:val="001E348D"/>
    <w:rsid w:val="00267F49"/>
    <w:rsid w:val="0028509A"/>
    <w:rsid w:val="002A08FB"/>
    <w:rsid w:val="002A1404"/>
    <w:rsid w:val="002B7AB3"/>
    <w:rsid w:val="002D29C0"/>
    <w:rsid w:val="002D7F6D"/>
    <w:rsid w:val="00315128"/>
    <w:rsid w:val="00341282"/>
    <w:rsid w:val="00361E7A"/>
    <w:rsid w:val="00376F72"/>
    <w:rsid w:val="00381CBB"/>
    <w:rsid w:val="00385819"/>
    <w:rsid w:val="00386794"/>
    <w:rsid w:val="00397FF4"/>
    <w:rsid w:val="003B2312"/>
    <w:rsid w:val="003F249B"/>
    <w:rsid w:val="00415740"/>
    <w:rsid w:val="004317B2"/>
    <w:rsid w:val="004360C8"/>
    <w:rsid w:val="004442FB"/>
    <w:rsid w:val="00446289"/>
    <w:rsid w:val="00453C7A"/>
    <w:rsid w:val="004622EF"/>
    <w:rsid w:val="00474FB7"/>
    <w:rsid w:val="00475F54"/>
    <w:rsid w:val="00482598"/>
    <w:rsid w:val="0048484C"/>
    <w:rsid w:val="004C24BE"/>
    <w:rsid w:val="004D508E"/>
    <w:rsid w:val="004E39C6"/>
    <w:rsid w:val="004E482A"/>
    <w:rsid w:val="004E4BDD"/>
    <w:rsid w:val="005010ED"/>
    <w:rsid w:val="0050111E"/>
    <w:rsid w:val="0051183D"/>
    <w:rsid w:val="005149A4"/>
    <w:rsid w:val="00533A4B"/>
    <w:rsid w:val="00534EB2"/>
    <w:rsid w:val="005405A3"/>
    <w:rsid w:val="00544F3D"/>
    <w:rsid w:val="005666DB"/>
    <w:rsid w:val="00570403"/>
    <w:rsid w:val="00575063"/>
    <w:rsid w:val="00583886"/>
    <w:rsid w:val="005B0DBF"/>
    <w:rsid w:val="005D1D37"/>
    <w:rsid w:val="005D6B2F"/>
    <w:rsid w:val="005E20DE"/>
    <w:rsid w:val="005E2D23"/>
    <w:rsid w:val="005E4547"/>
    <w:rsid w:val="00600DA1"/>
    <w:rsid w:val="0061309F"/>
    <w:rsid w:val="006422D4"/>
    <w:rsid w:val="006524CF"/>
    <w:rsid w:val="006559D4"/>
    <w:rsid w:val="00664261"/>
    <w:rsid w:val="006A236F"/>
    <w:rsid w:val="006B1018"/>
    <w:rsid w:val="006B2911"/>
    <w:rsid w:val="006E51D1"/>
    <w:rsid w:val="007258DF"/>
    <w:rsid w:val="0072694F"/>
    <w:rsid w:val="007359C3"/>
    <w:rsid w:val="00736735"/>
    <w:rsid w:val="00752070"/>
    <w:rsid w:val="00764B8A"/>
    <w:rsid w:val="0076752F"/>
    <w:rsid w:val="0077393A"/>
    <w:rsid w:val="00781C9E"/>
    <w:rsid w:val="007A4765"/>
    <w:rsid w:val="007B5465"/>
    <w:rsid w:val="007B6083"/>
    <w:rsid w:val="007E1AA6"/>
    <w:rsid w:val="007F781F"/>
    <w:rsid w:val="008142D1"/>
    <w:rsid w:val="00814DA1"/>
    <w:rsid w:val="008246AC"/>
    <w:rsid w:val="00844409"/>
    <w:rsid w:val="008467A1"/>
    <w:rsid w:val="00867200"/>
    <w:rsid w:val="008716F9"/>
    <w:rsid w:val="0087374F"/>
    <w:rsid w:val="00875F42"/>
    <w:rsid w:val="00892D49"/>
    <w:rsid w:val="008A405F"/>
    <w:rsid w:val="008A59CE"/>
    <w:rsid w:val="008C088A"/>
    <w:rsid w:val="008C54D6"/>
    <w:rsid w:val="008E5C6D"/>
    <w:rsid w:val="00903240"/>
    <w:rsid w:val="00924BF4"/>
    <w:rsid w:val="00925F2C"/>
    <w:rsid w:val="00940CDC"/>
    <w:rsid w:val="0094421F"/>
    <w:rsid w:val="009455EF"/>
    <w:rsid w:val="00946782"/>
    <w:rsid w:val="00952138"/>
    <w:rsid w:val="00953E50"/>
    <w:rsid w:val="00954971"/>
    <w:rsid w:val="009623B1"/>
    <w:rsid w:val="00974CC4"/>
    <w:rsid w:val="009D0384"/>
    <w:rsid w:val="009E2099"/>
    <w:rsid w:val="009E2671"/>
    <w:rsid w:val="009E58FD"/>
    <w:rsid w:val="009F6198"/>
    <w:rsid w:val="00A32D67"/>
    <w:rsid w:val="00A353C6"/>
    <w:rsid w:val="00A5487D"/>
    <w:rsid w:val="00A71977"/>
    <w:rsid w:val="00A84091"/>
    <w:rsid w:val="00AD4118"/>
    <w:rsid w:val="00AF3031"/>
    <w:rsid w:val="00B23097"/>
    <w:rsid w:val="00B25E45"/>
    <w:rsid w:val="00B32218"/>
    <w:rsid w:val="00B33757"/>
    <w:rsid w:val="00B41A1D"/>
    <w:rsid w:val="00B439DD"/>
    <w:rsid w:val="00B54B8C"/>
    <w:rsid w:val="00B6352D"/>
    <w:rsid w:val="00B93FFA"/>
    <w:rsid w:val="00BA1CE5"/>
    <w:rsid w:val="00BD476C"/>
    <w:rsid w:val="00BE1985"/>
    <w:rsid w:val="00BF4464"/>
    <w:rsid w:val="00C03CB0"/>
    <w:rsid w:val="00C41E95"/>
    <w:rsid w:val="00C4726B"/>
    <w:rsid w:val="00C63042"/>
    <w:rsid w:val="00C63ED9"/>
    <w:rsid w:val="00C677D5"/>
    <w:rsid w:val="00C96277"/>
    <w:rsid w:val="00CB5E25"/>
    <w:rsid w:val="00CC5C61"/>
    <w:rsid w:val="00CD0C33"/>
    <w:rsid w:val="00CE2CE1"/>
    <w:rsid w:val="00CF14F9"/>
    <w:rsid w:val="00D02EF5"/>
    <w:rsid w:val="00D05014"/>
    <w:rsid w:val="00D10AE1"/>
    <w:rsid w:val="00D27244"/>
    <w:rsid w:val="00D567EC"/>
    <w:rsid w:val="00D610B1"/>
    <w:rsid w:val="00D61F21"/>
    <w:rsid w:val="00D65BAC"/>
    <w:rsid w:val="00D6726E"/>
    <w:rsid w:val="00D711DC"/>
    <w:rsid w:val="00D83DA1"/>
    <w:rsid w:val="00D91F90"/>
    <w:rsid w:val="00D955E7"/>
    <w:rsid w:val="00D962B2"/>
    <w:rsid w:val="00DB5335"/>
    <w:rsid w:val="00DD7AA5"/>
    <w:rsid w:val="00DF4814"/>
    <w:rsid w:val="00E027FB"/>
    <w:rsid w:val="00E1460D"/>
    <w:rsid w:val="00E2581F"/>
    <w:rsid w:val="00E60542"/>
    <w:rsid w:val="00E62A24"/>
    <w:rsid w:val="00E669A9"/>
    <w:rsid w:val="00E674D8"/>
    <w:rsid w:val="00E73337"/>
    <w:rsid w:val="00E83830"/>
    <w:rsid w:val="00E922D1"/>
    <w:rsid w:val="00E93AAE"/>
    <w:rsid w:val="00E96A65"/>
    <w:rsid w:val="00F04151"/>
    <w:rsid w:val="00F04ACC"/>
    <w:rsid w:val="00F12041"/>
    <w:rsid w:val="00F2591F"/>
    <w:rsid w:val="00F320FE"/>
    <w:rsid w:val="00F32781"/>
    <w:rsid w:val="00F6270D"/>
    <w:rsid w:val="00F62E57"/>
    <w:rsid w:val="00F7789A"/>
    <w:rsid w:val="00F90A7B"/>
    <w:rsid w:val="00FA185A"/>
    <w:rsid w:val="00FC62A6"/>
    <w:rsid w:val="00FE3E1A"/>
    <w:rsid w:val="00FF2E5D"/>
    <w:rsid w:val="00FF4873"/>
    <w:rsid w:val="00FF4A91"/>
    <w:rsid w:val="00FF5972"/>
    <w:rsid w:val="00FF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7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4EB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4EB2"/>
  </w:style>
  <w:style w:type="character" w:customStyle="1" w:styleId="eop">
    <w:name w:val="eop"/>
    <w:basedOn w:val="DefaultParagraphFont"/>
    <w:rsid w:val="00534EB2"/>
  </w:style>
  <w:style w:type="paragraph" w:styleId="ListParagraph">
    <w:name w:val="List Paragraph"/>
    <w:basedOn w:val="Normal"/>
    <w:uiPriority w:val="34"/>
    <w:qFormat/>
    <w:rsid w:val="004E482A"/>
    <w:pPr>
      <w:ind w:left="720"/>
      <w:contextualSpacing/>
    </w:pPr>
  </w:style>
  <w:style w:type="character" w:styleId="Hyperlink">
    <w:name w:val="Hyperlink"/>
    <w:basedOn w:val="DefaultParagraphFont"/>
    <w:uiPriority w:val="99"/>
    <w:unhideWhenUsed/>
    <w:rsid w:val="00C41E95"/>
    <w:rPr>
      <w:color w:val="0563C1" w:themeColor="hyperlink"/>
      <w:u w:val="single"/>
    </w:rPr>
  </w:style>
  <w:style w:type="character" w:styleId="UnresolvedMention">
    <w:name w:val="Unresolved Mention"/>
    <w:basedOn w:val="DefaultParagraphFont"/>
    <w:uiPriority w:val="99"/>
    <w:semiHidden/>
    <w:unhideWhenUsed/>
    <w:rsid w:val="00C41E95"/>
    <w:rPr>
      <w:color w:val="605E5C"/>
      <w:shd w:val="clear" w:color="auto" w:fill="E1DFDD"/>
    </w:rPr>
  </w:style>
  <w:style w:type="table" w:styleId="TableGrid">
    <w:name w:val="Table Grid"/>
    <w:basedOn w:val="TableNormal"/>
    <w:uiPriority w:val="39"/>
    <w:rsid w:val="00A54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B6083"/>
  </w:style>
  <w:style w:type="character" w:styleId="CommentReference">
    <w:name w:val="annotation reference"/>
    <w:basedOn w:val="DefaultParagraphFont"/>
    <w:uiPriority w:val="99"/>
    <w:semiHidden/>
    <w:unhideWhenUsed/>
    <w:rsid w:val="0072694F"/>
    <w:rPr>
      <w:sz w:val="16"/>
      <w:szCs w:val="16"/>
    </w:rPr>
  </w:style>
  <w:style w:type="paragraph" w:styleId="CommentText">
    <w:name w:val="annotation text"/>
    <w:basedOn w:val="Normal"/>
    <w:link w:val="CommentTextChar"/>
    <w:uiPriority w:val="99"/>
    <w:semiHidden/>
    <w:unhideWhenUsed/>
    <w:rsid w:val="0072694F"/>
    <w:rPr>
      <w:sz w:val="20"/>
      <w:szCs w:val="20"/>
    </w:rPr>
  </w:style>
  <w:style w:type="character" w:customStyle="1" w:styleId="CommentTextChar">
    <w:name w:val="Comment Text Char"/>
    <w:basedOn w:val="DefaultParagraphFont"/>
    <w:link w:val="CommentText"/>
    <w:uiPriority w:val="99"/>
    <w:semiHidden/>
    <w:rsid w:val="0072694F"/>
    <w:rPr>
      <w:sz w:val="20"/>
      <w:szCs w:val="20"/>
    </w:rPr>
  </w:style>
  <w:style w:type="paragraph" w:styleId="CommentSubject">
    <w:name w:val="annotation subject"/>
    <w:basedOn w:val="CommentText"/>
    <w:next w:val="CommentText"/>
    <w:link w:val="CommentSubjectChar"/>
    <w:uiPriority w:val="99"/>
    <w:semiHidden/>
    <w:unhideWhenUsed/>
    <w:rsid w:val="0072694F"/>
    <w:rPr>
      <w:b/>
      <w:bCs/>
    </w:rPr>
  </w:style>
  <w:style w:type="character" w:customStyle="1" w:styleId="CommentSubjectChar">
    <w:name w:val="Comment Subject Char"/>
    <w:basedOn w:val="CommentTextChar"/>
    <w:link w:val="CommentSubject"/>
    <w:uiPriority w:val="99"/>
    <w:semiHidden/>
    <w:rsid w:val="007269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932">
      <w:bodyDiv w:val="1"/>
      <w:marLeft w:val="0"/>
      <w:marRight w:val="0"/>
      <w:marTop w:val="0"/>
      <w:marBottom w:val="0"/>
      <w:divBdr>
        <w:top w:val="none" w:sz="0" w:space="0" w:color="auto"/>
        <w:left w:val="none" w:sz="0" w:space="0" w:color="auto"/>
        <w:bottom w:val="none" w:sz="0" w:space="0" w:color="auto"/>
        <w:right w:val="none" w:sz="0" w:space="0" w:color="auto"/>
      </w:divBdr>
    </w:div>
    <w:div w:id="262421330">
      <w:bodyDiv w:val="1"/>
      <w:marLeft w:val="0"/>
      <w:marRight w:val="0"/>
      <w:marTop w:val="0"/>
      <w:marBottom w:val="0"/>
      <w:divBdr>
        <w:top w:val="none" w:sz="0" w:space="0" w:color="auto"/>
        <w:left w:val="none" w:sz="0" w:space="0" w:color="auto"/>
        <w:bottom w:val="none" w:sz="0" w:space="0" w:color="auto"/>
        <w:right w:val="none" w:sz="0" w:space="0" w:color="auto"/>
      </w:divBdr>
      <w:divsChild>
        <w:div w:id="1752195192">
          <w:marLeft w:val="0"/>
          <w:marRight w:val="0"/>
          <w:marTop w:val="0"/>
          <w:marBottom w:val="0"/>
          <w:divBdr>
            <w:top w:val="none" w:sz="0" w:space="0" w:color="auto"/>
            <w:left w:val="none" w:sz="0" w:space="0" w:color="auto"/>
            <w:bottom w:val="none" w:sz="0" w:space="0" w:color="auto"/>
            <w:right w:val="none" w:sz="0" w:space="0" w:color="auto"/>
          </w:divBdr>
        </w:div>
      </w:divsChild>
    </w:div>
    <w:div w:id="460154264">
      <w:bodyDiv w:val="1"/>
      <w:marLeft w:val="0"/>
      <w:marRight w:val="0"/>
      <w:marTop w:val="0"/>
      <w:marBottom w:val="0"/>
      <w:divBdr>
        <w:top w:val="none" w:sz="0" w:space="0" w:color="auto"/>
        <w:left w:val="none" w:sz="0" w:space="0" w:color="auto"/>
        <w:bottom w:val="none" w:sz="0" w:space="0" w:color="auto"/>
        <w:right w:val="none" w:sz="0" w:space="0" w:color="auto"/>
      </w:divBdr>
      <w:divsChild>
        <w:div w:id="1201895773">
          <w:marLeft w:val="0"/>
          <w:marRight w:val="0"/>
          <w:marTop w:val="0"/>
          <w:marBottom w:val="0"/>
          <w:divBdr>
            <w:top w:val="none" w:sz="0" w:space="0" w:color="auto"/>
            <w:left w:val="none" w:sz="0" w:space="0" w:color="auto"/>
            <w:bottom w:val="none" w:sz="0" w:space="0" w:color="auto"/>
            <w:right w:val="none" w:sz="0" w:space="0" w:color="auto"/>
          </w:divBdr>
          <w:divsChild>
            <w:div w:id="749040730">
              <w:marLeft w:val="0"/>
              <w:marRight w:val="0"/>
              <w:marTop w:val="0"/>
              <w:marBottom w:val="0"/>
              <w:divBdr>
                <w:top w:val="none" w:sz="0" w:space="0" w:color="auto"/>
                <w:left w:val="none" w:sz="0" w:space="0" w:color="auto"/>
                <w:bottom w:val="none" w:sz="0" w:space="0" w:color="auto"/>
                <w:right w:val="none" w:sz="0" w:space="0" w:color="auto"/>
              </w:divBdr>
              <w:divsChild>
                <w:div w:id="2105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6507">
      <w:bodyDiv w:val="1"/>
      <w:marLeft w:val="0"/>
      <w:marRight w:val="0"/>
      <w:marTop w:val="0"/>
      <w:marBottom w:val="0"/>
      <w:divBdr>
        <w:top w:val="none" w:sz="0" w:space="0" w:color="auto"/>
        <w:left w:val="none" w:sz="0" w:space="0" w:color="auto"/>
        <w:bottom w:val="none" w:sz="0" w:space="0" w:color="auto"/>
        <w:right w:val="none" w:sz="0" w:space="0" w:color="auto"/>
      </w:divBdr>
      <w:divsChild>
        <w:div w:id="217212202">
          <w:marLeft w:val="0"/>
          <w:marRight w:val="0"/>
          <w:marTop w:val="0"/>
          <w:marBottom w:val="0"/>
          <w:divBdr>
            <w:top w:val="none" w:sz="0" w:space="0" w:color="auto"/>
            <w:left w:val="none" w:sz="0" w:space="0" w:color="auto"/>
            <w:bottom w:val="none" w:sz="0" w:space="0" w:color="auto"/>
            <w:right w:val="none" w:sz="0" w:space="0" w:color="auto"/>
          </w:divBdr>
          <w:divsChild>
            <w:div w:id="270284007">
              <w:marLeft w:val="0"/>
              <w:marRight w:val="0"/>
              <w:marTop w:val="0"/>
              <w:marBottom w:val="0"/>
              <w:divBdr>
                <w:top w:val="none" w:sz="0" w:space="0" w:color="auto"/>
                <w:left w:val="none" w:sz="0" w:space="0" w:color="auto"/>
                <w:bottom w:val="none" w:sz="0" w:space="0" w:color="auto"/>
                <w:right w:val="none" w:sz="0" w:space="0" w:color="auto"/>
              </w:divBdr>
              <w:divsChild>
                <w:div w:id="797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051">
      <w:bodyDiv w:val="1"/>
      <w:marLeft w:val="0"/>
      <w:marRight w:val="0"/>
      <w:marTop w:val="0"/>
      <w:marBottom w:val="0"/>
      <w:divBdr>
        <w:top w:val="none" w:sz="0" w:space="0" w:color="auto"/>
        <w:left w:val="none" w:sz="0" w:space="0" w:color="auto"/>
        <w:bottom w:val="none" w:sz="0" w:space="0" w:color="auto"/>
        <w:right w:val="none" w:sz="0" w:space="0" w:color="auto"/>
      </w:divBdr>
      <w:divsChild>
        <w:div w:id="458378880">
          <w:marLeft w:val="0"/>
          <w:marRight w:val="0"/>
          <w:marTop w:val="0"/>
          <w:marBottom w:val="0"/>
          <w:divBdr>
            <w:top w:val="none" w:sz="0" w:space="0" w:color="auto"/>
            <w:left w:val="none" w:sz="0" w:space="0" w:color="auto"/>
            <w:bottom w:val="none" w:sz="0" w:space="0" w:color="auto"/>
            <w:right w:val="none" w:sz="0" w:space="0" w:color="auto"/>
          </w:divBdr>
          <w:divsChild>
            <w:div w:id="1882938208">
              <w:marLeft w:val="0"/>
              <w:marRight w:val="0"/>
              <w:marTop w:val="0"/>
              <w:marBottom w:val="0"/>
              <w:divBdr>
                <w:top w:val="none" w:sz="0" w:space="0" w:color="auto"/>
                <w:left w:val="none" w:sz="0" w:space="0" w:color="auto"/>
                <w:bottom w:val="none" w:sz="0" w:space="0" w:color="auto"/>
                <w:right w:val="none" w:sz="0" w:space="0" w:color="auto"/>
              </w:divBdr>
              <w:divsChild>
                <w:div w:id="18160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0667">
      <w:bodyDiv w:val="1"/>
      <w:marLeft w:val="0"/>
      <w:marRight w:val="0"/>
      <w:marTop w:val="0"/>
      <w:marBottom w:val="0"/>
      <w:divBdr>
        <w:top w:val="none" w:sz="0" w:space="0" w:color="auto"/>
        <w:left w:val="none" w:sz="0" w:space="0" w:color="auto"/>
        <w:bottom w:val="none" w:sz="0" w:space="0" w:color="auto"/>
        <w:right w:val="none" w:sz="0" w:space="0" w:color="auto"/>
      </w:divBdr>
      <w:divsChild>
        <w:div w:id="1912082771">
          <w:marLeft w:val="0"/>
          <w:marRight w:val="0"/>
          <w:marTop w:val="0"/>
          <w:marBottom w:val="0"/>
          <w:divBdr>
            <w:top w:val="none" w:sz="0" w:space="0" w:color="auto"/>
            <w:left w:val="none" w:sz="0" w:space="0" w:color="auto"/>
            <w:bottom w:val="none" w:sz="0" w:space="0" w:color="auto"/>
            <w:right w:val="none" w:sz="0" w:space="0" w:color="auto"/>
          </w:divBdr>
          <w:divsChild>
            <w:div w:id="2063753676">
              <w:marLeft w:val="0"/>
              <w:marRight w:val="0"/>
              <w:marTop w:val="0"/>
              <w:marBottom w:val="0"/>
              <w:divBdr>
                <w:top w:val="none" w:sz="0" w:space="0" w:color="auto"/>
                <w:left w:val="none" w:sz="0" w:space="0" w:color="auto"/>
                <w:bottom w:val="none" w:sz="0" w:space="0" w:color="auto"/>
                <w:right w:val="none" w:sz="0" w:space="0" w:color="auto"/>
              </w:divBdr>
              <w:divsChild>
                <w:div w:id="484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8557">
      <w:bodyDiv w:val="1"/>
      <w:marLeft w:val="0"/>
      <w:marRight w:val="0"/>
      <w:marTop w:val="0"/>
      <w:marBottom w:val="0"/>
      <w:divBdr>
        <w:top w:val="none" w:sz="0" w:space="0" w:color="auto"/>
        <w:left w:val="none" w:sz="0" w:space="0" w:color="auto"/>
        <w:bottom w:val="none" w:sz="0" w:space="0" w:color="auto"/>
        <w:right w:val="none" w:sz="0" w:space="0" w:color="auto"/>
      </w:divBdr>
      <w:divsChild>
        <w:div w:id="1430852944">
          <w:marLeft w:val="0"/>
          <w:marRight w:val="0"/>
          <w:marTop w:val="0"/>
          <w:marBottom w:val="0"/>
          <w:divBdr>
            <w:top w:val="none" w:sz="0" w:space="0" w:color="auto"/>
            <w:left w:val="none" w:sz="0" w:space="0" w:color="auto"/>
            <w:bottom w:val="none" w:sz="0" w:space="0" w:color="auto"/>
            <w:right w:val="none" w:sz="0" w:space="0" w:color="auto"/>
          </w:divBdr>
          <w:divsChild>
            <w:div w:id="81729743">
              <w:marLeft w:val="0"/>
              <w:marRight w:val="0"/>
              <w:marTop w:val="0"/>
              <w:marBottom w:val="0"/>
              <w:divBdr>
                <w:top w:val="none" w:sz="0" w:space="0" w:color="auto"/>
                <w:left w:val="none" w:sz="0" w:space="0" w:color="auto"/>
                <w:bottom w:val="none" w:sz="0" w:space="0" w:color="auto"/>
                <w:right w:val="none" w:sz="0" w:space="0" w:color="auto"/>
              </w:divBdr>
              <w:divsChild>
                <w:div w:id="1257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0137">
      <w:bodyDiv w:val="1"/>
      <w:marLeft w:val="0"/>
      <w:marRight w:val="0"/>
      <w:marTop w:val="0"/>
      <w:marBottom w:val="0"/>
      <w:divBdr>
        <w:top w:val="none" w:sz="0" w:space="0" w:color="auto"/>
        <w:left w:val="none" w:sz="0" w:space="0" w:color="auto"/>
        <w:bottom w:val="none" w:sz="0" w:space="0" w:color="auto"/>
        <w:right w:val="none" w:sz="0" w:space="0" w:color="auto"/>
      </w:divBdr>
      <w:divsChild>
        <w:div w:id="1280378414">
          <w:marLeft w:val="0"/>
          <w:marRight w:val="0"/>
          <w:marTop w:val="0"/>
          <w:marBottom w:val="0"/>
          <w:divBdr>
            <w:top w:val="none" w:sz="0" w:space="0" w:color="auto"/>
            <w:left w:val="none" w:sz="0" w:space="0" w:color="auto"/>
            <w:bottom w:val="none" w:sz="0" w:space="0" w:color="auto"/>
            <w:right w:val="none" w:sz="0" w:space="0" w:color="auto"/>
          </w:divBdr>
        </w:div>
      </w:divsChild>
    </w:div>
    <w:div w:id="844594891">
      <w:bodyDiv w:val="1"/>
      <w:marLeft w:val="0"/>
      <w:marRight w:val="0"/>
      <w:marTop w:val="0"/>
      <w:marBottom w:val="0"/>
      <w:divBdr>
        <w:top w:val="none" w:sz="0" w:space="0" w:color="auto"/>
        <w:left w:val="none" w:sz="0" w:space="0" w:color="auto"/>
        <w:bottom w:val="none" w:sz="0" w:space="0" w:color="auto"/>
        <w:right w:val="none" w:sz="0" w:space="0" w:color="auto"/>
      </w:divBdr>
      <w:divsChild>
        <w:div w:id="1109472671">
          <w:marLeft w:val="0"/>
          <w:marRight w:val="0"/>
          <w:marTop w:val="0"/>
          <w:marBottom w:val="0"/>
          <w:divBdr>
            <w:top w:val="none" w:sz="0" w:space="0" w:color="auto"/>
            <w:left w:val="none" w:sz="0" w:space="0" w:color="auto"/>
            <w:bottom w:val="none" w:sz="0" w:space="0" w:color="auto"/>
            <w:right w:val="none" w:sz="0" w:space="0" w:color="auto"/>
          </w:divBdr>
          <w:divsChild>
            <w:div w:id="418794646">
              <w:marLeft w:val="0"/>
              <w:marRight w:val="0"/>
              <w:marTop w:val="0"/>
              <w:marBottom w:val="0"/>
              <w:divBdr>
                <w:top w:val="none" w:sz="0" w:space="0" w:color="auto"/>
                <w:left w:val="none" w:sz="0" w:space="0" w:color="auto"/>
                <w:bottom w:val="none" w:sz="0" w:space="0" w:color="auto"/>
                <w:right w:val="none" w:sz="0" w:space="0" w:color="auto"/>
              </w:divBdr>
              <w:divsChild>
                <w:div w:id="711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1202">
      <w:bodyDiv w:val="1"/>
      <w:marLeft w:val="0"/>
      <w:marRight w:val="0"/>
      <w:marTop w:val="0"/>
      <w:marBottom w:val="0"/>
      <w:divBdr>
        <w:top w:val="none" w:sz="0" w:space="0" w:color="auto"/>
        <w:left w:val="none" w:sz="0" w:space="0" w:color="auto"/>
        <w:bottom w:val="none" w:sz="0" w:space="0" w:color="auto"/>
        <w:right w:val="none" w:sz="0" w:space="0" w:color="auto"/>
      </w:divBdr>
      <w:divsChild>
        <w:div w:id="1473205900">
          <w:marLeft w:val="0"/>
          <w:marRight w:val="0"/>
          <w:marTop w:val="0"/>
          <w:marBottom w:val="0"/>
          <w:divBdr>
            <w:top w:val="none" w:sz="0" w:space="0" w:color="auto"/>
            <w:left w:val="none" w:sz="0" w:space="0" w:color="auto"/>
            <w:bottom w:val="none" w:sz="0" w:space="0" w:color="auto"/>
            <w:right w:val="none" w:sz="0" w:space="0" w:color="auto"/>
          </w:divBdr>
        </w:div>
      </w:divsChild>
    </w:div>
    <w:div w:id="1128860801">
      <w:bodyDiv w:val="1"/>
      <w:marLeft w:val="0"/>
      <w:marRight w:val="0"/>
      <w:marTop w:val="0"/>
      <w:marBottom w:val="0"/>
      <w:divBdr>
        <w:top w:val="none" w:sz="0" w:space="0" w:color="auto"/>
        <w:left w:val="none" w:sz="0" w:space="0" w:color="auto"/>
        <w:bottom w:val="none" w:sz="0" w:space="0" w:color="auto"/>
        <w:right w:val="none" w:sz="0" w:space="0" w:color="auto"/>
      </w:divBdr>
      <w:divsChild>
        <w:div w:id="331761297">
          <w:marLeft w:val="0"/>
          <w:marRight w:val="0"/>
          <w:marTop w:val="0"/>
          <w:marBottom w:val="0"/>
          <w:divBdr>
            <w:top w:val="none" w:sz="0" w:space="0" w:color="auto"/>
            <w:left w:val="none" w:sz="0" w:space="0" w:color="auto"/>
            <w:bottom w:val="none" w:sz="0" w:space="0" w:color="auto"/>
            <w:right w:val="none" w:sz="0" w:space="0" w:color="auto"/>
          </w:divBdr>
          <w:divsChild>
            <w:div w:id="1876234992">
              <w:marLeft w:val="0"/>
              <w:marRight w:val="0"/>
              <w:marTop w:val="0"/>
              <w:marBottom w:val="0"/>
              <w:divBdr>
                <w:top w:val="none" w:sz="0" w:space="0" w:color="auto"/>
                <w:left w:val="none" w:sz="0" w:space="0" w:color="auto"/>
                <w:bottom w:val="none" w:sz="0" w:space="0" w:color="auto"/>
                <w:right w:val="none" w:sz="0" w:space="0" w:color="auto"/>
              </w:divBdr>
              <w:divsChild>
                <w:div w:id="1461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32898">
      <w:bodyDiv w:val="1"/>
      <w:marLeft w:val="0"/>
      <w:marRight w:val="0"/>
      <w:marTop w:val="0"/>
      <w:marBottom w:val="0"/>
      <w:divBdr>
        <w:top w:val="none" w:sz="0" w:space="0" w:color="auto"/>
        <w:left w:val="none" w:sz="0" w:space="0" w:color="auto"/>
        <w:bottom w:val="none" w:sz="0" w:space="0" w:color="auto"/>
        <w:right w:val="none" w:sz="0" w:space="0" w:color="auto"/>
      </w:divBdr>
      <w:divsChild>
        <w:div w:id="1524438971">
          <w:marLeft w:val="0"/>
          <w:marRight w:val="0"/>
          <w:marTop w:val="0"/>
          <w:marBottom w:val="0"/>
          <w:divBdr>
            <w:top w:val="none" w:sz="0" w:space="0" w:color="auto"/>
            <w:left w:val="none" w:sz="0" w:space="0" w:color="auto"/>
            <w:bottom w:val="none" w:sz="0" w:space="0" w:color="auto"/>
            <w:right w:val="none" w:sz="0" w:space="0" w:color="auto"/>
          </w:divBdr>
        </w:div>
        <w:div w:id="2095399053">
          <w:marLeft w:val="0"/>
          <w:marRight w:val="0"/>
          <w:marTop w:val="0"/>
          <w:marBottom w:val="0"/>
          <w:divBdr>
            <w:top w:val="none" w:sz="0" w:space="0" w:color="auto"/>
            <w:left w:val="none" w:sz="0" w:space="0" w:color="auto"/>
            <w:bottom w:val="none" w:sz="0" w:space="0" w:color="auto"/>
            <w:right w:val="none" w:sz="0" w:space="0" w:color="auto"/>
          </w:divBdr>
        </w:div>
        <w:div w:id="2134905320">
          <w:marLeft w:val="0"/>
          <w:marRight w:val="0"/>
          <w:marTop w:val="0"/>
          <w:marBottom w:val="0"/>
          <w:divBdr>
            <w:top w:val="none" w:sz="0" w:space="0" w:color="auto"/>
            <w:left w:val="none" w:sz="0" w:space="0" w:color="auto"/>
            <w:bottom w:val="none" w:sz="0" w:space="0" w:color="auto"/>
            <w:right w:val="none" w:sz="0" w:space="0" w:color="auto"/>
          </w:divBdr>
        </w:div>
        <w:div w:id="1825198034">
          <w:marLeft w:val="0"/>
          <w:marRight w:val="0"/>
          <w:marTop w:val="0"/>
          <w:marBottom w:val="0"/>
          <w:divBdr>
            <w:top w:val="none" w:sz="0" w:space="0" w:color="auto"/>
            <w:left w:val="none" w:sz="0" w:space="0" w:color="auto"/>
            <w:bottom w:val="none" w:sz="0" w:space="0" w:color="auto"/>
            <w:right w:val="none" w:sz="0" w:space="0" w:color="auto"/>
          </w:divBdr>
        </w:div>
        <w:div w:id="1156339286">
          <w:marLeft w:val="0"/>
          <w:marRight w:val="0"/>
          <w:marTop w:val="0"/>
          <w:marBottom w:val="0"/>
          <w:divBdr>
            <w:top w:val="none" w:sz="0" w:space="0" w:color="auto"/>
            <w:left w:val="none" w:sz="0" w:space="0" w:color="auto"/>
            <w:bottom w:val="none" w:sz="0" w:space="0" w:color="auto"/>
            <w:right w:val="none" w:sz="0" w:space="0" w:color="auto"/>
          </w:divBdr>
        </w:div>
      </w:divsChild>
    </w:div>
    <w:div w:id="1197430171">
      <w:bodyDiv w:val="1"/>
      <w:marLeft w:val="0"/>
      <w:marRight w:val="0"/>
      <w:marTop w:val="0"/>
      <w:marBottom w:val="0"/>
      <w:divBdr>
        <w:top w:val="none" w:sz="0" w:space="0" w:color="auto"/>
        <w:left w:val="none" w:sz="0" w:space="0" w:color="auto"/>
        <w:bottom w:val="none" w:sz="0" w:space="0" w:color="auto"/>
        <w:right w:val="none" w:sz="0" w:space="0" w:color="auto"/>
      </w:divBdr>
      <w:divsChild>
        <w:div w:id="2032950287">
          <w:marLeft w:val="0"/>
          <w:marRight w:val="0"/>
          <w:marTop w:val="0"/>
          <w:marBottom w:val="0"/>
          <w:divBdr>
            <w:top w:val="none" w:sz="0" w:space="0" w:color="auto"/>
            <w:left w:val="none" w:sz="0" w:space="0" w:color="auto"/>
            <w:bottom w:val="none" w:sz="0" w:space="0" w:color="auto"/>
            <w:right w:val="none" w:sz="0" w:space="0" w:color="auto"/>
          </w:divBdr>
        </w:div>
        <w:div w:id="1364750188">
          <w:marLeft w:val="0"/>
          <w:marRight w:val="0"/>
          <w:marTop w:val="0"/>
          <w:marBottom w:val="0"/>
          <w:divBdr>
            <w:top w:val="none" w:sz="0" w:space="0" w:color="auto"/>
            <w:left w:val="none" w:sz="0" w:space="0" w:color="auto"/>
            <w:bottom w:val="none" w:sz="0" w:space="0" w:color="auto"/>
            <w:right w:val="none" w:sz="0" w:space="0" w:color="auto"/>
          </w:divBdr>
        </w:div>
        <w:div w:id="495997592">
          <w:marLeft w:val="0"/>
          <w:marRight w:val="0"/>
          <w:marTop w:val="0"/>
          <w:marBottom w:val="0"/>
          <w:divBdr>
            <w:top w:val="none" w:sz="0" w:space="0" w:color="auto"/>
            <w:left w:val="none" w:sz="0" w:space="0" w:color="auto"/>
            <w:bottom w:val="none" w:sz="0" w:space="0" w:color="auto"/>
            <w:right w:val="none" w:sz="0" w:space="0" w:color="auto"/>
          </w:divBdr>
        </w:div>
        <w:div w:id="670185950">
          <w:marLeft w:val="0"/>
          <w:marRight w:val="0"/>
          <w:marTop w:val="0"/>
          <w:marBottom w:val="0"/>
          <w:divBdr>
            <w:top w:val="none" w:sz="0" w:space="0" w:color="auto"/>
            <w:left w:val="none" w:sz="0" w:space="0" w:color="auto"/>
            <w:bottom w:val="none" w:sz="0" w:space="0" w:color="auto"/>
            <w:right w:val="none" w:sz="0" w:space="0" w:color="auto"/>
          </w:divBdr>
        </w:div>
        <w:div w:id="514268217">
          <w:marLeft w:val="0"/>
          <w:marRight w:val="0"/>
          <w:marTop w:val="0"/>
          <w:marBottom w:val="0"/>
          <w:divBdr>
            <w:top w:val="none" w:sz="0" w:space="0" w:color="auto"/>
            <w:left w:val="none" w:sz="0" w:space="0" w:color="auto"/>
            <w:bottom w:val="none" w:sz="0" w:space="0" w:color="auto"/>
            <w:right w:val="none" w:sz="0" w:space="0" w:color="auto"/>
          </w:divBdr>
        </w:div>
      </w:divsChild>
    </w:div>
    <w:div w:id="1200388763">
      <w:bodyDiv w:val="1"/>
      <w:marLeft w:val="0"/>
      <w:marRight w:val="0"/>
      <w:marTop w:val="0"/>
      <w:marBottom w:val="0"/>
      <w:divBdr>
        <w:top w:val="none" w:sz="0" w:space="0" w:color="auto"/>
        <w:left w:val="none" w:sz="0" w:space="0" w:color="auto"/>
        <w:bottom w:val="none" w:sz="0" w:space="0" w:color="auto"/>
        <w:right w:val="none" w:sz="0" w:space="0" w:color="auto"/>
      </w:divBdr>
      <w:divsChild>
        <w:div w:id="1253007649">
          <w:marLeft w:val="0"/>
          <w:marRight w:val="0"/>
          <w:marTop w:val="0"/>
          <w:marBottom w:val="0"/>
          <w:divBdr>
            <w:top w:val="none" w:sz="0" w:space="0" w:color="auto"/>
            <w:left w:val="none" w:sz="0" w:space="0" w:color="auto"/>
            <w:bottom w:val="none" w:sz="0" w:space="0" w:color="auto"/>
            <w:right w:val="none" w:sz="0" w:space="0" w:color="auto"/>
          </w:divBdr>
          <w:divsChild>
            <w:div w:id="996766847">
              <w:marLeft w:val="0"/>
              <w:marRight w:val="0"/>
              <w:marTop w:val="0"/>
              <w:marBottom w:val="0"/>
              <w:divBdr>
                <w:top w:val="none" w:sz="0" w:space="0" w:color="auto"/>
                <w:left w:val="none" w:sz="0" w:space="0" w:color="auto"/>
                <w:bottom w:val="none" w:sz="0" w:space="0" w:color="auto"/>
                <w:right w:val="none" w:sz="0" w:space="0" w:color="auto"/>
              </w:divBdr>
              <w:divsChild>
                <w:div w:id="1200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90838">
      <w:bodyDiv w:val="1"/>
      <w:marLeft w:val="0"/>
      <w:marRight w:val="0"/>
      <w:marTop w:val="0"/>
      <w:marBottom w:val="0"/>
      <w:divBdr>
        <w:top w:val="none" w:sz="0" w:space="0" w:color="auto"/>
        <w:left w:val="none" w:sz="0" w:space="0" w:color="auto"/>
        <w:bottom w:val="none" w:sz="0" w:space="0" w:color="auto"/>
        <w:right w:val="none" w:sz="0" w:space="0" w:color="auto"/>
      </w:divBdr>
      <w:divsChild>
        <w:div w:id="1222908034">
          <w:marLeft w:val="0"/>
          <w:marRight w:val="0"/>
          <w:marTop w:val="0"/>
          <w:marBottom w:val="0"/>
          <w:divBdr>
            <w:top w:val="none" w:sz="0" w:space="0" w:color="auto"/>
            <w:left w:val="none" w:sz="0" w:space="0" w:color="auto"/>
            <w:bottom w:val="none" w:sz="0" w:space="0" w:color="auto"/>
            <w:right w:val="none" w:sz="0" w:space="0" w:color="auto"/>
          </w:divBdr>
          <w:divsChild>
            <w:div w:id="909123148">
              <w:marLeft w:val="0"/>
              <w:marRight w:val="0"/>
              <w:marTop w:val="0"/>
              <w:marBottom w:val="0"/>
              <w:divBdr>
                <w:top w:val="none" w:sz="0" w:space="0" w:color="auto"/>
                <w:left w:val="none" w:sz="0" w:space="0" w:color="auto"/>
                <w:bottom w:val="none" w:sz="0" w:space="0" w:color="auto"/>
                <w:right w:val="none" w:sz="0" w:space="0" w:color="auto"/>
              </w:divBdr>
              <w:divsChild>
                <w:div w:id="10195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956">
      <w:bodyDiv w:val="1"/>
      <w:marLeft w:val="0"/>
      <w:marRight w:val="0"/>
      <w:marTop w:val="0"/>
      <w:marBottom w:val="0"/>
      <w:divBdr>
        <w:top w:val="none" w:sz="0" w:space="0" w:color="auto"/>
        <w:left w:val="none" w:sz="0" w:space="0" w:color="auto"/>
        <w:bottom w:val="none" w:sz="0" w:space="0" w:color="auto"/>
        <w:right w:val="none" w:sz="0" w:space="0" w:color="auto"/>
      </w:divBdr>
      <w:divsChild>
        <w:div w:id="321007011">
          <w:marLeft w:val="0"/>
          <w:marRight w:val="0"/>
          <w:marTop w:val="0"/>
          <w:marBottom w:val="0"/>
          <w:divBdr>
            <w:top w:val="none" w:sz="0" w:space="0" w:color="auto"/>
            <w:left w:val="none" w:sz="0" w:space="0" w:color="auto"/>
            <w:bottom w:val="none" w:sz="0" w:space="0" w:color="auto"/>
            <w:right w:val="none" w:sz="0" w:space="0" w:color="auto"/>
          </w:divBdr>
        </w:div>
      </w:divsChild>
    </w:div>
    <w:div w:id="1717854062">
      <w:bodyDiv w:val="1"/>
      <w:marLeft w:val="0"/>
      <w:marRight w:val="0"/>
      <w:marTop w:val="0"/>
      <w:marBottom w:val="0"/>
      <w:divBdr>
        <w:top w:val="none" w:sz="0" w:space="0" w:color="auto"/>
        <w:left w:val="none" w:sz="0" w:space="0" w:color="auto"/>
        <w:bottom w:val="none" w:sz="0" w:space="0" w:color="auto"/>
        <w:right w:val="none" w:sz="0" w:space="0" w:color="auto"/>
      </w:divBdr>
      <w:divsChild>
        <w:div w:id="941650101">
          <w:marLeft w:val="0"/>
          <w:marRight w:val="0"/>
          <w:marTop w:val="0"/>
          <w:marBottom w:val="0"/>
          <w:divBdr>
            <w:top w:val="none" w:sz="0" w:space="0" w:color="auto"/>
            <w:left w:val="none" w:sz="0" w:space="0" w:color="auto"/>
            <w:bottom w:val="none" w:sz="0" w:space="0" w:color="auto"/>
            <w:right w:val="none" w:sz="0" w:space="0" w:color="auto"/>
          </w:divBdr>
          <w:divsChild>
            <w:div w:id="1169636117">
              <w:marLeft w:val="0"/>
              <w:marRight w:val="0"/>
              <w:marTop w:val="0"/>
              <w:marBottom w:val="0"/>
              <w:divBdr>
                <w:top w:val="none" w:sz="0" w:space="0" w:color="auto"/>
                <w:left w:val="none" w:sz="0" w:space="0" w:color="auto"/>
                <w:bottom w:val="none" w:sz="0" w:space="0" w:color="auto"/>
                <w:right w:val="none" w:sz="0" w:space="0" w:color="auto"/>
              </w:divBdr>
              <w:divsChild>
                <w:div w:id="697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0306">
      <w:bodyDiv w:val="1"/>
      <w:marLeft w:val="0"/>
      <w:marRight w:val="0"/>
      <w:marTop w:val="0"/>
      <w:marBottom w:val="0"/>
      <w:divBdr>
        <w:top w:val="none" w:sz="0" w:space="0" w:color="auto"/>
        <w:left w:val="none" w:sz="0" w:space="0" w:color="auto"/>
        <w:bottom w:val="none" w:sz="0" w:space="0" w:color="auto"/>
        <w:right w:val="none" w:sz="0" w:space="0" w:color="auto"/>
      </w:divBdr>
      <w:divsChild>
        <w:div w:id="1352681947">
          <w:marLeft w:val="0"/>
          <w:marRight w:val="0"/>
          <w:marTop w:val="0"/>
          <w:marBottom w:val="0"/>
          <w:divBdr>
            <w:top w:val="none" w:sz="0" w:space="0" w:color="auto"/>
            <w:left w:val="none" w:sz="0" w:space="0" w:color="auto"/>
            <w:bottom w:val="none" w:sz="0" w:space="0" w:color="auto"/>
            <w:right w:val="none" w:sz="0" w:space="0" w:color="auto"/>
          </w:divBdr>
          <w:divsChild>
            <w:div w:id="672680534">
              <w:marLeft w:val="0"/>
              <w:marRight w:val="0"/>
              <w:marTop w:val="0"/>
              <w:marBottom w:val="0"/>
              <w:divBdr>
                <w:top w:val="none" w:sz="0" w:space="0" w:color="auto"/>
                <w:left w:val="none" w:sz="0" w:space="0" w:color="auto"/>
                <w:bottom w:val="none" w:sz="0" w:space="0" w:color="auto"/>
                <w:right w:val="none" w:sz="0" w:space="0" w:color="auto"/>
              </w:divBdr>
              <w:divsChild>
                <w:div w:id="557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6950">
      <w:bodyDiv w:val="1"/>
      <w:marLeft w:val="0"/>
      <w:marRight w:val="0"/>
      <w:marTop w:val="0"/>
      <w:marBottom w:val="0"/>
      <w:divBdr>
        <w:top w:val="none" w:sz="0" w:space="0" w:color="auto"/>
        <w:left w:val="none" w:sz="0" w:space="0" w:color="auto"/>
        <w:bottom w:val="none" w:sz="0" w:space="0" w:color="auto"/>
        <w:right w:val="none" w:sz="0" w:space="0" w:color="auto"/>
      </w:divBdr>
      <w:divsChild>
        <w:div w:id="1017737841">
          <w:marLeft w:val="0"/>
          <w:marRight w:val="0"/>
          <w:marTop w:val="0"/>
          <w:marBottom w:val="0"/>
          <w:divBdr>
            <w:top w:val="none" w:sz="0" w:space="0" w:color="auto"/>
            <w:left w:val="none" w:sz="0" w:space="0" w:color="auto"/>
            <w:bottom w:val="none" w:sz="0" w:space="0" w:color="auto"/>
            <w:right w:val="none" w:sz="0" w:space="0" w:color="auto"/>
          </w:divBdr>
          <w:divsChild>
            <w:div w:id="1203129728">
              <w:marLeft w:val="0"/>
              <w:marRight w:val="0"/>
              <w:marTop w:val="0"/>
              <w:marBottom w:val="0"/>
              <w:divBdr>
                <w:top w:val="none" w:sz="0" w:space="0" w:color="auto"/>
                <w:left w:val="none" w:sz="0" w:space="0" w:color="auto"/>
                <w:bottom w:val="none" w:sz="0" w:space="0" w:color="auto"/>
                <w:right w:val="none" w:sz="0" w:space="0" w:color="auto"/>
              </w:divBdr>
              <w:divsChild>
                <w:div w:id="133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Pages>27</Pages>
  <Words>6628</Words>
  <Characters>37781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73</cp:revision>
  <dcterms:created xsi:type="dcterms:W3CDTF">2023-01-09T15:18:00Z</dcterms:created>
  <dcterms:modified xsi:type="dcterms:W3CDTF">2024-04-10T01:53:00Z</dcterms:modified>
</cp:coreProperties>
</file>