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BAA7" w14:textId="77777777" w:rsidR="00455950" w:rsidRPr="0043738B" w:rsidRDefault="00455950" w:rsidP="00FE598A">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283A8BFF" w14:textId="675A0451" w:rsidR="00E361DE" w:rsidRPr="00E47C65" w:rsidRDefault="29BF6FBF" w:rsidP="00FE598A">
      <w:pPr>
        <w:pStyle w:val="Default"/>
        <w:contextualSpacing/>
        <w:jc w:val="center"/>
        <w:rPr>
          <w:rFonts w:ascii="Arial" w:eastAsiaTheme="minorEastAsia" w:hAnsi="Arial" w:cs="Arial"/>
          <w:b/>
          <w:bCs/>
          <w:color w:val="000000" w:themeColor="text1"/>
          <w:sz w:val="32"/>
        </w:rPr>
      </w:pPr>
      <w:r w:rsidRPr="00E47C65">
        <w:rPr>
          <w:rFonts w:ascii="Arial" w:eastAsiaTheme="minorEastAsia" w:hAnsi="Arial" w:cs="Arial"/>
          <w:b/>
          <w:bCs/>
          <w:color w:val="000000" w:themeColor="text1"/>
          <w:sz w:val="32"/>
        </w:rPr>
        <w:t xml:space="preserve">NON-INTERVENTIONAL/METHODOLOGICAL </w:t>
      </w:r>
    </w:p>
    <w:p w14:paraId="69198E33" w14:textId="77777777" w:rsidR="00E361DE" w:rsidRPr="00E47C65" w:rsidRDefault="29BF6FBF" w:rsidP="00FE598A">
      <w:pPr>
        <w:pStyle w:val="Default"/>
        <w:contextualSpacing/>
        <w:jc w:val="center"/>
        <w:rPr>
          <w:rFonts w:ascii="Arial" w:eastAsiaTheme="minorEastAsia" w:hAnsi="Arial" w:cs="Arial"/>
          <w:b/>
          <w:bCs/>
          <w:color w:val="000000" w:themeColor="text1"/>
          <w:sz w:val="32"/>
        </w:rPr>
      </w:pPr>
      <w:r w:rsidRPr="00E47C65">
        <w:rPr>
          <w:rFonts w:ascii="Arial" w:eastAsiaTheme="minorEastAsia" w:hAnsi="Arial" w:cs="Arial"/>
          <w:b/>
          <w:bCs/>
          <w:color w:val="000000" w:themeColor="text1"/>
          <w:sz w:val="32"/>
        </w:rPr>
        <w:t>RESEARCH PROTOCOL TEMPLATE</w:t>
      </w:r>
    </w:p>
    <w:p w14:paraId="14712F32" w14:textId="71EAA1B9" w:rsidR="00E361DE" w:rsidRPr="00E47C65" w:rsidRDefault="29BF6FBF" w:rsidP="00FE598A">
      <w:pPr>
        <w:pStyle w:val="Default"/>
        <w:contextualSpacing/>
        <w:jc w:val="center"/>
        <w:rPr>
          <w:rFonts w:ascii="Arial" w:eastAsiaTheme="minorEastAsia" w:hAnsi="Arial" w:cs="Arial"/>
          <w:b/>
          <w:bCs/>
          <w:sz w:val="20"/>
        </w:rPr>
      </w:pPr>
      <w:r w:rsidRPr="00E47C65">
        <w:rPr>
          <w:rFonts w:ascii="Arial" w:eastAsiaTheme="minorEastAsia" w:hAnsi="Arial" w:cs="Arial"/>
          <w:b/>
          <w:bCs/>
          <w:sz w:val="20"/>
        </w:rPr>
        <w:t>(HRP-503b)</w:t>
      </w:r>
    </w:p>
    <w:p w14:paraId="552C3D85" w14:textId="19515F20" w:rsidR="00E361DE" w:rsidRPr="00E47C65" w:rsidRDefault="00E361DE" w:rsidP="00FE598A">
      <w:pPr>
        <w:pBdr>
          <w:bottom w:val="single" w:sz="12" w:space="1" w:color="auto"/>
        </w:pBdr>
        <w:contextualSpacing/>
        <w:rPr>
          <w:rFonts w:ascii="Arial" w:eastAsiaTheme="minorEastAsia" w:hAnsi="Arial" w:cs="Arial"/>
          <w:iCs/>
          <w:sz w:val="20"/>
          <w:szCs w:val="20"/>
        </w:rPr>
      </w:pPr>
    </w:p>
    <w:p w14:paraId="3F04ECBE" w14:textId="0F81C308" w:rsidR="00AC6525" w:rsidRPr="00E47C65" w:rsidRDefault="00AC6525" w:rsidP="00FE598A">
      <w:pPr>
        <w:pStyle w:val="ListParagraph"/>
        <w:spacing w:after="0" w:line="240" w:lineRule="auto"/>
        <w:ind w:left="0"/>
        <w:rPr>
          <w:rFonts w:ascii="Arial" w:eastAsiaTheme="minorEastAsia" w:hAnsi="Arial" w:cs="Arial"/>
          <w:b/>
          <w:bCs/>
          <w:sz w:val="20"/>
          <w:szCs w:val="20"/>
        </w:rPr>
      </w:pPr>
    </w:p>
    <w:p w14:paraId="0023CC39" w14:textId="77777777" w:rsidR="00455950" w:rsidRPr="00E47C65" w:rsidRDefault="00455950" w:rsidP="00FE598A">
      <w:pPr>
        <w:pStyle w:val="ListParagraph"/>
        <w:spacing w:after="0" w:line="240" w:lineRule="auto"/>
        <w:ind w:left="0"/>
        <w:rPr>
          <w:rFonts w:ascii="Arial" w:eastAsiaTheme="minorEastAsia" w:hAnsi="Arial" w:cs="Arial"/>
          <w:b/>
          <w:bCs/>
          <w:sz w:val="20"/>
          <w:szCs w:val="20"/>
        </w:rPr>
      </w:pPr>
    </w:p>
    <w:tbl>
      <w:tblPr>
        <w:tblStyle w:val="TableGrid"/>
        <w:tblW w:w="0" w:type="auto"/>
        <w:tblLook w:val="04A0" w:firstRow="1" w:lastRow="0" w:firstColumn="1" w:lastColumn="0" w:noHBand="0" w:noVBand="1"/>
      </w:tblPr>
      <w:tblGrid>
        <w:gridCol w:w="9350"/>
      </w:tblGrid>
      <w:tr w:rsidR="00455950" w:rsidRPr="00E47C65" w14:paraId="7704D790" w14:textId="77777777" w:rsidTr="00455950">
        <w:tc>
          <w:tcPr>
            <w:tcW w:w="11016" w:type="dxa"/>
          </w:tcPr>
          <w:p w14:paraId="32EC85BA" w14:textId="77777777" w:rsidR="00455950" w:rsidRPr="00E47C65" w:rsidRDefault="00455950" w:rsidP="00FE598A">
            <w:pPr>
              <w:pStyle w:val="ListParagraph"/>
              <w:ind w:left="0"/>
              <w:rPr>
                <w:rFonts w:ascii="Arial" w:hAnsi="Arial" w:cs="Arial"/>
                <w:b/>
                <w:bCs/>
                <w:sz w:val="20"/>
                <w:szCs w:val="20"/>
              </w:rPr>
            </w:pPr>
          </w:p>
          <w:p w14:paraId="36D2F7E7" w14:textId="77777777" w:rsidR="00455950" w:rsidRPr="00E47C65" w:rsidRDefault="00455950" w:rsidP="00FE598A">
            <w:pPr>
              <w:pStyle w:val="ListParagraph"/>
              <w:ind w:left="0"/>
              <w:rPr>
                <w:rFonts w:ascii="Arial" w:hAnsi="Arial" w:cs="Arial"/>
                <w:b/>
                <w:bCs/>
                <w:szCs w:val="20"/>
              </w:rPr>
            </w:pPr>
            <w:r w:rsidRPr="00E47C65">
              <w:rPr>
                <w:rFonts w:ascii="Arial" w:hAnsi="Arial" w:cs="Arial"/>
                <w:b/>
                <w:bCs/>
                <w:szCs w:val="20"/>
              </w:rPr>
              <w:t>STUDY INFORMATION</w:t>
            </w:r>
          </w:p>
          <w:p w14:paraId="567D2FC2" w14:textId="77777777" w:rsidR="00455950" w:rsidRPr="00E47C65" w:rsidRDefault="00455950" w:rsidP="00FE598A">
            <w:pPr>
              <w:pStyle w:val="ListParagraph"/>
              <w:ind w:left="0"/>
              <w:rPr>
                <w:rFonts w:ascii="Arial" w:hAnsi="Arial" w:cs="Arial"/>
                <w:b/>
                <w:bCs/>
                <w:szCs w:val="20"/>
              </w:rPr>
            </w:pPr>
          </w:p>
          <w:p w14:paraId="31DDC833" w14:textId="77777777" w:rsidR="00327724" w:rsidRPr="00E47C65" w:rsidRDefault="00455950" w:rsidP="00327724">
            <w:pPr>
              <w:pStyle w:val="ListParagraph"/>
              <w:numPr>
                <w:ilvl w:val="0"/>
                <w:numId w:val="26"/>
              </w:numPr>
              <w:rPr>
                <w:rFonts w:ascii="Arial" w:hAnsi="Arial" w:cs="Arial"/>
                <w:b/>
                <w:bCs/>
                <w:szCs w:val="20"/>
              </w:rPr>
            </w:pPr>
            <w:r w:rsidRPr="00E47C65">
              <w:rPr>
                <w:rFonts w:ascii="Arial" w:hAnsi="Arial" w:cs="Arial"/>
                <w:b/>
                <w:bCs/>
                <w:szCs w:val="20"/>
              </w:rPr>
              <w:t>Title of Project:</w:t>
            </w:r>
          </w:p>
          <w:p w14:paraId="782540EB" w14:textId="79934CA9" w:rsidR="00C7363B" w:rsidRPr="00E47C65" w:rsidRDefault="00C7363B" w:rsidP="00C7363B">
            <w:pPr>
              <w:pStyle w:val="ListParagraph"/>
              <w:tabs>
                <w:tab w:val="left" w:pos="6263"/>
              </w:tabs>
              <w:rPr>
                <w:rFonts w:ascii="Arial" w:hAnsi="Arial" w:cs="Arial"/>
                <w:szCs w:val="20"/>
              </w:rPr>
            </w:pPr>
            <w:r w:rsidRPr="00E47C65">
              <w:rPr>
                <w:rFonts w:ascii="Arial" w:hAnsi="Arial" w:cs="Arial"/>
                <w:szCs w:val="20"/>
              </w:rPr>
              <w:t>Effect of withholding a</w:t>
            </w:r>
            <w:r w:rsidR="001E6561" w:rsidRPr="00E47C65">
              <w:rPr>
                <w:rFonts w:ascii="Arial" w:hAnsi="Arial" w:cs="Arial"/>
                <w:szCs w:val="20"/>
              </w:rPr>
              <w:t xml:space="preserve">coustic cues to </w:t>
            </w:r>
            <w:r w:rsidRPr="00E47C65">
              <w:rPr>
                <w:rFonts w:ascii="Arial" w:hAnsi="Arial" w:cs="Arial"/>
                <w:szCs w:val="20"/>
              </w:rPr>
              <w:t xml:space="preserve">English-Spanish </w:t>
            </w:r>
            <w:r w:rsidR="001E6561" w:rsidRPr="00E47C65">
              <w:rPr>
                <w:rFonts w:ascii="Arial" w:hAnsi="Arial" w:cs="Arial"/>
                <w:szCs w:val="20"/>
              </w:rPr>
              <w:t xml:space="preserve">codeswitching in </w:t>
            </w:r>
            <w:proofErr w:type="spellStart"/>
            <w:r w:rsidR="001E6561" w:rsidRPr="00E47C65">
              <w:rPr>
                <w:rFonts w:ascii="Arial" w:hAnsi="Arial" w:cs="Arial"/>
                <w:szCs w:val="20"/>
              </w:rPr>
              <w:t>Wh</w:t>
            </w:r>
            <w:proofErr w:type="spellEnd"/>
            <w:r w:rsidR="001E6561" w:rsidRPr="00E47C65">
              <w:rPr>
                <w:rFonts w:ascii="Arial" w:hAnsi="Arial" w:cs="Arial"/>
                <w:szCs w:val="20"/>
              </w:rPr>
              <w:t>-questions</w:t>
            </w:r>
            <w:r w:rsidRPr="00E47C65">
              <w:rPr>
                <w:rFonts w:ascii="Arial" w:hAnsi="Arial" w:cs="Arial"/>
                <w:szCs w:val="20"/>
              </w:rPr>
              <w:tab/>
            </w:r>
          </w:p>
          <w:p w14:paraId="40404147" w14:textId="77777777" w:rsidR="00455950" w:rsidRPr="00E47C65" w:rsidRDefault="00455950" w:rsidP="00FE598A">
            <w:pPr>
              <w:pStyle w:val="ListParagraph"/>
              <w:tabs>
                <w:tab w:val="left" w:pos="90"/>
              </w:tabs>
              <w:ind w:left="0"/>
              <w:rPr>
                <w:rFonts w:ascii="Arial" w:hAnsi="Arial" w:cs="Arial"/>
                <w:b/>
                <w:bCs/>
                <w:szCs w:val="20"/>
              </w:rPr>
            </w:pPr>
          </w:p>
          <w:p w14:paraId="7C152651" w14:textId="77777777" w:rsidR="00455950" w:rsidRPr="00E47C65" w:rsidRDefault="00455950" w:rsidP="00DB5552">
            <w:pPr>
              <w:pStyle w:val="ListParagraph"/>
              <w:numPr>
                <w:ilvl w:val="0"/>
                <w:numId w:val="26"/>
              </w:numPr>
              <w:tabs>
                <w:tab w:val="left" w:pos="90"/>
              </w:tabs>
              <w:rPr>
                <w:rFonts w:ascii="Arial" w:hAnsi="Arial" w:cs="Arial"/>
                <w:b/>
                <w:bCs/>
                <w:szCs w:val="20"/>
              </w:rPr>
            </w:pPr>
            <w:r w:rsidRPr="00E47C65">
              <w:rPr>
                <w:rFonts w:ascii="Arial" w:hAnsi="Arial" w:cs="Arial"/>
                <w:b/>
                <w:bCs/>
                <w:szCs w:val="20"/>
              </w:rPr>
              <w:t>Principal Investigator Name</w:t>
            </w:r>
          </w:p>
          <w:p w14:paraId="293CA97C" w14:textId="77777777" w:rsidR="001E6561" w:rsidRPr="00E47C65" w:rsidRDefault="001E6561" w:rsidP="001E6561">
            <w:pPr>
              <w:pStyle w:val="ListParagraph"/>
              <w:tabs>
                <w:tab w:val="left" w:pos="90"/>
              </w:tabs>
              <w:rPr>
                <w:rFonts w:ascii="Arial" w:hAnsi="Arial" w:cs="Arial"/>
                <w:szCs w:val="20"/>
              </w:rPr>
            </w:pPr>
            <w:r w:rsidRPr="00E47C65">
              <w:rPr>
                <w:rFonts w:ascii="Arial" w:hAnsi="Arial" w:cs="Arial"/>
                <w:szCs w:val="20"/>
              </w:rPr>
              <w:t>Jiawei Shao</w:t>
            </w:r>
            <w:r w:rsidR="00A7140D" w:rsidRPr="00E47C65">
              <w:rPr>
                <w:rFonts w:ascii="Arial" w:hAnsi="Arial" w:cs="Arial"/>
                <w:szCs w:val="20"/>
              </w:rPr>
              <w:t>, M.</w:t>
            </w:r>
            <w:r w:rsidRPr="00E47C65">
              <w:rPr>
                <w:rFonts w:ascii="Arial" w:hAnsi="Arial" w:cs="Arial"/>
                <w:szCs w:val="20"/>
              </w:rPr>
              <w:t>A</w:t>
            </w:r>
            <w:r w:rsidR="00A7140D" w:rsidRPr="00E47C65">
              <w:rPr>
                <w:rFonts w:ascii="Arial" w:hAnsi="Arial" w:cs="Arial"/>
                <w:szCs w:val="20"/>
              </w:rPr>
              <w:t>. (investigator)</w:t>
            </w:r>
            <w:r w:rsidRPr="00E47C65">
              <w:rPr>
                <w:rFonts w:ascii="Arial" w:hAnsi="Arial" w:cs="Arial"/>
                <w:szCs w:val="20"/>
              </w:rPr>
              <w:t xml:space="preserve"> </w:t>
            </w:r>
          </w:p>
          <w:p w14:paraId="526BF659" w14:textId="1261FC51" w:rsidR="00455950" w:rsidRPr="00E47C65" w:rsidRDefault="001E6561" w:rsidP="001E6561">
            <w:pPr>
              <w:pStyle w:val="ListParagraph"/>
              <w:tabs>
                <w:tab w:val="left" w:pos="90"/>
              </w:tabs>
              <w:rPr>
                <w:rFonts w:ascii="Arial" w:hAnsi="Arial" w:cs="Arial"/>
                <w:szCs w:val="20"/>
              </w:rPr>
            </w:pPr>
            <w:r w:rsidRPr="00E47C65">
              <w:rPr>
                <w:rFonts w:ascii="Arial" w:hAnsi="Arial" w:cs="Arial"/>
                <w:szCs w:val="20"/>
              </w:rPr>
              <w:t>Dr. Joseph Casillas (faculty advisor)</w:t>
            </w:r>
          </w:p>
          <w:p w14:paraId="02F7FFAA" w14:textId="3852ACB7" w:rsidR="00A7140D" w:rsidRPr="00E47C65" w:rsidRDefault="00A7140D" w:rsidP="00FE598A">
            <w:pPr>
              <w:pStyle w:val="ListParagraph"/>
              <w:tabs>
                <w:tab w:val="left" w:pos="90"/>
              </w:tabs>
              <w:rPr>
                <w:rFonts w:ascii="Arial" w:hAnsi="Arial" w:cs="Arial"/>
                <w:szCs w:val="20"/>
              </w:rPr>
            </w:pPr>
            <w:r w:rsidRPr="00E47C65">
              <w:rPr>
                <w:rFonts w:ascii="Arial" w:hAnsi="Arial" w:cs="Arial"/>
                <w:szCs w:val="20"/>
              </w:rPr>
              <w:t>Dr. Thomas Stephens (faculty advisor)</w:t>
            </w:r>
          </w:p>
          <w:p w14:paraId="12D6972A" w14:textId="77777777" w:rsidR="00455950" w:rsidRPr="00E47C65" w:rsidRDefault="00455950" w:rsidP="00FE598A">
            <w:pPr>
              <w:pStyle w:val="ListParagraph"/>
              <w:tabs>
                <w:tab w:val="left" w:pos="90"/>
              </w:tabs>
              <w:ind w:left="0"/>
              <w:rPr>
                <w:rFonts w:ascii="Arial" w:hAnsi="Arial" w:cs="Arial"/>
                <w:b/>
                <w:bCs/>
                <w:szCs w:val="20"/>
              </w:rPr>
            </w:pPr>
          </w:p>
          <w:p w14:paraId="4D71F023" w14:textId="77777777" w:rsidR="00455950" w:rsidRPr="00E47C65" w:rsidRDefault="00455950" w:rsidP="00DB5552">
            <w:pPr>
              <w:pStyle w:val="ListParagraph"/>
              <w:numPr>
                <w:ilvl w:val="0"/>
                <w:numId w:val="26"/>
              </w:numPr>
              <w:tabs>
                <w:tab w:val="left" w:pos="90"/>
              </w:tabs>
              <w:rPr>
                <w:rFonts w:ascii="Arial" w:hAnsi="Arial" w:cs="Arial"/>
                <w:b/>
                <w:bCs/>
                <w:szCs w:val="20"/>
              </w:rPr>
            </w:pPr>
            <w:r w:rsidRPr="00E47C65">
              <w:rPr>
                <w:rFonts w:ascii="Arial" w:hAnsi="Arial" w:cs="Arial"/>
                <w:b/>
                <w:bCs/>
                <w:szCs w:val="20"/>
              </w:rPr>
              <w:t>Principal Investigator Div. &amp; Dept.</w:t>
            </w:r>
          </w:p>
          <w:p w14:paraId="27164C4D" w14:textId="2D35F94A" w:rsidR="00455950" w:rsidRPr="00E47C65" w:rsidRDefault="00A7140D" w:rsidP="00FE598A">
            <w:pPr>
              <w:pStyle w:val="ListParagraph"/>
              <w:tabs>
                <w:tab w:val="left" w:pos="90"/>
              </w:tabs>
              <w:rPr>
                <w:rFonts w:ascii="Arial" w:hAnsi="Arial" w:cs="Arial"/>
                <w:b/>
                <w:bCs/>
                <w:szCs w:val="20"/>
              </w:rPr>
            </w:pPr>
            <w:r w:rsidRPr="00E47C65">
              <w:rPr>
                <w:rFonts w:ascii="Arial" w:hAnsi="Arial" w:cs="Arial"/>
                <w:szCs w:val="20"/>
              </w:rPr>
              <w:t>Department of Spanish and Portuguese</w:t>
            </w:r>
          </w:p>
          <w:p w14:paraId="1D79FACB" w14:textId="77777777" w:rsidR="00455950" w:rsidRPr="00E47C65" w:rsidRDefault="00455950" w:rsidP="00FE598A">
            <w:pPr>
              <w:pStyle w:val="ListParagraph"/>
              <w:tabs>
                <w:tab w:val="left" w:pos="720"/>
              </w:tabs>
              <w:ind w:left="0"/>
              <w:rPr>
                <w:rFonts w:ascii="Arial" w:hAnsi="Arial" w:cs="Arial"/>
                <w:b/>
                <w:bCs/>
                <w:szCs w:val="20"/>
              </w:rPr>
            </w:pPr>
          </w:p>
          <w:p w14:paraId="6B9708E6" w14:textId="77777777" w:rsidR="00455950" w:rsidRPr="00E47C65" w:rsidRDefault="00455950" w:rsidP="00DB5552">
            <w:pPr>
              <w:pStyle w:val="ListParagraph"/>
              <w:numPr>
                <w:ilvl w:val="0"/>
                <w:numId w:val="26"/>
              </w:numPr>
              <w:tabs>
                <w:tab w:val="left" w:pos="720"/>
              </w:tabs>
              <w:rPr>
                <w:rFonts w:ascii="Arial" w:hAnsi="Arial" w:cs="Arial"/>
                <w:b/>
                <w:bCs/>
                <w:szCs w:val="20"/>
              </w:rPr>
            </w:pPr>
            <w:r w:rsidRPr="00E47C65">
              <w:rPr>
                <w:rFonts w:ascii="Arial" w:hAnsi="Arial" w:cs="Arial"/>
                <w:b/>
                <w:bCs/>
                <w:szCs w:val="20"/>
              </w:rPr>
              <w:t xml:space="preserve">Principal Investigator Contact Info: </w:t>
            </w:r>
          </w:p>
          <w:p w14:paraId="3E79A16E" w14:textId="428C368C" w:rsidR="00941D9F" w:rsidRPr="00E47C65" w:rsidRDefault="00C7363B" w:rsidP="00941D9F">
            <w:pPr>
              <w:pStyle w:val="ListParagraph"/>
              <w:tabs>
                <w:tab w:val="left" w:pos="720"/>
              </w:tabs>
              <w:rPr>
                <w:rFonts w:ascii="Arial" w:hAnsi="Arial" w:cs="Arial"/>
                <w:szCs w:val="20"/>
              </w:rPr>
            </w:pPr>
            <w:r w:rsidRPr="00E47C65">
              <w:rPr>
                <w:rFonts w:ascii="Arial" w:hAnsi="Arial" w:cs="Arial"/>
                <w:szCs w:val="20"/>
              </w:rPr>
              <w:t xml:space="preserve">Office 5186, </w:t>
            </w:r>
            <w:r w:rsidR="00337E89" w:rsidRPr="00E47C65">
              <w:rPr>
                <w:rFonts w:ascii="Arial" w:hAnsi="Arial" w:cs="Arial"/>
                <w:szCs w:val="20"/>
              </w:rPr>
              <w:t>Academic Building West,</w:t>
            </w:r>
          </w:p>
          <w:p w14:paraId="50291C0C" w14:textId="77777777" w:rsidR="00941D9F" w:rsidRPr="00E47C65" w:rsidRDefault="00941D9F" w:rsidP="00941D9F">
            <w:pPr>
              <w:pStyle w:val="ListParagraph"/>
              <w:tabs>
                <w:tab w:val="left" w:pos="720"/>
              </w:tabs>
              <w:rPr>
                <w:rFonts w:ascii="Arial" w:hAnsi="Arial" w:cs="Arial"/>
              </w:rPr>
            </w:pPr>
            <w:r w:rsidRPr="00E47C65">
              <w:rPr>
                <w:rFonts w:ascii="Arial" w:hAnsi="Arial" w:cs="Arial"/>
              </w:rPr>
              <w:t>15 Seminary Place </w:t>
            </w:r>
          </w:p>
          <w:p w14:paraId="25189E05" w14:textId="483068F7" w:rsidR="00941D9F" w:rsidRPr="00E47C65" w:rsidRDefault="00941D9F" w:rsidP="00941D9F">
            <w:pPr>
              <w:pStyle w:val="ListParagraph"/>
              <w:tabs>
                <w:tab w:val="left" w:pos="720"/>
              </w:tabs>
              <w:rPr>
                <w:rFonts w:ascii="Arial" w:hAnsi="Arial" w:cs="Arial"/>
              </w:rPr>
            </w:pPr>
            <w:r w:rsidRPr="00E47C65">
              <w:rPr>
                <w:rFonts w:ascii="Arial" w:hAnsi="Arial" w:cs="Arial"/>
              </w:rPr>
              <w:t>Rutgers, NJ 08901</w:t>
            </w:r>
          </w:p>
          <w:p w14:paraId="0437A413" w14:textId="57E32665" w:rsidR="00941D9F" w:rsidRPr="00E47C65" w:rsidRDefault="00941D9F" w:rsidP="00941D9F">
            <w:pPr>
              <w:pStyle w:val="ListParagraph"/>
              <w:tabs>
                <w:tab w:val="left" w:pos="720"/>
              </w:tabs>
              <w:rPr>
                <w:rFonts w:ascii="Arial" w:hAnsi="Arial" w:cs="Arial"/>
                <w:szCs w:val="20"/>
              </w:rPr>
            </w:pPr>
            <w:r w:rsidRPr="00E47C65">
              <w:rPr>
                <w:rFonts w:ascii="Arial" w:hAnsi="Arial" w:cs="Arial"/>
                <w:szCs w:val="20"/>
              </w:rPr>
              <w:t>+1 (</w:t>
            </w:r>
            <w:r w:rsidR="002C6A7D" w:rsidRPr="00E47C65">
              <w:rPr>
                <w:rFonts w:ascii="Arial" w:hAnsi="Arial" w:cs="Arial"/>
                <w:szCs w:val="20"/>
              </w:rPr>
              <w:t>848</w:t>
            </w:r>
            <w:r w:rsidRPr="00E47C65">
              <w:rPr>
                <w:rFonts w:ascii="Arial" w:hAnsi="Arial" w:cs="Arial"/>
                <w:szCs w:val="20"/>
              </w:rPr>
              <w:t xml:space="preserve">) </w:t>
            </w:r>
            <w:r w:rsidR="002C6A7D" w:rsidRPr="00E47C65">
              <w:rPr>
                <w:rFonts w:ascii="Arial" w:hAnsi="Arial" w:cs="Arial"/>
                <w:szCs w:val="20"/>
              </w:rPr>
              <w:t>264</w:t>
            </w:r>
            <w:r w:rsidRPr="00E47C65">
              <w:rPr>
                <w:rFonts w:ascii="Arial" w:hAnsi="Arial" w:cs="Arial"/>
                <w:szCs w:val="20"/>
              </w:rPr>
              <w:t>-</w:t>
            </w:r>
            <w:r w:rsidR="002C6A7D" w:rsidRPr="00E47C65">
              <w:rPr>
                <w:rFonts w:ascii="Arial" w:hAnsi="Arial" w:cs="Arial"/>
                <w:szCs w:val="20"/>
              </w:rPr>
              <w:t>9109</w:t>
            </w:r>
          </w:p>
          <w:p w14:paraId="4044E20F" w14:textId="3BDA1A56" w:rsidR="00C7363B" w:rsidRPr="00E47C65" w:rsidRDefault="00C7363B" w:rsidP="00941D9F">
            <w:pPr>
              <w:pStyle w:val="ListParagraph"/>
              <w:tabs>
                <w:tab w:val="left" w:pos="720"/>
              </w:tabs>
              <w:rPr>
                <w:rFonts w:ascii="Arial" w:hAnsi="Arial" w:cs="Arial"/>
                <w:szCs w:val="20"/>
              </w:rPr>
            </w:pPr>
            <w:r w:rsidRPr="00E47C65">
              <w:rPr>
                <w:rFonts w:ascii="Arial" w:hAnsi="Arial" w:cs="Arial"/>
                <w:szCs w:val="20"/>
              </w:rPr>
              <w:t>jiawei.shao@rutgers.edu</w:t>
            </w:r>
          </w:p>
          <w:p w14:paraId="5853D9C4" w14:textId="77777777" w:rsidR="00455950" w:rsidRPr="00E47C65" w:rsidRDefault="00455950" w:rsidP="00FE598A">
            <w:pPr>
              <w:pStyle w:val="ListParagraph"/>
              <w:tabs>
                <w:tab w:val="left" w:pos="90"/>
              </w:tabs>
              <w:ind w:left="0"/>
              <w:rPr>
                <w:rFonts w:ascii="Arial" w:hAnsi="Arial" w:cs="Arial"/>
                <w:b/>
                <w:bCs/>
                <w:szCs w:val="20"/>
              </w:rPr>
            </w:pPr>
          </w:p>
          <w:p w14:paraId="23D6196F" w14:textId="77777777" w:rsidR="00455950" w:rsidRPr="00E47C65" w:rsidRDefault="00455950" w:rsidP="00DB5552">
            <w:pPr>
              <w:pStyle w:val="ListParagraph"/>
              <w:numPr>
                <w:ilvl w:val="0"/>
                <w:numId w:val="26"/>
              </w:numPr>
              <w:tabs>
                <w:tab w:val="left" w:pos="90"/>
              </w:tabs>
              <w:rPr>
                <w:rFonts w:ascii="Arial" w:hAnsi="Arial" w:cs="Arial"/>
                <w:i/>
                <w:szCs w:val="20"/>
              </w:rPr>
            </w:pPr>
            <w:r w:rsidRPr="00E47C65">
              <w:rPr>
                <w:rFonts w:ascii="Arial" w:hAnsi="Arial" w:cs="Arial"/>
                <w:b/>
                <w:bCs/>
                <w:szCs w:val="20"/>
              </w:rPr>
              <w:t>Protocol Version and Date:</w:t>
            </w:r>
          </w:p>
          <w:p w14:paraId="1008C2F8" w14:textId="59D360D6" w:rsidR="00455950" w:rsidRPr="00E47C65" w:rsidRDefault="00C7363B" w:rsidP="001E5FB9">
            <w:pPr>
              <w:pStyle w:val="ListParagraph"/>
              <w:tabs>
                <w:tab w:val="left" w:pos="90"/>
              </w:tabs>
              <w:rPr>
                <w:rFonts w:ascii="Arial" w:hAnsi="Arial" w:cs="Arial"/>
                <w:szCs w:val="20"/>
              </w:rPr>
            </w:pPr>
            <w:r w:rsidRPr="00E47C65">
              <w:rPr>
                <w:rFonts w:ascii="Arial" w:hAnsi="Arial" w:cs="Arial"/>
                <w:szCs w:val="20"/>
              </w:rPr>
              <w:t>v</w:t>
            </w:r>
            <w:r w:rsidR="00BC20A8" w:rsidRPr="00E47C65">
              <w:rPr>
                <w:rFonts w:ascii="Arial" w:hAnsi="Arial" w:cs="Arial"/>
                <w:szCs w:val="20"/>
              </w:rPr>
              <w:t>1</w:t>
            </w:r>
            <w:r w:rsidRPr="00E47C65">
              <w:rPr>
                <w:rFonts w:ascii="Arial" w:hAnsi="Arial" w:cs="Arial"/>
                <w:szCs w:val="20"/>
              </w:rPr>
              <w:t>.10.</w:t>
            </w:r>
            <w:r w:rsidR="002C6A7D" w:rsidRPr="00E47C65">
              <w:rPr>
                <w:rFonts w:ascii="Arial" w:hAnsi="Arial" w:cs="Arial"/>
                <w:szCs w:val="20"/>
              </w:rPr>
              <w:t>22</w:t>
            </w:r>
            <w:r w:rsidRPr="00E47C65">
              <w:rPr>
                <w:rFonts w:ascii="Arial" w:hAnsi="Arial" w:cs="Arial"/>
                <w:szCs w:val="20"/>
              </w:rPr>
              <w:t>.</w:t>
            </w:r>
            <w:r w:rsidR="00BC20A8" w:rsidRPr="00E47C65">
              <w:rPr>
                <w:rFonts w:ascii="Arial" w:hAnsi="Arial" w:cs="Arial"/>
                <w:szCs w:val="20"/>
              </w:rPr>
              <w:t>2022</w:t>
            </w:r>
          </w:p>
          <w:p w14:paraId="4A1DDF1A" w14:textId="77777777" w:rsidR="00455950" w:rsidRPr="00E47C65" w:rsidRDefault="00455950" w:rsidP="00FE598A">
            <w:pPr>
              <w:pStyle w:val="ListParagraph"/>
              <w:ind w:left="0"/>
              <w:rPr>
                <w:rFonts w:ascii="Arial" w:hAnsi="Arial" w:cs="Arial"/>
                <w:b/>
                <w:bCs/>
                <w:sz w:val="20"/>
                <w:szCs w:val="20"/>
              </w:rPr>
            </w:pPr>
          </w:p>
        </w:tc>
      </w:tr>
    </w:tbl>
    <w:p w14:paraId="31AB7F4E" w14:textId="2BB3CAA6" w:rsidR="00455950" w:rsidRPr="00E47C65" w:rsidRDefault="00455950" w:rsidP="00FE598A">
      <w:pPr>
        <w:pStyle w:val="ListParagraph"/>
        <w:spacing w:after="0" w:line="240" w:lineRule="auto"/>
        <w:ind w:left="0"/>
        <w:rPr>
          <w:rFonts w:ascii="Arial" w:eastAsiaTheme="minorEastAsia" w:hAnsi="Arial" w:cs="Arial"/>
          <w:b/>
          <w:bCs/>
          <w:sz w:val="20"/>
          <w:szCs w:val="20"/>
        </w:rPr>
      </w:pPr>
    </w:p>
    <w:p w14:paraId="2733CEAD" w14:textId="1ADB698E" w:rsidR="00E361DE" w:rsidRPr="00E47C65" w:rsidRDefault="00E361DE" w:rsidP="00FE598A">
      <w:pPr>
        <w:contextualSpacing/>
        <w:rPr>
          <w:rFonts w:ascii="Arial" w:eastAsiaTheme="minorEastAsia" w:hAnsi="Arial" w:cs="Arial"/>
          <w:b/>
          <w:bCs/>
          <w:sz w:val="20"/>
          <w:szCs w:val="20"/>
        </w:rPr>
      </w:pPr>
    </w:p>
    <w:p w14:paraId="6E6D3E2E" w14:textId="05061543" w:rsidR="00E361DE" w:rsidRPr="00E47C65" w:rsidRDefault="00E361DE" w:rsidP="00FE598A">
      <w:pPr>
        <w:contextualSpacing/>
        <w:rPr>
          <w:rFonts w:ascii="Arial" w:eastAsiaTheme="minorEastAsia" w:hAnsi="Arial" w:cs="Arial"/>
          <w:b/>
          <w:bCs/>
          <w:sz w:val="20"/>
          <w:szCs w:val="20"/>
        </w:rPr>
      </w:pPr>
    </w:p>
    <w:p w14:paraId="556A52FA" w14:textId="3C982282" w:rsidR="00E361DE" w:rsidRPr="00E47C65" w:rsidRDefault="00E361DE" w:rsidP="00FE598A">
      <w:pPr>
        <w:contextualSpacing/>
        <w:rPr>
          <w:rFonts w:ascii="Arial" w:eastAsiaTheme="minorEastAsia" w:hAnsi="Arial" w:cs="Arial"/>
          <w:b/>
          <w:bCs/>
          <w:sz w:val="20"/>
          <w:szCs w:val="20"/>
        </w:rPr>
      </w:pPr>
    </w:p>
    <w:p w14:paraId="3370B151" w14:textId="346E7F01" w:rsidR="00E361DE" w:rsidRPr="00E47C65" w:rsidRDefault="00E361DE" w:rsidP="00FE598A">
      <w:pPr>
        <w:contextualSpacing/>
        <w:rPr>
          <w:rFonts w:ascii="Arial" w:eastAsiaTheme="minorEastAsia" w:hAnsi="Arial" w:cs="Arial"/>
          <w:b/>
          <w:bCs/>
          <w:sz w:val="20"/>
          <w:szCs w:val="20"/>
        </w:rPr>
      </w:pPr>
    </w:p>
    <w:p w14:paraId="0E0B2A53" w14:textId="59FF2DBE" w:rsidR="00E361DE" w:rsidRPr="00E47C65" w:rsidRDefault="00E361DE" w:rsidP="00FE598A">
      <w:pPr>
        <w:contextualSpacing/>
        <w:rPr>
          <w:rFonts w:ascii="Arial" w:eastAsiaTheme="minorEastAsia" w:hAnsi="Arial" w:cs="Arial"/>
          <w:b/>
          <w:bCs/>
          <w:sz w:val="20"/>
          <w:szCs w:val="20"/>
        </w:rPr>
      </w:pPr>
    </w:p>
    <w:p w14:paraId="2D8AAB57" w14:textId="5B1D2516" w:rsidR="00E361DE" w:rsidRPr="00E47C65" w:rsidRDefault="00E361DE" w:rsidP="00FE598A">
      <w:pPr>
        <w:contextualSpacing/>
        <w:rPr>
          <w:rFonts w:ascii="Arial" w:eastAsiaTheme="minorEastAsia" w:hAnsi="Arial" w:cs="Arial"/>
          <w:b/>
          <w:bCs/>
          <w:sz w:val="20"/>
          <w:szCs w:val="20"/>
        </w:rPr>
      </w:pPr>
    </w:p>
    <w:p w14:paraId="082493C3" w14:textId="045B0F63" w:rsidR="00E361DE" w:rsidRPr="00E47C65" w:rsidRDefault="00E361DE" w:rsidP="00FE598A">
      <w:pPr>
        <w:contextualSpacing/>
        <w:rPr>
          <w:rFonts w:ascii="Arial" w:eastAsiaTheme="minorEastAsia" w:hAnsi="Arial" w:cs="Arial"/>
          <w:b/>
          <w:bCs/>
          <w:sz w:val="20"/>
          <w:szCs w:val="20"/>
        </w:rPr>
      </w:pPr>
    </w:p>
    <w:p w14:paraId="346A03EF" w14:textId="30FFCF1E" w:rsidR="000E3906" w:rsidRPr="00E47C65" w:rsidRDefault="000E3906" w:rsidP="00FE598A">
      <w:pPr>
        <w:contextualSpacing/>
        <w:rPr>
          <w:rFonts w:ascii="Arial" w:eastAsiaTheme="minorEastAsia" w:hAnsi="Arial" w:cs="Arial"/>
          <w:b/>
          <w:bCs/>
          <w:sz w:val="20"/>
          <w:szCs w:val="20"/>
        </w:rPr>
      </w:pPr>
    </w:p>
    <w:p w14:paraId="60B97A0D" w14:textId="3A7E8EBB" w:rsidR="000E3906" w:rsidRPr="00E47C65" w:rsidRDefault="000E3906" w:rsidP="00FE598A">
      <w:pPr>
        <w:contextualSpacing/>
        <w:rPr>
          <w:rFonts w:ascii="Arial" w:eastAsiaTheme="minorEastAsia" w:hAnsi="Arial" w:cs="Arial"/>
          <w:b/>
          <w:bCs/>
          <w:sz w:val="20"/>
          <w:szCs w:val="20"/>
        </w:rPr>
      </w:pPr>
    </w:p>
    <w:p w14:paraId="394AF73A" w14:textId="0492F3D3" w:rsidR="000E3906" w:rsidRPr="00E47C65" w:rsidRDefault="000E3906" w:rsidP="00FE598A">
      <w:pPr>
        <w:contextualSpacing/>
        <w:rPr>
          <w:rFonts w:ascii="Arial" w:eastAsiaTheme="minorEastAsia" w:hAnsi="Arial" w:cs="Arial"/>
          <w:b/>
          <w:bCs/>
          <w:sz w:val="20"/>
          <w:szCs w:val="20"/>
        </w:rPr>
      </w:pPr>
    </w:p>
    <w:p w14:paraId="14A08CC5" w14:textId="77777777" w:rsidR="000E3906" w:rsidRPr="00E47C65" w:rsidRDefault="000E3906" w:rsidP="00FE598A">
      <w:pPr>
        <w:contextualSpacing/>
        <w:rPr>
          <w:rFonts w:ascii="Arial" w:eastAsiaTheme="minorEastAsia" w:hAnsi="Arial" w:cs="Arial"/>
          <w:b/>
          <w:bCs/>
          <w:sz w:val="20"/>
          <w:szCs w:val="20"/>
        </w:rPr>
      </w:pPr>
    </w:p>
    <w:p w14:paraId="22F28D22" w14:textId="2223EAA3" w:rsidR="00E361DE" w:rsidRPr="00E47C65" w:rsidRDefault="00E361DE" w:rsidP="00FE598A">
      <w:pPr>
        <w:contextualSpacing/>
        <w:rPr>
          <w:rFonts w:ascii="Arial" w:eastAsiaTheme="minorEastAsia" w:hAnsi="Arial" w:cs="Arial"/>
          <w:b/>
          <w:bCs/>
          <w:sz w:val="20"/>
          <w:szCs w:val="20"/>
        </w:rPr>
      </w:pPr>
    </w:p>
    <w:p w14:paraId="734FA291" w14:textId="4FF5CB99" w:rsidR="00E47C65" w:rsidRDefault="00E47C65" w:rsidP="00FE598A">
      <w:pPr>
        <w:contextualSpacing/>
        <w:rPr>
          <w:rFonts w:ascii="Arial" w:eastAsiaTheme="minorEastAsia" w:hAnsi="Arial" w:cs="Arial"/>
          <w:b/>
          <w:bCs/>
          <w:sz w:val="20"/>
          <w:szCs w:val="20"/>
        </w:rPr>
      </w:pPr>
    </w:p>
    <w:p w14:paraId="7A92EE21" w14:textId="77777777" w:rsidR="00E47C65" w:rsidRDefault="00E47C65" w:rsidP="00E47C65">
      <w:pPr>
        <w:contextualSpacing/>
        <w:rPr>
          <w:rFonts w:ascii="Arial" w:eastAsiaTheme="minorEastAsia" w:hAnsi="Arial" w:cs="Arial"/>
          <w:b/>
          <w:bCs/>
          <w:sz w:val="20"/>
          <w:szCs w:val="20"/>
        </w:rPr>
      </w:pPr>
    </w:p>
    <w:p w14:paraId="71C64F03" w14:textId="77777777" w:rsidR="00E47C65" w:rsidRDefault="00E47C65" w:rsidP="00E47C65">
      <w:pPr>
        <w:contextualSpacing/>
        <w:rPr>
          <w:rFonts w:ascii="Arial" w:eastAsiaTheme="minorEastAsia" w:hAnsi="Arial" w:cs="Arial"/>
          <w:b/>
          <w:bCs/>
          <w:sz w:val="20"/>
          <w:szCs w:val="20"/>
        </w:rPr>
      </w:pPr>
    </w:p>
    <w:p w14:paraId="5FD21D00" w14:textId="77777777" w:rsidR="00E47C65" w:rsidRPr="00455950" w:rsidRDefault="00E47C65" w:rsidP="00E47C65">
      <w:pPr>
        <w:contextualSpacing/>
        <w:rPr>
          <w:rFonts w:ascii="Arial" w:eastAsiaTheme="minorEastAsia" w:hAnsi="Arial" w:cs="Arial"/>
          <w:b/>
          <w:bCs/>
          <w:sz w:val="20"/>
          <w:szCs w:val="20"/>
        </w:rPr>
      </w:pPr>
    </w:p>
    <w:tbl>
      <w:tblPr>
        <w:tblStyle w:val="TableGrid"/>
        <w:tblW w:w="5000" w:type="pct"/>
        <w:tblBorders>
          <w:top w:val="none" w:sz="0" w:space="0" w:color="auto"/>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Caption w:val=""/>
        <w:tblDescription w:val=""/>
      </w:tblPr>
      <w:tblGrid>
        <w:gridCol w:w="247"/>
        <w:gridCol w:w="607"/>
        <w:gridCol w:w="8227"/>
        <w:gridCol w:w="279"/>
      </w:tblGrid>
      <w:tr w:rsidR="00E47C65" w:rsidRPr="008158F8" w14:paraId="4C5323D0" w14:textId="77777777" w:rsidTr="006912EB">
        <w:tc>
          <w:tcPr>
            <w:tcW w:w="5000" w:type="pct"/>
            <w:gridSpan w:val="4"/>
          </w:tcPr>
          <w:p w14:paraId="1AAF6D08" w14:textId="77777777" w:rsidR="00E47C65" w:rsidRPr="008158F8" w:rsidRDefault="00E47C65" w:rsidP="006912EB">
            <w:pPr>
              <w:contextualSpacing/>
              <w:jc w:val="center"/>
              <w:rPr>
                <w:rFonts w:ascii="Arial" w:hAnsi="Arial" w:cs="Arial"/>
                <w:b/>
                <w:bCs/>
                <w:sz w:val="20"/>
                <w:szCs w:val="20"/>
              </w:rPr>
            </w:pPr>
            <w:r w:rsidRPr="008158F8">
              <w:rPr>
                <w:rFonts w:ascii="Arial" w:hAnsi="Arial" w:cs="Arial"/>
                <w:b/>
                <w:bCs/>
                <w:sz w:val="20"/>
                <w:szCs w:val="20"/>
              </w:rPr>
              <w:t xml:space="preserve">Table of Contents </w:t>
            </w:r>
          </w:p>
          <w:p w14:paraId="56F69230" w14:textId="77777777" w:rsidR="00E47C65" w:rsidRPr="008158F8" w:rsidRDefault="00E47C65" w:rsidP="006912EB">
            <w:pPr>
              <w:contextualSpacing/>
              <w:jc w:val="center"/>
              <w:rPr>
                <w:rFonts w:ascii="Arial" w:hAnsi="Arial" w:cs="Arial"/>
                <w:b/>
                <w:bCs/>
                <w:sz w:val="20"/>
                <w:szCs w:val="20"/>
              </w:rPr>
            </w:pPr>
            <w:r w:rsidRPr="008158F8">
              <w:rPr>
                <w:rFonts w:ascii="Arial" w:eastAsia="Calibri" w:hAnsi="Arial" w:cs="Arial"/>
                <w:sz w:val="20"/>
                <w:szCs w:val="20"/>
              </w:rPr>
              <w:t>Skip To Section:</w:t>
            </w:r>
            <w:r w:rsidRPr="008158F8">
              <w:rPr>
                <w:rFonts w:ascii="Arial" w:eastAsia="Calibri" w:hAnsi="Arial" w:cs="Arial"/>
                <w:b/>
                <w:bCs/>
                <w:sz w:val="20"/>
                <w:szCs w:val="20"/>
              </w:rPr>
              <w:t xml:space="preserve"> </w:t>
            </w:r>
            <w:r w:rsidRPr="008158F8">
              <w:rPr>
                <w:rFonts w:ascii="Arial" w:eastAsia="Calibri" w:hAnsi="Arial" w:cs="Arial"/>
                <w:sz w:val="20"/>
                <w:szCs w:val="20"/>
              </w:rPr>
              <w:t xml:space="preserve">Hold </w:t>
            </w:r>
            <w:r w:rsidRPr="008158F8">
              <w:rPr>
                <w:rFonts w:ascii="Arial" w:eastAsia="Calibri" w:hAnsi="Arial" w:cs="Arial"/>
                <w:b/>
                <w:bCs/>
                <w:sz w:val="20"/>
                <w:szCs w:val="20"/>
              </w:rPr>
              <w:t>CTRL</w:t>
            </w:r>
            <w:r w:rsidRPr="008158F8">
              <w:rPr>
                <w:rFonts w:ascii="Arial" w:eastAsia="Calibri" w:hAnsi="Arial" w:cs="Arial"/>
                <w:sz w:val="20"/>
                <w:szCs w:val="20"/>
              </w:rPr>
              <w:t xml:space="preserve"> + </w:t>
            </w:r>
            <w:r w:rsidRPr="008158F8">
              <w:rPr>
                <w:rFonts w:ascii="Arial" w:eastAsia="Calibri" w:hAnsi="Arial" w:cs="Arial"/>
                <w:b/>
                <w:bCs/>
                <w:sz w:val="20"/>
                <w:szCs w:val="20"/>
              </w:rPr>
              <w:t>Click (Below)</w:t>
            </w:r>
            <w:r w:rsidRPr="008158F8">
              <w:rPr>
                <w:rFonts w:ascii="Arial" w:eastAsia="Calibri" w:hAnsi="Arial" w:cs="Arial"/>
                <w:sz w:val="20"/>
                <w:szCs w:val="20"/>
              </w:rPr>
              <w:t xml:space="preserve"> To Follow Link in </w:t>
            </w:r>
            <w:r w:rsidRPr="008158F8">
              <w:rPr>
                <w:rFonts w:ascii="Arial" w:eastAsia="Calibri" w:hAnsi="Arial" w:cs="Arial"/>
                <w:b/>
                <w:bCs/>
                <w:color w:val="0000FF"/>
                <w:sz w:val="20"/>
                <w:szCs w:val="20"/>
              </w:rPr>
              <w:t>Blue</w:t>
            </w:r>
          </w:p>
        </w:tc>
      </w:tr>
      <w:tr w:rsidR="00E47C65" w:rsidRPr="008158F8" w14:paraId="64AD3F53" w14:textId="77777777" w:rsidTr="006912EB">
        <w:tc>
          <w:tcPr>
            <w:tcW w:w="132" w:type="pct"/>
            <w:shd w:val="clear" w:color="auto" w:fill="9CC2E5" w:themeFill="accent1" w:themeFillTint="99"/>
          </w:tcPr>
          <w:p w14:paraId="2C91BD61" w14:textId="77777777" w:rsidR="00E47C65" w:rsidRPr="008158F8" w:rsidRDefault="00E47C65" w:rsidP="006912EB">
            <w:pPr>
              <w:pStyle w:val="ListParagraph"/>
              <w:ind w:left="0"/>
              <w:rPr>
                <w:rFonts w:ascii="Arial" w:hAnsi="Arial" w:cs="Arial"/>
                <w:sz w:val="20"/>
                <w:szCs w:val="20"/>
              </w:rPr>
            </w:pPr>
          </w:p>
        </w:tc>
        <w:tc>
          <w:tcPr>
            <w:tcW w:w="324" w:type="pct"/>
            <w:shd w:val="clear" w:color="auto" w:fill="9CC2E5" w:themeFill="accent1" w:themeFillTint="99"/>
          </w:tcPr>
          <w:p w14:paraId="6E1AEB68" w14:textId="77777777" w:rsidR="00E47C65" w:rsidRPr="008158F8" w:rsidRDefault="00E47C65" w:rsidP="006912EB">
            <w:pPr>
              <w:pStyle w:val="ListParagraph"/>
              <w:ind w:left="0"/>
              <w:rPr>
                <w:rFonts w:ascii="Arial" w:hAnsi="Arial" w:cs="Arial"/>
                <w:b/>
                <w:bCs/>
                <w:sz w:val="20"/>
                <w:szCs w:val="20"/>
              </w:rPr>
            </w:pPr>
            <w:r w:rsidRPr="008158F8">
              <w:rPr>
                <w:rFonts w:ascii="Arial" w:hAnsi="Arial" w:cs="Arial"/>
                <w:b/>
                <w:bCs/>
                <w:sz w:val="20"/>
                <w:szCs w:val="20"/>
              </w:rPr>
              <w:t>1.0</w:t>
            </w:r>
          </w:p>
        </w:tc>
        <w:tc>
          <w:tcPr>
            <w:tcW w:w="4395" w:type="pct"/>
            <w:shd w:val="clear" w:color="auto" w:fill="9CC2E5" w:themeFill="accent1" w:themeFillTint="99"/>
            <w:vAlign w:val="center"/>
          </w:tcPr>
          <w:p w14:paraId="19C5E554" w14:textId="77777777" w:rsidR="00E47C65" w:rsidRPr="008158F8" w:rsidRDefault="00000000" w:rsidP="006912EB">
            <w:pPr>
              <w:pStyle w:val="ListParagraph"/>
              <w:ind w:left="0"/>
              <w:rPr>
                <w:rFonts w:ascii="Arial" w:hAnsi="Arial" w:cs="Arial"/>
                <w:b/>
                <w:bCs/>
                <w:sz w:val="20"/>
                <w:szCs w:val="20"/>
              </w:rPr>
            </w:pPr>
            <w:hyperlink w:anchor="ResearchDesign" w:history="1">
              <w:r w:rsidR="00E47C65" w:rsidRPr="008158F8">
                <w:rPr>
                  <w:rStyle w:val="Hyperlink"/>
                  <w:rFonts w:ascii="Arial" w:hAnsi="Arial" w:cs="Arial"/>
                  <w:b/>
                  <w:bCs/>
                  <w:sz w:val="20"/>
                  <w:szCs w:val="20"/>
                </w:rPr>
                <w:t>Research Design</w:t>
              </w:r>
            </w:hyperlink>
          </w:p>
        </w:tc>
        <w:tc>
          <w:tcPr>
            <w:tcW w:w="149" w:type="pct"/>
            <w:shd w:val="clear" w:color="auto" w:fill="9CC2E5" w:themeFill="accent1" w:themeFillTint="99"/>
            <w:vAlign w:val="center"/>
          </w:tcPr>
          <w:p w14:paraId="57FB7466"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16245D76" w14:textId="77777777" w:rsidTr="006912EB">
        <w:tc>
          <w:tcPr>
            <w:tcW w:w="132" w:type="pct"/>
          </w:tcPr>
          <w:p w14:paraId="65633DEC" w14:textId="77777777" w:rsidR="00E47C65" w:rsidRPr="008158F8" w:rsidRDefault="00E47C65" w:rsidP="006912EB">
            <w:pPr>
              <w:pStyle w:val="ListParagraph"/>
              <w:rPr>
                <w:rFonts w:ascii="Arial" w:hAnsi="Arial" w:cs="Arial"/>
                <w:sz w:val="20"/>
                <w:szCs w:val="20"/>
              </w:rPr>
            </w:pPr>
          </w:p>
        </w:tc>
        <w:tc>
          <w:tcPr>
            <w:tcW w:w="324" w:type="pct"/>
          </w:tcPr>
          <w:p w14:paraId="2B4B80B8" w14:textId="77777777" w:rsidR="00E47C65" w:rsidRPr="008158F8" w:rsidRDefault="00E47C65" w:rsidP="006912EB">
            <w:pPr>
              <w:contextualSpacing/>
              <w:rPr>
                <w:rFonts w:ascii="Arial" w:hAnsi="Arial" w:cs="Arial"/>
                <w:sz w:val="20"/>
                <w:szCs w:val="20"/>
              </w:rPr>
            </w:pPr>
            <w:r w:rsidRPr="008158F8">
              <w:rPr>
                <w:rFonts w:ascii="Arial" w:hAnsi="Arial" w:cs="Arial"/>
                <w:sz w:val="20"/>
                <w:szCs w:val="20"/>
              </w:rPr>
              <w:t>1.1</w:t>
            </w:r>
          </w:p>
        </w:tc>
        <w:tc>
          <w:tcPr>
            <w:tcW w:w="4395" w:type="pct"/>
            <w:vAlign w:val="center"/>
          </w:tcPr>
          <w:p w14:paraId="0A95E199" w14:textId="77777777" w:rsidR="00E47C65" w:rsidRPr="008158F8" w:rsidRDefault="00000000" w:rsidP="006912EB">
            <w:pPr>
              <w:contextualSpacing/>
              <w:rPr>
                <w:rFonts w:ascii="Arial" w:hAnsi="Arial" w:cs="Arial"/>
                <w:sz w:val="20"/>
                <w:szCs w:val="20"/>
              </w:rPr>
            </w:pPr>
            <w:hyperlink w:anchor="PurposeSpecificAims" w:history="1">
              <w:r w:rsidR="00E47C65" w:rsidRPr="008158F8">
                <w:rPr>
                  <w:rStyle w:val="Hyperlink"/>
                  <w:rFonts w:ascii="Arial" w:hAnsi="Arial" w:cs="Arial"/>
                  <w:sz w:val="20"/>
                  <w:szCs w:val="20"/>
                </w:rPr>
                <w:t>Purpose/Specific Aims</w:t>
              </w:r>
            </w:hyperlink>
          </w:p>
        </w:tc>
        <w:tc>
          <w:tcPr>
            <w:tcW w:w="149" w:type="pct"/>
            <w:vAlign w:val="center"/>
          </w:tcPr>
          <w:p w14:paraId="32FC5A63"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75B6A024" w14:textId="77777777" w:rsidTr="006912EB">
        <w:tc>
          <w:tcPr>
            <w:tcW w:w="132" w:type="pct"/>
          </w:tcPr>
          <w:p w14:paraId="0C223503" w14:textId="77777777" w:rsidR="00E47C65" w:rsidRPr="008158F8" w:rsidRDefault="00E47C65" w:rsidP="006912EB">
            <w:pPr>
              <w:pStyle w:val="ListParagraph"/>
              <w:rPr>
                <w:rFonts w:ascii="Arial" w:hAnsi="Arial" w:cs="Arial"/>
                <w:sz w:val="20"/>
                <w:szCs w:val="20"/>
              </w:rPr>
            </w:pPr>
          </w:p>
        </w:tc>
        <w:tc>
          <w:tcPr>
            <w:tcW w:w="324" w:type="pct"/>
          </w:tcPr>
          <w:p w14:paraId="17586FF6" w14:textId="77777777" w:rsidR="00E47C65" w:rsidRPr="008158F8" w:rsidRDefault="00E47C65" w:rsidP="006912EB">
            <w:pPr>
              <w:contextualSpacing/>
              <w:rPr>
                <w:rFonts w:ascii="Arial" w:hAnsi="Arial" w:cs="Arial"/>
                <w:sz w:val="20"/>
                <w:szCs w:val="20"/>
              </w:rPr>
            </w:pPr>
            <w:r w:rsidRPr="008158F8">
              <w:rPr>
                <w:rFonts w:ascii="Arial" w:hAnsi="Arial" w:cs="Arial"/>
                <w:sz w:val="20"/>
                <w:szCs w:val="20"/>
              </w:rPr>
              <w:t>1.2</w:t>
            </w:r>
          </w:p>
        </w:tc>
        <w:tc>
          <w:tcPr>
            <w:tcW w:w="4395" w:type="pct"/>
            <w:vAlign w:val="center"/>
          </w:tcPr>
          <w:p w14:paraId="36CBE8DD" w14:textId="77777777" w:rsidR="00E47C65" w:rsidRPr="008158F8" w:rsidRDefault="00000000" w:rsidP="006912EB">
            <w:pPr>
              <w:contextualSpacing/>
              <w:rPr>
                <w:rFonts w:ascii="Arial" w:hAnsi="Arial" w:cs="Arial"/>
                <w:sz w:val="20"/>
                <w:szCs w:val="20"/>
              </w:rPr>
            </w:pPr>
            <w:hyperlink w:anchor="ResearchSignificance" w:history="1">
              <w:r w:rsidR="00E47C65" w:rsidRPr="008158F8">
                <w:rPr>
                  <w:rStyle w:val="Hyperlink"/>
                  <w:rFonts w:ascii="Arial" w:hAnsi="Arial" w:cs="Arial"/>
                  <w:sz w:val="20"/>
                  <w:szCs w:val="20"/>
                </w:rPr>
                <w:t>Research Significance</w:t>
              </w:r>
            </w:hyperlink>
          </w:p>
        </w:tc>
        <w:tc>
          <w:tcPr>
            <w:tcW w:w="149" w:type="pct"/>
            <w:vAlign w:val="center"/>
          </w:tcPr>
          <w:p w14:paraId="47B13E7A"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5EA68237" w14:textId="77777777" w:rsidTr="006912EB">
        <w:tc>
          <w:tcPr>
            <w:tcW w:w="132" w:type="pct"/>
          </w:tcPr>
          <w:p w14:paraId="7A2A6C67" w14:textId="77777777" w:rsidR="00E47C65" w:rsidRPr="008158F8" w:rsidRDefault="00E47C65" w:rsidP="006912EB">
            <w:pPr>
              <w:pStyle w:val="ListParagraph"/>
              <w:rPr>
                <w:rFonts w:ascii="Arial" w:hAnsi="Arial" w:cs="Arial"/>
                <w:sz w:val="20"/>
                <w:szCs w:val="20"/>
              </w:rPr>
            </w:pPr>
          </w:p>
        </w:tc>
        <w:tc>
          <w:tcPr>
            <w:tcW w:w="324" w:type="pct"/>
          </w:tcPr>
          <w:p w14:paraId="488D97D7"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1.3</w:t>
            </w:r>
          </w:p>
        </w:tc>
        <w:tc>
          <w:tcPr>
            <w:tcW w:w="4395" w:type="pct"/>
            <w:vAlign w:val="center"/>
          </w:tcPr>
          <w:p w14:paraId="7B06E6A6" w14:textId="77777777" w:rsidR="00E47C65" w:rsidRPr="008158F8" w:rsidRDefault="00000000" w:rsidP="006912EB">
            <w:pPr>
              <w:contextualSpacing/>
              <w:rPr>
                <w:rFonts w:ascii="Arial" w:hAnsi="Arial" w:cs="Arial"/>
                <w:sz w:val="20"/>
                <w:szCs w:val="20"/>
              </w:rPr>
            </w:pPr>
            <w:hyperlink w:anchor="ResearchDesignandMethods" w:history="1">
              <w:r w:rsidR="00E47C65" w:rsidRPr="008158F8">
                <w:rPr>
                  <w:rStyle w:val="Hyperlink"/>
                  <w:rFonts w:ascii="Arial" w:hAnsi="Arial" w:cs="Arial"/>
                  <w:sz w:val="20"/>
                  <w:szCs w:val="20"/>
                </w:rPr>
                <w:t>Research Design and Methods</w:t>
              </w:r>
            </w:hyperlink>
          </w:p>
        </w:tc>
        <w:tc>
          <w:tcPr>
            <w:tcW w:w="149" w:type="pct"/>
            <w:vAlign w:val="center"/>
          </w:tcPr>
          <w:p w14:paraId="52CB5C73"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3F481388" w14:textId="77777777" w:rsidTr="006912EB">
        <w:tc>
          <w:tcPr>
            <w:tcW w:w="132" w:type="pct"/>
          </w:tcPr>
          <w:p w14:paraId="34DE5B09" w14:textId="77777777" w:rsidR="00E47C65" w:rsidRPr="008158F8" w:rsidRDefault="00E47C65" w:rsidP="006912EB">
            <w:pPr>
              <w:pStyle w:val="ListParagraph"/>
              <w:rPr>
                <w:rFonts w:ascii="Arial" w:hAnsi="Arial" w:cs="Arial"/>
                <w:sz w:val="20"/>
                <w:szCs w:val="20"/>
              </w:rPr>
            </w:pPr>
          </w:p>
        </w:tc>
        <w:tc>
          <w:tcPr>
            <w:tcW w:w="324" w:type="pct"/>
          </w:tcPr>
          <w:p w14:paraId="5157470E"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1.4</w:t>
            </w:r>
          </w:p>
        </w:tc>
        <w:tc>
          <w:tcPr>
            <w:tcW w:w="4395" w:type="pct"/>
            <w:vAlign w:val="center"/>
          </w:tcPr>
          <w:p w14:paraId="1C4DB550" w14:textId="77777777" w:rsidR="00E47C65" w:rsidRPr="008158F8" w:rsidRDefault="00000000" w:rsidP="006912EB">
            <w:pPr>
              <w:contextualSpacing/>
              <w:rPr>
                <w:rFonts w:ascii="Arial" w:hAnsi="Arial" w:cs="Arial"/>
                <w:sz w:val="20"/>
                <w:szCs w:val="20"/>
              </w:rPr>
            </w:pPr>
            <w:hyperlink w:anchor="PreliminaryData" w:history="1">
              <w:r w:rsidR="00E47C65" w:rsidRPr="008158F8">
                <w:rPr>
                  <w:rStyle w:val="Hyperlink"/>
                  <w:rFonts w:ascii="Arial" w:hAnsi="Arial" w:cs="Arial"/>
                  <w:sz w:val="20"/>
                  <w:szCs w:val="20"/>
                </w:rPr>
                <w:t>Preliminary Data</w:t>
              </w:r>
            </w:hyperlink>
          </w:p>
        </w:tc>
        <w:tc>
          <w:tcPr>
            <w:tcW w:w="149" w:type="pct"/>
            <w:vAlign w:val="center"/>
          </w:tcPr>
          <w:p w14:paraId="6C316DA4"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6AA6C54C" w14:textId="77777777" w:rsidTr="006912EB">
        <w:tc>
          <w:tcPr>
            <w:tcW w:w="132" w:type="pct"/>
          </w:tcPr>
          <w:p w14:paraId="4B22120F" w14:textId="77777777" w:rsidR="00E47C65" w:rsidRPr="008158F8" w:rsidRDefault="00E47C65" w:rsidP="006912EB">
            <w:pPr>
              <w:pStyle w:val="ListParagraph"/>
              <w:rPr>
                <w:rFonts w:ascii="Arial" w:hAnsi="Arial" w:cs="Arial"/>
                <w:sz w:val="20"/>
                <w:szCs w:val="20"/>
              </w:rPr>
            </w:pPr>
          </w:p>
        </w:tc>
        <w:tc>
          <w:tcPr>
            <w:tcW w:w="324" w:type="pct"/>
          </w:tcPr>
          <w:p w14:paraId="751BB87D"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1.5</w:t>
            </w:r>
          </w:p>
        </w:tc>
        <w:tc>
          <w:tcPr>
            <w:tcW w:w="4395" w:type="pct"/>
            <w:vAlign w:val="center"/>
          </w:tcPr>
          <w:p w14:paraId="43819AF5" w14:textId="77777777" w:rsidR="00E47C65" w:rsidRPr="008158F8" w:rsidRDefault="00000000" w:rsidP="006912EB">
            <w:pPr>
              <w:contextualSpacing/>
              <w:rPr>
                <w:rFonts w:ascii="Arial" w:hAnsi="Arial" w:cs="Arial"/>
                <w:sz w:val="20"/>
                <w:szCs w:val="20"/>
              </w:rPr>
            </w:pPr>
            <w:hyperlink w:anchor="SampleSizeJustification" w:history="1">
              <w:r w:rsidR="00E47C65" w:rsidRPr="008158F8">
                <w:rPr>
                  <w:rStyle w:val="Hyperlink"/>
                  <w:rFonts w:ascii="Arial" w:hAnsi="Arial" w:cs="Arial"/>
                  <w:sz w:val="20"/>
                  <w:szCs w:val="20"/>
                </w:rPr>
                <w:t>Sample Size Justification</w:t>
              </w:r>
            </w:hyperlink>
          </w:p>
        </w:tc>
        <w:tc>
          <w:tcPr>
            <w:tcW w:w="149" w:type="pct"/>
            <w:vAlign w:val="center"/>
          </w:tcPr>
          <w:p w14:paraId="5E22731B"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0AB3AEE8" w14:textId="77777777" w:rsidTr="006912EB">
        <w:tc>
          <w:tcPr>
            <w:tcW w:w="132" w:type="pct"/>
          </w:tcPr>
          <w:p w14:paraId="1AEBE36E" w14:textId="77777777" w:rsidR="00E47C65" w:rsidRPr="008158F8" w:rsidRDefault="00E47C65" w:rsidP="006912EB">
            <w:pPr>
              <w:pStyle w:val="ListParagraph"/>
              <w:rPr>
                <w:rFonts w:ascii="Arial" w:hAnsi="Arial" w:cs="Arial"/>
                <w:sz w:val="20"/>
                <w:szCs w:val="20"/>
              </w:rPr>
            </w:pPr>
          </w:p>
        </w:tc>
        <w:tc>
          <w:tcPr>
            <w:tcW w:w="324" w:type="pct"/>
          </w:tcPr>
          <w:p w14:paraId="6680BF3C"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1.6</w:t>
            </w:r>
          </w:p>
        </w:tc>
        <w:tc>
          <w:tcPr>
            <w:tcW w:w="4395" w:type="pct"/>
            <w:vAlign w:val="center"/>
          </w:tcPr>
          <w:p w14:paraId="74355D8D" w14:textId="77777777" w:rsidR="00E47C65" w:rsidRPr="008158F8" w:rsidRDefault="00000000" w:rsidP="006912EB">
            <w:pPr>
              <w:contextualSpacing/>
              <w:rPr>
                <w:rFonts w:ascii="Arial" w:hAnsi="Arial" w:cs="Arial"/>
                <w:sz w:val="20"/>
                <w:szCs w:val="20"/>
              </w:rPr>
            </w:pPr>
            <w:hyperlink w:anchor="StudyVariables" w:history="1">
              <w:r w:rsidR="00E47C65" w:rsidRPr="008158F8">
                <w:rPr>
                  <w:rStyle w:val="Hyperlink"/>
                  <w:rFonts w:ascii="Arial" w:hAnsi="Arial" w:cs="Arial"/>
                  <w:sz w:val="20"/>
                  <w:szCs w:val="20"/>
                </w:rPr>
                <w:t>Study Variables</w:t>
              </w:r>
            </w:hyperlink>
          </w:p>
        </w:tc>
        <w:tc>
          <w:tcPr>
            <w:tcW w:w="149" w:type="pct"/>
            <w:vAlign w:val="center"/>
          </w:tcPr>
          <w:p w14:paraId="3E52D49F"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5E6F0FF1" w14:textId="77777777" w:rsidTr="006912EB">
        <w:tc>
          <w:tcPr>
            <w:tcW w:w="132" w:type="pct"/>
          </w:tcPr>
          <w:p w14:paraId="2A49B746" w14:textId="77777777" w:rsidR="00E47C65" w:rsidRPr="008158F8" w:rsidRDefault="00E47C65" w:rsidP="006912EB">
            <w:pPr>
              <w:pStyle w:val="ListParagraph"/>
              <w:rPr>
                <w:rFonts w:ascii="Arial" w:hAnsi="Arial" w:cs="Arial"/>
                <w:sz w:val="20"/>
                <w:szCs w:val="20"/>
              </w:rPr>
            </w:pPr>
          </w:p>
        </w:tc>
        <w:tc>
          <w:tcPr>
            <w:tcW w:w="324" w:type="pct"/>
          </w:tcPr>
          <w:p w14:paraId="6908CCB9"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1.7</w:t>
            </w:r>
          </w:p>
        </w:tc>
        <w:tc>
          <w:tcPr>
            <w:tcW w:w="4395" w:type="pct"/>
            <w:vAlign w:val="center"/>
          </w:tcPr>
          <w:p w14:paraId="11A2BC50" w14:textId="77777777" w:rsidR="00E47C65" w:rsidRPr="008158F8" w:rsidRDefault="00000000" w:rsidP="006912EB">
            <w:pPr>
              <w:contextualSpacing/>
              <w:rPr>
                <w:rFonts w:ascii="Arial" w:hAnsi="Arial" w:cs="Arial"/>
                <w:sz w:val="20"/>
                <w:szCs w:val="20"/>
              </w:rPr>
            </w:pPr>
            <w:hyperlink w:anchor="SpecimenCollection" w:history="1">
              <w:r w:rsidR="00E47C65" w:rsidRPr="008158F8">
                <w:rPr>
                  <w:rStyle w:val="Hyperlink"/>
                  <w:rFonts w:ascii="Arial" w:hAnsi="Arial" w:cs="Arial"/>
                  <w:sz w:val="20"/>
                  <w:szCs w:val="20"/>
                </w:rPr>
                <w:t>Specimen Collection</w:t>
              </w:r>
            </w:hyperlink>
          </w:p>
        </w:tc>
        <w:tc>
          <w:tcPr>
            <w:tcW w:w="149" w:type="pct"/>
            <w:vAlign w:val="center"/>
          </w:tcPr>
          <w:p w14:paraId="2B1EFA24"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5823CCC7" w14:textId="77777777" w:rsidTr="006912EB">
        <w:tc>
          <w:tcPr>
            <w:tcW w:w="132" w:type="pct"/>
          </w:tcPr>
          <w:p w14:paraId="65C37AB9" w14:textId="77777777" w:rsidR="00E47C65" w:rsidRPr="008158F8" w:rsidRDefault="00E47C65" w:rsidP="006912EB">
            <w:pPr>
              <w:pStyle w:val="ListParagraph"/>
              <w:rPr>
                <w:rFonts w:ascii="Arial" w:hAnsi="Arial" w:cs="Arial"/>
                <w:sz w:val="20"/>
                <w:szCs w:val="20"/>
              </w:rPr>
            </w:pPr>
          </w:p>
        </w:tc>
        <w:tc>
          <w:tcPr>
            <w:tcW w:w="324" w:type="pct"/>
          </w:tcPr>
          <w:p w14:paraId="1747F3CF"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1.8</w:t>
            </w:r>
          </w:p>
        </w:tc>
        <w:tc>
          <w:tcPr>
            <w:tcW w:w="4395" w:type="pct"/>
            <w:vAlign w:val="center"/>
          </w:tcPr>
          <w:p w14:paraId="3E61158E" w14:textId="77777777" w:rsidR="00E47C65" w:rsidRPr="008158F8" w:rsidRDefault="00000000" w:rsidP="006912EB">
            <w:pPr>
              <w:contextualSpacing/>
              <w:rPr>
                <w:rFonts w:ascii="Arial" w:hAnsi="Arial" w:cs="Arial"/>
                <w:sz w:val="20"/>
                <w:szCs w:val="20"/>
              </w:rPr>
            </w:pPr>
            <w:hyperlink w:anchor="DataCollection" w:history="1">
              <w:r w:rsidR="00E47C65" w:rsidRPr="008158F8">
                <w:rPr>
                  <w:rStyle w:val="Hyperlink"/>
                  <w:rFonts w:ascii="Arial" w:hAnsi="Arial" w:cs="Arial"/>
                  <w:sz w:val="20"/>
                  <w:szCs w:val="20"/>
                </w:rPr>
                <w:t>Data Collection</w:t>
              </w:r>
            </w:hyperlink>
          </w:p>
        </w:tc>
        <w:tc>
          <w:tcPr>
            <w:tcW w:w="149" w:type="pct"/>
            <w:vAlign w:val="center"/>
          </w:tcPr>
          <w:p w14:paraId="2D84BBC2"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7E733108" w14:textId="77777777" w:rsidTr="006912EB">
        <w:tc>
          <w:tcPr>
            <w:tcW w:w="132" w:type="pct"/>
          </w:tcPr>
          <w:p w14:paraId="7073DD2F" w14:textId="77777777" w:rsidR="00E47C65" w:rsidRPr="008158F8" w:rsidRDefault="00E47C65" w:rsidP="006912EB">
            <w:pPr>
              <w:pStyle w:val="ListParagraph"/>
              <w:rPr>
                <w:rFonts w:ascii="Arial" w:hAnsi="Arial" w:cs="Arial"/>
                <w:sz w:val="20"/>
                <w:szCs w:val="20"/>
              </w:rPr>
            </w:pPr>
          </w:p>
        </w:tc>
        <w:tc>
          <w:tcPr>
            <w:tcW w:w="324" w:type="pct"/>
          </w:tcPr>
          <w:p w14:paraId="27F94DAF"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1.9</w:t>
            </w:r>
          </w:p>
        </w:tc>
        <w:tc>
          <w:tcPr>
            <w:tcW w:w="4395" w:type="pct"/>
            <w:vAlign w:val="center"/>
          </w:tcPr>
          <w:p w14:paraId="222604EC" w14:textId="77777777" w:rsidR="00E47C65" w:rsidRPr="008158F8" w:rsidRDefault="00000000" w:rsidP="006912EB">
            <w:pPr>
              <w:contextualSpacing/>
              <w:rPr>
                <w:rFonts w:ascii="Arial" w:hAnsi="Arial" w:cs="Arial"/>
                <w:sz w:val="20"/>
                <w:szCs w:val="20"/>
              </w:rPr>
            </w:pPr>
            <w:hyperlink w:anchor="InterviewsFocusGroupsSurveys" w:history="1">
              <w:r w:rsidR="00E47C65" w:rsidRPr="008158F8">
                <w:rPr>
                  <w:rStyle w:val="Hyperlink"/>
                  <w:rFonts w:ascii="Arial" w:hAnsi="Arial" w:cs="Arial"/>
                  <w:sz w:val="20"/>
                  <w:szCs w:val="20"/>
                </w:rPr>
                <w:t>Interviews, Focus Groups, or Surveys and/or Observations</w:t>
              </w:r>
            </w:hyperlink>
          </w:p>
        </w:tc>
        <w:tc>
          <w:tcPr>
            <w:tcW w:w="149" w:type="pct"/>
            <w:vAlign w:val="center"/>
          </w:tcPr>
          <w:p w14:paraId="27979D1D"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41CA1B9B" w14:textId="77777777" w:rsidTr="006912EB">
        <w:tc>
          <w:tcPr>
            <w:tcW w:w="132" w:type="pct"/>
            <w:shd w:val="clear" w:color="auto" w:fill="9CC2E5" w:themeFill="accent1" w:themeFillTint="99"/>
          </w:tcPr>
          <w:p w14:paraId="242CF565" w14:textId="77777777" w:rsidR="00E47C65" w:rsidRPr="008158F8" w:rsidRDefault="00E47C65" w:rsidP="006912EB">
            <w:pPr>
              <w:pStyle w:val="ListParagraph"/>
              <w:ind w:left="0"/>
              <w:rPr>
                <w:rFonts w:ascii="Arial" w:hAnsi="Arial" w:cs="Arial"/>
                <w:sz w:val="20"/>
                <w:szCs w:val="20"/>
              </w:rPr>
            </w:pPr>
          </w:p>
        </w:tc>
        <w:tc>
          <w:tcPr>
            <w:tcW w:w="324" w:type="pct"/>
            <w:shd w:val="clear" w:color="auto" w:fill="9CC2E5" w:themeFill="accent1" w:themeFillTint="99"/>
          </w:tcPr>
          <w:p w14:paraId="6BCEF656" w14:textId="77777777" w:rsidR="00E47C65" w:rsidRPr="008158F8" w:rsidRDefault="00E47C65" w:rsidP="006912EB">
            <w:pPr>
              <w:pStyle w:val="ListParagraph"/>
              <w:ind w:left="0"/>
              <w:rPr>
                <w:rFonts w:ascii="Arial" w:hAnsi="Arial" w:cs="Arial"/>
                <w:b/>
                <w:bCs/>
                <w:sz w:val="20"/>
                <w:szCs w:val="20"/>
              </w:rPr>
            </w:pPr>
            <w:r w:rsidRPr="008158F8">
              <w:rPr>
                <w:rFonts w:ascii="Arial" w:hAnsi="Arial" w:cs="Arial"/>
                <w:b/>
                <w:bCs/>
                <w:sz w:val="20"/>
                <w:szCs w:val="20"/>
              </w:rPr>
              <w:t>2.0</w:t>
            </w:r>
          </w:p>
        </w:tc>
        <w:tc>
          <w:tcPr>
            <w:tcW w:w="4395" w:type="pct"/>
            <w:shd w:val="clear" w:color="auto" w:fill="9CC2E5" w:themeFill="accent1" w:themeFillTint="99"/>
            <w:vAlign w:val="center"/>
          </w:tcPr>
          <w:p w14:paraId="7DCD287D" w14:textId="77777777" w:rsidR="00E47C65" w:rsidRPr="008158F8" w:rsidRDefault="00000000" w:rsidP="006912EB">
            <w:pPr>
              <w:pStyle w:val="ListParagraph"/>
              <w:ind w:left="0"/>
              <w:rPr>
                <w:rFonts w:ascii="Arial" w:hAnsi="Arial" w:cs="Arial"/>
                <w:b/>
                <w:bCs/>
                <w:sz w:val="20"/>
                <w:szCs w:val="20"/>
              </w:rPr>
            </w:pPr>
            <w:hyperlink w:anchor="ProjectManagement" w:history="1">
              <w:r w:rsidR="00E47C65" w:rsidRPr="008158F8">
                <w:rPr>
                  <w:rStyle w:val="Hyperlink"/>
                  <w:rFonts w:ascii="Arial" w:hAnsi="Arial" w:cs="Arial"/>
                  <w:b/>
                  <w:bCs/>
                  <w:sz w:val="20"/>
                  <w:szCs w:val="20"/>
                </w:rPr>
                <w:t>Project Management</w:t>
              </w:r>
            </w:hyperlink>
          </w:p>
        </w:tc>
        <w:tc>
          <w:tcPr>
            <w:tcW w:w="149" w:type="pct"/>
            <w:shd w:val="clear" w:color="auto" w:fill="9CC2E5" w:themeFill="accent1" w:themeFillTint="99"/>
            <w:vAlign w:val="center"/>
          </w:tcPr>
          <w:p w14:paraId="42974F4D"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1ADC59CC" w14:textId="77777777" w:rsidTr="006912EB">
        <w:tc>
          <w:tcPr>
            <w:tcW w:w="132" w:type="pct"/>
          </w:tcPr>
          <w:p w14:paraId="0191F2F6" w14:textId="77777777" w:rsidR="00E47C65" w:rsidRPr="008158F8" w:rsidRDefault="00E47C65" w:rsidP="006912EB">
            <w:pPr>
              <w:pStyle w:val="ListParagraph"/>
              <w:rPr>
                <w:rFonts w:ascii="Arial" w:hAnsi="Arial" w:cs="Arial"/>
                <w:sz w:val="20"/>
                <w:szCs w:val="20"/>
              </w:rPr>
            </w:pPr>
          </w:p>
        </w:tc>
        <w:tc>
          <w:tcPr>
            <w:tcW w:w="324" w:type="pct"/>
          </w:tcPr>
          <w:p w14:paraId="57227F30"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2.1</w:t>
            </w:r>
          </w:p>
        </w:tc>
        <w:tc>
          <w:tcPr>
            <w:tcW w:w="4395" w:type="pct"/>
            <w:vAlign w:val="center"/>
          </w:tcPr>
          <w:p w14:paraId="61763AA4" w14:textId="77777777" w:rsidR="00E47C65" w:rsidRPr="008158F8" w:rsidRDefault="00000000" w:rsidP="006912EB">
            <w:pPr>
              <w:contextualSpacing/>
              <w:rPr>
                <w:rFonts w:ascii="Arial" w:hAnsi="Arial" w:cs="Arial"/>
                <w:sz w:val="20"/>
                <w:szCs w:val="20"/>
              </w:rPr>
            </w:pPr>
            <w:hyperlink w:anchor="ResearchStaffandQualifications" w:history="1">
              <w:r w:rsidR="00E47C65" w:rsidRPr="008158F8">
                <w:rPr>
                  <w:rStyle w:val="Hyperlink"/>
                  <w:rFonts w:ascii="Arial" w:hAnsi="Arial" w:cs="Arial"/>
                  <w:sz w:val="20"/>
                  <w:szCs w:val="20"/>
                </w:rPr>
                <w:t>Research Staff and Qualifications</w:t>
              </w:r>
            </w:hyperlink>
          </w:p>
        </w:tc>
        <w:tc>
          <w:tcPr>
            <w:tcW w:w="149" w:type="pct"/>
            <w:vAlign w:val="center"/>
          </w:tcPr>
          <w:p w14:paraId="0FB48198"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43EB2E40" w14:textId="77777777" w:rsidTr="006912EB">
        <w:tc>
          <w:tcPr>
            <w:tcW w:w="132" w:type="pct"/>
          </w:tcPr>
          <w:p w14:paraId="126D95B8" w14:textId="77777777" w:rsidR="00E47C65" w:rsidRPr="008158F8" w:rsidRDefault="00E47C65" w:rsidP="006912EB">
            <w:pPr>
              <w:pStyle w:val="ListParagraph"/>
              <w:rPr>
                <w:rFonts w:ascii="Arial" w:hAnsi="Arial" w:cs="Arial"/>
                <w:sz w:val="20"/>
                <w:szCs w:val="20"/>
              </w:rPr>
            </w:pPr>
          </w:p>
        </w:tc>
        <w:tc>
          <w:tcPr>
            <w:tcW w:w="324" w:type="pct"/>
          </w:tcPr>
          <w:p w14:paraId="11156693"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2.2</w:t>
            </w:r>
          </w:p>
        </w:tc>
        <w:tc>
          <w:tcPr>
            <w:tcW w:w="4395" w:type="pct"/>
            <w:vAlign w:val="center"/>
          </w:tcPr>
          <w:p w14:paraId="7D0CC7C0" w14:textId="77777777" w:rsidR="00E47C65" w:rsidRPr="008158F8" w:rsidRDefault="00000000" w:rsidP="006912EB">
            <w:pPr>
              <w:contextualSpacing/>
              <w:rPr>
                <w:rFonts w:ascii="Arial" w:hAnsi="Arial" w:cs="Arial"/>
                <w:sz w:val="20"/>
                <w:szCs w:val="20"/>
              </w:rPr>
            </w:pPr>
            <w:hyperlink w:anchor="ResearchStaffTraining" w:history="1">
              <w:r w:rsidR="00E47C65" w:rsidRPr="008158F8">
                <w:rPr>
                  <w:rStyle w:val="Hyperlink"/>
                  <w:rFonts w:ascii="Arial" w:hAnsi="Arial" w:cs="Arial"/>
                  <w:sz w:val="20"/>
                  <w:szCs w:val="20"/>
                </w:rPr>
                <w:t>Research Staff Training</w:t>
              </w:r>
            </w:hyperlink>
          </w:p>
        </w:tc>
        <w:tc>
          <w:tcPr>
            <w:tcW w:w="149" w:type="pct"/>
            <w:vAlign w:val="center"/>
          </w:tcPr>
          <w:p w14:paraId="6E581359"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70960F4A" w14:textId="77777777" w:rsidTr="006912EB">
        <w:tc>
          <w:tcPr>
            <w:tcW w:w="132" w:type="pct"/>
          </w:tcPr>
          <w:p w14:paraId="305A1CE6" w14:textId="77777777" w:rsidR="00E47C65" w:rsidRPr="008158F8" w:rsidRDefault="00E47C65" w:rsidP="006912EB">
            <w:pPr>
              <w:pStyle w:val="ListParagraph"/>
              <w:rPr>
                <w:rFonts w:ascii="Arial" w:hAnsi="Arial" w:cs="Arial"/>
                <w:sz w:val="20"/>
                <w:szCs w:val="20"/>
              </w:rPr>
            </w:pPr>
          </w:p>
        </w:tc>
        <w:tc>
          <w:tcPr>
            <w:tcW w:w="324" w:type="pct"/>
          </w:tcPr>
          <w:p w14:paraId="0C13809E"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2.3</w:t>
            </w:r>
          </w:p>
        </w:tc>
        <w:tc>
          <w:tcPr>
            <w:tcW w:w="4395" w:type="pct"/>
            <w:vAlign w:val="center"/>
          </w:tcPr>
          <w:p w14:paraId="6339F7CD" w14:textId="77777777" w:rsidR="00E47C65" w:rsidRPr="008158F8" w:rsidRDefault="00000000" w:rsidP="006912EB">
            <w:pPr>
              <w:contextualSpacing/>
              <w:rPr>
                <w:rFonts w:ascii="Arial" w:hAnsi="Arial" w:cs="Arial"/>
                <w:sz w:val="20"/>
                <w:szCs w:val="20"/>
              </w:rPr>
            </w:pPr>
            <w:hyperlink w:anchor="ResourcesAvailable" w:history="1">
              <w:r w:rsidR="00E47C65" w:rsidRPr="008158F8">
                <w:rPr>
                  <w:rStyle w:val="Hyperlink"/>
                  <w:rFonts w:ascii="Arial" w:hAnsi="Arial" w:cs="Arial"/>
                  <w:sz w:val="20"/>
                  <w:szCs w:val="20"/>
                </w:rPr>
                <w:t>Resources Available</w:t>
              </w:r>
            </w:hyperlink>
          </w:p>
        </w:tc>
        <w:tc>
          <w:tcPr>
            <w:tcW w:w="149" w:type="pct"/>
            <w:vAlign w:val="center"/>
          </w:tcPr>
          <w:p w14:paraId="41E45B79"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696A12BB" w14:textId="77777777" w:rsidTr="006912EB">
        <w:tc>
          <w:tcPr>
            <w:tcW w:w="132" w:type="pct"/>
          </w:tcPr>
          <w:p w14:paraId="47D57E06" w14:textId="77777777" w:rsidR="00E47C65" w:rsidRPr="008158F8" w:rsidRDefault="00E47C65" w:rsidP="006912EB">
            <w:pPr>
              <w:pStyle w:val="ListParagraph"/>
              <w:rPr>
                <w:rFonts w:ascii="Arial" w:hAnsi="Arial" w:cs="Arial"/>
                <w:sz w:val="20"/>
                <w:szCs w:val="20"/>
              </w:rPr>
            </w:pPr>
          </w:p>
        </w:tc>
        <w:tc>
          <w:tcPr>
            <w:tcW w:w="324" w:type="pct"/>
          </w:tcPr>
          <w:p w14:paraId="645074A2"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2.4</w:t>
            </w:r>
          </w:p>
        </w:tc>
        <w:tc>
          <w:tcPr>
            <w:tcW w:w="4395" w:type="pct"/>
            <w:vAlign w:val="center"/>
          </w:tcPr>
          <w:p w14:paraId="7D975D7D" w14:textId="77777777" w:rsidR="00E47C65" w:rsidRPr="008158F8" w:rsidRDefault="00000000" w:rsidP="006912EB">
            <w:pPr>
              <w:contextualSpacing/>
              <w:rPr>
                <w:rFonts w:ascii="Arial" w:hAnsi="Arial" w:cs="Arial"/>
                <w:sz w:val="20"/>
                <w:szCs w:val="20"/>
              </w:rPr>
            </w:pPr>
            <w:hyperlink w:anchor="ResearchSites" w:history="1">
              <w:r w:rsidR="00E47C65" w:rsidRPr="008158F8">
                <w:rPr>
                  <w:rStyle w:val="Hyperlink"/>
                  <w:rFonts w:ascii="Arial" w:hAnsi="Arial" w:cs="Arial"/>
                  <w:sz w:val="20"/>
                  <w:szCs w:val="20"/>
                </w:rPr>
                <w:t>Research Sites</w:t>
              </w:r>
            </w:hyperlink>
          </w:p>
        </w:tc>
        <w:tc>
          <w:tcPr>
            <w:tcW w:w="149" w:type="pct"/>
            <w:vAlign w:val="center"/>
          </w:tcPr>
          <w:p w14:paraId="32EA812B"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5CB64774" w14:textId="77777777" w:rsidTr="006912EB">
        <w:tc>
          <w:tcPr>
            <w:tcW w:w="132" w:type="pct"/>
            <w:shd w:val="clear" w:color="auto" w:fill="9CC2E5" w:themeFill="accent1" w:themeFillTint="99"/>
          </w:tcPr>
          <w:p w14:paraId="255D6E0C" w14:textId="77777777" w:rsidR="00E47C65" w:rsidRPr="008158F8" w:rsidRDefault="00E47C65" w:rsidP="006912EB">
            <w:pPr>
              <w:pStyle w:val="ListParagraph"/>
              <w:ind w:left="0"/>
              <w:rPr>
                <w:rFonts w:ascii="Arial" w:hAnsi="Arial" w:cs="Arial"/>
                <w:sz w:val="20"/>
                <w:szCs w:val="20"/>
              </w:rPr>
            </w:pPr>
          </w:p>
        </w:tc>
        <w:tc>
          <w:tcPr>
            <w:tcW w:w="324" w:type="pct"/>
            <w:shd w:val="clear" w:color="auto" w:fill="9CC2E5" w:themeFill="accent1" w:themeFillTint="99"/>
          </w:tcPr>
          <w:p w14:paraId="0C537B3C" w14:textId="77777777" w:rsidR="00E47C65" w:rsidRPr="008158F8" w:rsidRDefault="00E47C65" w:rsidP="006912EB">
            <w:pPr>
              <w:pStyle w:val="ListParagraph"/>
              <w:ind w:left="0"/>
              <w:rPr>
                <w:rFonts w:ascii="Arial" w:hAnsi="Arial" w:cs="Arial"/>
                <w:b/>
                <w:bCs/>
                <w:sz w:val="20"/>
                <w:szCs w:val="20"/>
              </w:rPr>
            </w:pPr>
            <w:r w:rsidRPr="008158F8">
              <w:rPr>
                <w:rFonts w:ascii="Arial" w:hAnsi="Arial" w:cs="Arial"/>
                <w:b/>
                <w:bCs/>
                <w:sz w:val="20"/>
                <w:szCs w:val="20"/>
              </w:rPr>
              <w:t>3.0</w:t>
            </w:r>
          </w:p>
        </w:tc>
        <w:tc>
          <w:tcPr>
            <w:tcW w:w="4395" w:type="pct"/>
            <w:shd w:val="clear" w:color="auto" w:fill="9CC2E5" w:themeFill="accent1" w:themeFillTint="99"/>
            <w:vAlign w:val="center"/>
          </w:tcPr>
          <w:p w14:paraId="79AB5B19" w14:textId="77777777" w:rsidR="00E47C65" w:rsidRPr="008158F8" w:rsidRDefault="00000000" w:rsidP="006912EB">
            <w:pPr>
              <w:pStyle w:val="ListParagraph"/>
              <w:ind w:left="0"/>
              <w:rPr>
                <w:rFonts w:ascii="Arial" w:hAnsi="Arial" w:cs="Arial"/>
                <w:b/>
                <w:bCs/>
                <w:sz w:val="20"/>
                <w:szCs w:val="20"/>
              </w:rPr>
            </w:pPr>
            <w:hyperlink w:anchor="MultiCenterResearch" w:history="1">
              <w:r w:rsidR="00E47C65" w:rsidRPr="008158F8">
                <w:rPr>
                  <w:rStyle w:val="Hyperlink"/>
                  <w:rFonts w:ascii="Arial" w:hAnsi="Arial" w:cs="Arial"/>
                  <w:b/>
                  <w:bCs/>
                  <w:sz w:val="20"/>
                  <w:szCs w:val="20"/>
                </w:rPr>
                <w:t>Multi Center Research</w:t>
              </w:r>
            </w:hyperlink>
          </w:p>
        </w:tc>
        <w:tc>
          <w:tcPr>
            <w:tcW w:w="149" w:type="pct"/>
            <w:shd w:val="clear" w:color="auto" w:fill="9CC2E5" w:themeFill="accent1" w:themeFillTint="99"/>
            <w:vAlign w:val="center"/>
          </w:tcPr>
          <w:p w14:paraId="3DD2D807"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1DE1545D" w14:textId="77777777" w:rsidTr="006912EB">
        <w:tc>
          <w:tcPr>
            <w:tcW w:w="132" w:type="pct"/>
            <w:shd w:val="clear" w:color="auto" w:fill="9CC2E5" w:themeFill="accent1" w:themeFillTint="99"/>
          </w:tcPr>
          <w:p w14:paraId="57E00ED9" w14:textId="77777777" w:rsidR="00E47C65" w:rsidRPr="008158F8" w:rsidRDefault="00E47C65" w:rsidP="006912EB">
            <w:pPr>
              <w:pStyle w:val="ListParagraph"/>
              <w:ind w:left="0"/>
              <w:rPr>
                <w:rFonts w:ascii="Arial" w:hAnsi="Arial" w:cs="Arial"/>
                <w:sz w:val="20"/>
                <w:szCs w:val="20"/>
              </w:rPr>
            </w:pPr>
          </w:p>
        </w:tc>
        <w:tc>
          <w:tcPr>
            <w:tcW w:w="324" w:type="pct"/>
            <w:shd w:val="clear" w:color="auto" w:fill="9CC2E5" w:themeFill="accent1" w:themeFillTint="99"/>
          </w:tcPr>
          <w:p w14:paraId="49A66F47" w14:textId="77777777" w:rsidR="00E47C65" w:rsidRPr="008158F8" w:rsidRDefault="00E47C65" w:rsidP="006912EB">
            <w:pPr>
              <w:pStyle w:val="ListParagraph"/>
              <w:ind w:left="0"/>
              <w:rPr>
                <w:rFonts w:ascii="Arial" w:hAnsi="Arial" w:cs="Arial"/>
                <w:b/>
                <w:bCs/>
                <w:sz w:val="20"/>
                <w:szCs w:val="20"/>
              </w:rPr>
            </w:pPr>
            <w:r w:rsidRPr="008158F8">
              <w:rPr>
                <w:rFonts w:ascii="Arial" w:hAnsi="Arial" w:cs="Arial"/>
                <w:b/>
                <w:bCs/>
                <w:sz w:val="20"/>
                <w:szCs w:val="20"/>
              </w:rPr>
              <w:t>4.0</w:t>
            </w:r>
          </w:p>
        </w:tc>
        <w:tc>
          <w:tcPr>
            <w:tcW w:w="4395" w:type="pct"/>
            <w:shd w:val="clear" w:color="auto" w:fill="9CC2E5" w:themeFill="accent1" w:themeFillTint="99"/>
            <w:vAlign w:val="center"/>
          </w:tcPr>
          <w:p w14:paraId="1107C579" w14:textId="77777777" w:rsidR="00E47C65" w:rsidRPr="008158F8" w:rsidRDefault="00000000" w:rsidP="006912EB">
            <w:pPr>
              <w:pStyle w:val="ListParagraph"/>
              <w:ind w:left="0"/>
              <w:rPr>
                <w:rFonts w:ascii="Arial" w:hAnsi="Arial" w:cs="Arial"/>
                <w:b/>
                <w:bCs/>
                <w:sz w:val="20"/>
                <w:szCs w:val="20"/>
              </w:rPr>
            </w:pPr>
            <w:hyperlink w:anchor="SubjectConsiderations" w:history="1">
              <w:r w:rsidR="00E47C65" w:rsidRPr="0018237E">
                <w:rPr>
                  <w:rStyle w:val="Hyperlink"/>
                  <w:rFonts w:ascii="Arial" w:hAnsi="Arial" w:cs="Arial"/>
                  <w:b/>
                  <w:bCs/>
                  <w:sz w:val="20"/>
                  <w:szCs w:val="20"/>
                </w:rPr>
                <w:t>Subject Considerations</w:t>
              </w:r>
            </w:hyperlink>
          </w:p>
        </w:tc>
        <w:tc>
          <w:tcPr>
            <w:tcW w:w="149" w:type="pct"/>
            <w:shd w:val="clear" w:color="auto" w:fill="9CC2E5" w:themeFill="accent1" w:themeFillTint="99"/>
            <w:vAlign w:val="center"/>
          </w:tcPr>
          <w:p w14:paraId="722F5BCA"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3BD6A327" w14:textId="77777777" w:rsidTr="006912EB">
        <w:tc>
          <w:tcPr>
            <w:tcW w:w="132" w:type="pct"/>
          </w:tcPr>
          <w:p w14:paraId="686E308D" w14:textId="77777777" w:rsidR="00E47C65" w:rsidRPr="008158F8" w:rsidRDefault="00E47C65" w:rsidP="006912EB">
            <w:pPr>
              <w:pStyle w:val="ListParagraph"/>
              <w:ind w:left="1440"/>
              <w:rPr>
                <w:rFonts w:ascii="Arial" w:hAnsi="Arial" w:cs="Arial"/>
                <w:sz w:val="20"/>
                <w:szCs w:val="20"/>
              </w:rPr>
            </w:pPr>
          </w:p>
        </w:tc>
        <w:tc>
          <w:tcPr>
            <w:tcW w:w="324" w:type="pct"/>
          </w:tcPr>
          <w:p w14:paraId="664976F9"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4.1</w:t>
            </w:r>
          </w:p>
        </w:tc>
        <w:tc>
          <w:tcPr>
            <w:tcW w:w="4395" w:type="pct"/>
            <w:vAlign w:val="center"/>
          </w:tcPr>
          <w:p w14:paraId="2B6621EC" w14:textId="77777777" w:rsidR="00E47C65" w:rsidRPr="008158F8" w:rsidRDefault="00000000" w:rsidP="006912EB">
            <w:pPr>
              <w:contextualSpacing/>
              <w:rPr>
                <w:rFonts w:ascii="Arial" w:hAnsi="Arial" w:cs="Arial"/>
                <w:sz w:val="20"/>
                <w:szCs w:val="20"/>
              </w:rPr>
            </w:pPr>
            <w:hyperlink w:anchor="SubjectSelectionandEnrollmentConside" w:history="1">
              <w:r w:rsidR="00E47C65" w:rsidRPr="008158F8">
                <w:rPr>
                  <w:rStyle w:val="Hyperlink"/>
                  <w:rFonts w:ascii="Arial" w:hAnsi="Arial" w:cs="Arial"/>
                  <w:sz w:val="20"/>
                  <w:szCs w:val="20"/>
                </w:rPr>
                <w:t>Subject Selection and Enrollment Considerations</w:t>
              </w:r>
            </w:hyperlink>
          </w:p>
        </w:tc>
        <w:tc>
          <w:tcPr>
            <w:tcW w:w="149" w:type="pct"/>
            <w:vAlign w:val="center"/>
          </w:tcPr>
          <w:p w14:paraId="0830310E"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7ECF5357" w14:textId="77777777" w:rsidTr="006912EB">
        <w:tc>
          <w:tcPr>
            <w:tcW w:w="132" w:type="pct"/>
          </w:tcPr>
          <w:p w14:paraId="343DEA6F" w14:textId="77777777" w:rsidR="00E47C65" w:rsidRPr="008158F8" w:rsidRDefault="00E47C65" w:rsidP="006912EB">
            <w:pPr>
              <w:pStyle w:val="ListParagraph"/>
              <w:ind w:left="1440"/>
              <w:rPr>
                <w:rFonts w:ascii="Arial" w:hAnsi="Arial" w:cs="Arial"/>
                <w:sz w:val="20"/>
                <w:szCs w:val="20"/>
              </w:rPr>
            </w:pPr>
          </w:p>
        </w:tc>
        <w:tc>
          <w:tcPr>
            <w:tcW w:w="324" w:type="pct"/>
          </w:tcPr>
          <w:p w14:paraId="465760F1"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4.2</w:t>
            </w:r>
          </w:p>
        </w:tc>
        <w:tc>
          <w:tcPr>
            <w:tcW w:w="4395" w:type="pct"/>
            <w:vAlign w:val="center"/>
          </w:tcPr>
          <w:p w14:paraId="212ED55E" w14:textId="77777777" w:rsidR="00E47C65" w:rsidRPr="008158F8" w:rsidRDefault="00000000" w:rsidP="006912EB">
            <w:pPr>
              <w:contextualSpacing/>
              <w:rPr>
                <w:rFonts w:ascii="Arial" w:hAnsi="Arial" w:cs="Arial"/>
                <w:sz w:val="20"/>
                <w:szCs w:val="20"/>
              </w:rPr>
            </w:pPr>
            <w:hyperlink w:anchor="four2" w:history="1">
              <w:r w:rsidR="00E47C65" w:rsidRPr="0018237E">
                <w:rPr>
                  <w:rStyle w:val="Hyperlink"/>
                  <w:rFonts w:ascii="Arial" w:hAnsi="Arial" w:cs="Arial"/>
                  <w:sz w:val="20"/>
                  <w:szCs w:val="20"/>
                </w:rPr>
                <w:t>Obtaining Identifiable Information About Non-Subjects</w:t>
              </w:r>
            </w:hyperlink>
          </w:p>
        </w:tc>
        <w:tc>
          <w:tcPr>
            <w:tcW w:w="149" w:type="pct"/>
            <w:vAlign w:val="center"/>
          </w:tcPr>
          <w:p w14:paraId="1CBC4C7F"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442B31C7" w14:textId="77777777" w:rsidTr="006912EB">
        <w:tc>
          <w:tcPr>
            <w:tcW w:w="132" w:type="pct"/>
          </w:tcPr>
          <w:p w14:paraId="72BD1B13" w14:textId="77777777" w:rsidR="00E47C65" w:rsidRPr="008158F8" w:rsidRDefault="00E47C65" w:rsidP="006912EB">
            <w:pPr>
              <w:pStyle w:val="ListParagraph"/>
              <w:ind w:left="1440"/>
              <w:rPr>
                <w:rFonts w:ascii="Arial" w:hAnsi="Arial" w:cs="Arial"/>
                <w:sz w:val="20"/>
                <w:szCs w:val="20"/>
              </w:rPr>
            </w:pPr>
          </w:p>
        </w:tc>
        <w:tc>
          <w:tcPr>
            <w:tcW w:w="324" w:type="pct"/>
          </w:tcPr>
          <w:p w14:paraId="5BC4AC73"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4.3</w:t>
            </w:r>
          </w:p>
        </w:tc>
        <w:tc>
          <w:tcPr>
            <w:tcW w:w="4395" w:type="pct"/>
            <w:vAlign w:val="center"/>
          </w:tcPr>
          <w:p w14:paraId="23189E0E" w14:textId="77777777" w:rsidR="00E47C65" w:rsidRPr="008158F8" w:rsidRDefault="00000000" w:rsidP="006912EB">
            <w:pPr>
              <w:contextualSpacing/>
              <w:rPr>
                <w:rFonts w:ascii="Arial" w:hAnsi="Arial" w:cs="Arial"/>
                <w:sz w:val="20"/>
                <w:szCs w:val="20"/>
              </w:rPr>
            </w:pPr>
            <w:hyperlink w:anchor="NumberofSubjects" w:history="1">
              <w:r w:rsidR="00E47C65" w:rsidRPr="008158F8">
                <w:rPr>
                  <w:rStyle w:val="Hyperlink"/>
                  <w:rFonts w:ascii="Arial" w:hAnsi="Arial" w:cs="Arial"/>
                  <w:sz w:val="20"/>
                  <w:szCs w:val="20"/>
                </w:rPr>
                <w:t>Number of Subjects</w:t>
              </w:r>
            </w:hyperlink>
          </w:p>
        </w:tc>
        <w:tc>
          <w:tcPr>
            <w:tcW w:w="149" w:type="pct"/>
            <w:vAlign w:val="center"/>
          </w:tcPr>
          <w:p w14:paraId="0274569B"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0D923101" w14:textId="77777777" w:rsidTr="006912EB">
        <w:tc>
          <w:tcPr>
            <w:tcW w:w="132" w:type="pct"/>
          </w:tcPr>
          <w:p w14:paraId="48218559" w14:textId="77777777" w:rsidR="00E47C65" w:rsidRPr="008158F8" w:rsidRDefault="00E47C65" w:rsidP="006912EB">
            <w:pPr>
              <w:pStyle w:val="ListParagraph"/>
              <w:ind w:left="1440"/>
              <w:rPr>
                <w:rFonts w:ascii="Arial" w:hAnsi="Arial" w:cs="Arial"/>
                <w:sz w:val="20"/>
                <w:szCs w:val="20"/>
              </w:rPr>
            </w:pPr>
          </w:p>
        </w:tc>
        <w:tc>
          <w:tcPr>
            <w:tcW w:w="324" w:type="pct"/>
          </w:tcPr>
          <w:p w14:paraId="490580F2"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4.4</w:t>
            </w:r>
          </w:p>
        </w:tc>
        <w:tc>
          <w:tcPr>
            <w:tcW w:w="4395" w:type="pct"/>
            <w:vAlign w:val="center"/>
          </w:tcPr>
          <w:p w14:paraId="7330A70B" w14:textId="77777777" w:rsidR="00E47C65" w:rsidRPr="008158F8" w:rsidRDefault="00000000" w:rsidP="006912EB">
            <w:pPr>
              <w:contextualSpacing/>
              <w:rPr>
                <w:rFonts w:ascii="Arial" w:hAnsi="Arial" w:cs="Arial"/>
                <w:sz w:val="20"/>
                <w:szCs w:val="20"/>
              </w:rPr>
            </w:pPr>
            <w:hyperlink w:anchor="ConsentProcedures" w:history="1">
              <w:r w:rsidR="00E47C65" w:rsidRPr="008158F8">
                <w:rPr>
                  <w:rStyle w:val="Hyperlink"/>
                  <w:rFonts w:ascii="Arial" w:hAnsi="Arial" w:cs="Arial"/>
                  <w:sz w:val="20"/>
                  <w:szCs w:val="20"/>
                </w:rPr>
                <w:t>Consent Procedures</w:t>
              </w:r>
            </w:hyperlink>
          </w:p>
        </w:tc>
        <w:tc>
          <w:tcPr>
            <w:tcW w:w="149" w:type="pct"/>
            <w:vAlign w:val="center"/>
          </w:tcPr>
          <w:p w14:paraId="2C8536C0"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037FF585" w14:textId="77777777" w:rsidTr="006912EB">
        <w:tc>
          <w:tcPr>
            <w:tcW w:w="132" w:type="pct"/>
          </w:tcPr>
          <w:p w14:paraId="3C6EB141" w14:textId="77777777" w:rsidR="00E47C65" w:rsidRPr="008158F8" w:rsidRDefault="00E47C65" w:rsidP="006912EB">
            <w:pPr>
              <w:pStyle w:val="ListParagraph"/>
              <w:ind w:left="1440"/>
              <w:rPr>
                <w:rFonts w:ascii="Arial" w:hAnsi="Arial" w:cs="Arial"/>
                <w:sz w:val="20"/>
                <w:szCs w:val="20"/>
              </w:rPr>
            </w:pPr>
          </w:p>
        </w:tc>
        <w:tc>
          <w:tcPr>
            <w:tcW w:w="324" w:type="pct"/>
          </w:tcPr>
          <w:p w14:paraId="7D92E5CC"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4.5</w:t>
            </w:r>
          </w:p>
        </w:tc>
        <w:tc>
          <w:tcPr>
            <w:tcW w:w="4395" w:type="pct"/>
            <w:vAlign w:val="center"/>
          </w:tcPr>
          <w:p w14:paraId="0786C57D" w14:textId="77777777" w:rsidR="00E47C65" w:rsidRPr="008158F8" w:rsidRDefault="00000000" w:rsidP="006912EB">
            <w:pPr>
              <w:contextualSpacing/>
              <w:rPr>
                <w:rFonts w:ascii="Arial" w:hAnsi="Arial" w:cs="Arial"/>
                <w:sz w:val="20"/>
                <w:szCs w:val="20"/>
              </w:rPr>
            </w:pPr>
            <w:hyperlink w:anchor="SpecialConsentPopulations" w:history="1">
              <w:r w:rsidR="00E47C65" w:rsidRPr="008158F8">
                <w:rPr>
                  <w:rStyle w:val="Hyperlink"/>
                  <w:rFonts w:ascii="Arial" w:hAnsi="Arial" w:cs="Arial"/>
                  <w:sz w:val="20"/>
                  <w:szCs w:val="20"/>
                </w:rPr>
                <w:t>Special Consent Populations</w:t>
              </w:r>
            </w:hyperlink>
          </w:p>
        </w:tc>
        <w:tc>
          <w:tcPr>
            <w:tcW w:w="149" w:type="pct"/>
            <w:vAlign w:val="center"/>
          </w:tcPr>
          <w:p w14:paraId="585301FC"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070A79BE" w14:textId="77777777" w:rsidTr="006912EB">
        <w:tc>
          <w:tcPr>
            <w:tcW w:w="132" w:type="pct"/>
          </w:tcPr>
          <w:p w14:paraId="5EFAA20B" w14:textId="77777777" w:rsidR="00E47C65" w:rsidRPr="008158F8" w:rsidRDefault="00E47C65" w:rsidP="006912EB">
            <w:pPr>
              <w:pStyle w:val="ListParagraph"/>
              <w:ind w:left="1440"/>
              <w:rPr>
                <w:rFonts w:ascii="Arial" w:hAnsi="Arial" w:cs="Arial"/>
                <w:sz w:val="20"/>
                <w:szCs w:val="20"/>
              </w:rPr>
            </w:pPr>
          </w:p>
        </w:tc>
        <w:tc>
          <w:tcPr>
            <w:tcW w:w="324" w:type="pct"/>
          </w:tcPr>
          <w:p w14:paraId="502758B6"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4.6</w:t>
            </w:r>
          </w:p>
        </w:tc>
        <w:tc>
          <w:tcPr>
            <w:tcW w:w="4395" w:type="pct"/>
            <w:vAlign w:val="center"/>
          </w:tcPr>
          <w:p w14:paraId="10831A5B" w14:textId="77777777" w:rsidR="00E47C65" w:rsidRPr="008158F8" w:rsidRDefault="00000000" w:rsidP="006912EB">
            <w:pPr>
              <w:contextualSpacing/>
              <w:rPr>
                <w:rFonts w:ascii="Arial" w:hAnsi="Arial" w:cs="Arial"/>
                <w:sz w:val="20"/>
                <w:szCs w:val="20"/>
              </w:rPr>
            </w:pPr>
            <w:hyperlink w:anchor="EconomicBurden" w:history="1">
              <w:r w:rsidR="00E47C65" w:rsidRPr="008158F8">
                <w:rPr>
                  <w:rStyle w:val="Hyperlink"/>
                  <w:rFonts w:ascii="Arial" w:hAnsi="Arial" w:cs="Arial"/>
                  <w:sz w:val="20"/>
                  <w:szCs w:val="20"/>
                </w:rPr>
                <w:t>Economic Burden and/or Compensation</w:t>
              </w:r>
            </w:hyperlink>
            <w:r w:rsidR="00E47C65" w:rsidRPr="008158F8">
              <w:rPr>
                <w:rStyle w:val="Hyperlink"/>
                <w:rFonts w:ascii="Arial" w:hAnsi="Arial" w:cs="Arial"/>
                <w:sz w:val="20"/>
                <w:szCs w:val="20"/>
              </w:rPr>
              <w:t xml:space="preserve"> For Subjects</w:t>
            </w:r>
          </w:p>
        </w:tc>
        <w:tc>
          <w:tcPr>
            <w:tcW w:w="149" w:type="pct"/>
            <w:vAlign w:val="center"/>
          </w:tcPr>
          <w:p w14:paraId="1096DF8A"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428B5D1E" w14:textId="77777777" w:rsidTr="006912EB">
        <w:tc>
          <w:tcPr>
            <w:tcW w:w="132" w:type="pct"/>
          </w:tcPr>
          <w:p w14:paraId="37ED21E0" w14:textId="77777777" w:rsidR="00E47C65" w:rsidRPr="008158F8" w:rsidRDefault="00E47C65" w:rsidP="006912EB">
            <w:pPr>
              <w:pStyle w:val="ListParagraph"/>
              <w:ind w:left="1440"/>
              <w:rPr>
                <w:rFonts w:ascii="Arial" w:hAnsi="Arial" w:cs="Arial"/>
                <w:sz w:val="20"/>
                <w:szCs w:val="20"/>
              </w:rPr>
            </w:pPr>
          </w:p>
        </w:tc>
        <w:tc>
          <w:tcPr>
            <w:tcW w:w="324" w:type="pct"/>
          </w:tcPr>
          <w:p w14:paraId="1F395C87"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4.7</w:t>
            </w:r>
          </w:p>
        </w:tc>
        <w:tc>
          <w:tcPr>
            <w:tcW w:w="4395" w:type="pct"/>
            <w:vAlign w:val="center"/>
          </w:tcPr>
          <w:p w14:paraId="769F6BD3" w14:textId="77777777" w:rsidR="00E47C65" w:rsidRPr="008158F8" w:rsidRDefault="00000000" w:rsidP="006912EB">
            <w:pPr>
              <w:contextualSpacing/>
              <w:rPr>
                <w:rFonts w:ascii="Arial" w:hAnsi="Arial" w:cs="Arial"/>
                <w:sz w:val="20"/>
                <w:szCs w:val="20"/>
              </w:rPr>
            </w:pPr>
            <w:hyperlink w:anchor="RisksandBenefitstoSubjects" w:history="1">
              <w:r w:rsidR="00E47C65" w:rsidRPr="008158F8">
                <w:rPr>
                  <w:rStyle w:val="Hyperlink"/>
                  <w:rFonts w:ascii="Arial" w:hAnsi="Arial" w:cs="Arial"/>
                  <w:sz w:val="20"/>
                  <w:szCs w:val="20"/>
                </w:rPr>
                <w:t>Risks and Benefits to Subjects</w:t>
              </w:r>
            </w:hyperlink>
          </w:p>
        </w:tc>
        <w:tc>
          <w:tcPr>
            <w:tcW w:w="149" w:type="pct"/>
            <w:vAlign w:val="center"/>
          </w:tcPr>
          <w:p w14:paraId="5CF8741D"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43435B5A" w14:textId="77777777" w:rsidTr="006912EB">
        <w:tc>
          <w:tcPr>
            <w:tcW w:w="132" w:type="pct"/>
            <w:shd w:val="clear" w:color="auto" w:fill="9CC2E5" w:themeFill="accent1" w:themeFillTint="99"/>
          </w:tcPr>
          <w:p w14:paraId="778026E8" w14:textId="77777777" w:rsidR="00E47C65" w:rsidRPr="008158F8" w:rsidRDefault="00E47C65" w:rsidP="006912EB">
            <w:pPr>
              <w:pStyle w:val="ListParagraph"/>
              <w:ind w:left="0"/>
              <w:rPr>
                <w:rFonts w:ascii="Arial" w:hAnsi="Arial" w:cs="Arial"/>
                <w:sz w:val="20"/>
                <w:szCs w:val="20"/>
              </w:rPr>
            </w:pPr>
          </w:p>
        </w:tc>
        <w:tc>
          <w:tcPr>
            <w:tcW w:w="324" w:type="pct"/>
            <w:shd w:val="clear" w:color="auto" w:fill="9CC2E5" w:themeFill="accent1" w:themeFillTint="99"/>
          </w:tcPr>
          <w:p w14:paraId="0A61786A" w14:textId="77777777" w:rsidR="00E47C65" w:rsidRPr="008158F8" w:rsidRDefault="00E47C65" w:rsidP="006912EB">
            <w:pPr>
              <w:pStyle w:val="ListParagraph"/>
              <w:ind w:left="0"/>
              <w:rPr>
                <w:rFonts w:ascii="Arial" w:hAnsi="Arial" w:cs="Arial"/>
                <w:b/>
                <w:bCs/>
                <w:sz w:val="20"/>
                <w:szCs w:val="20"/>
              </w:rPr>
            </w:pPr>
            <w:r w:rsidRPr="008158F8">
              <w:rPr>
                <w:rFonts w:ascii="Arial" w:hAnsi="Arial" w:cs="Arial"/>
                <w:b/>
                <w:bCs/>
                <w:sz w:val="20"/>
                <w:szCs w:val="20"/>
              </w:rPr>
              <w:t>5.0</w:t>
            </w:r>
          </w:p>
        </w:tc>
        <w:tc>
          <w:tcPr>
            <w:tcW w:w="4395" w:type="pct"/>
            <w:shd w:val="clear" w:color="auto" w:fill="9CC2E5" w:themeFill="accent1" w:themeFillTint="99"/>
            <w:vAlign w:val="center"/>
          </w:tcPr>
          <w:p w14:paraId="58551DCC" w14:textId="77777777" w:rsidR="00E47C65" w:rsidRPr="008158F8" w:rsidRDefault="00000000" w:rsidP="006912EB">
            <w:pPr>
              <w:pStyle w:val="ListParagraph"/>
              <w:ind w:left="0"/>
              <w:rPr>
                <w:rFonts w:ascii="Arial" w:hAnsi="Arial" w:cs="Arial"/>
                <w:b/>
                <w:bCs/>
                <w:sz w:val="20"/>
                <w:szCs w:val="20"/>
              </w:rPr>
            </w:pPr>
            <w:hyperlink w:anchor="SpecialConsiderations" w:history="1">
              <w:r w:rsidR="00E47C65" w:rsidRPr="008158F8">
                <w:rPr>
                  <w:rStyle w:val="Hyperlink"/>
                  <w:rFonts w:ascii="Arial" w:hAnsi="Arial" w:cs="Arial"/>
                  <w:b/>
                  <w:bCs/>
                  <w:sz w:val="20"/>
                  <w:szCs w:val="20"/>
                </w:rPr>
                <w:t>Special Considerations</w:t>
              </w:r>
            </w:hyperlink>
          </w:p>
        </w:tc>
        <w:tc>
          <w:tcPr>
            <w:tcW w:w="149" w:type="pct"/>
            <w:shd w:val="clear" w:color="auto" w:fill="9CC2E5" w:themeFill="accent1" w:themeFillTint="99"/>
            <w:vAlign w:val="center"/>
          </w:tcPr>
          <w:p w14:paraId="54650A27"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66E3CFAF" w14:textId="77777777" w:rsidTr="006912EB">
        <w:tc>
          <w:tcPr>
            <w:tcW w:w="132" w:type="pct"/>
          </w:tcPr>
          <w:p w14:paraId="0A1455BA" w14:textId="77777777" w:rsidR="00E47C65" w:rsidRPr="008158F8" w:rsidRDefault="00E47C65" w:rsidP="006912EB">
            <w:pPr>
              <w:pStyle w:val="ListParagraph"/>
              <w:rPr>
                <w:rFonts w:ascii="Arial" w:hAnsi="Arial" w:cs="Arial"/>
                <w:sz w:val="20"/>
                <w:szCs w:val="20"/>
              </w:rPr>
            </w:pPr>
          </w:p>
        </w:tc>
        <w:tc>
          <w:tcPr>
            <w:tcW w:w="324" w:type="pct"/>
          </w:tcPr>
          <w:p w14:paraId="492985BB"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5.1</w:t>
            </w:r>
          </w:p>
        </w:tc>
        <w:tc>
          <w:tcPr>
            <w:tcW w:w="4395" w:type="pct"/>
            <w:vAlign w:val="center"/>
          </w:tcPr>
          <w:p w14:paraId="58FC2382" w14:textId="77777777" w:rsidR="00E47C65" w:rsidRPr="008158F8" w:rsidRDefault="00000000" w:rsidP="006912EB">
            <w:pPr>
              <w:contextualSpacing/>
              <w:rPr>
                <w:rFonts w:ascii="Arial" w:hAnsi="Arial" w:cs="Arial"/>
                <w:sz w:val="20"/>
                <w:szCs w:val="20"/>
              </w:rPr>
            </w:pPr>
            <w:hyperlink w:anchor="HealthInsurancePortabilityandAccount" w:history="1">
              <w:r w:rsidR="00E47C65" w:rsidRPr="008158F8">
                <w:rPr>
                  <w:rStyle w:val="Hyperlink"/>
                  <w:rFonts w:ascii="Arial" w:hAnsi="Arial" w:cs="Arial"/>
                  <w:sz w:val="20"/>
                  <w:szCs w:val="20"/>
                </w:rPr>
                <w:t>Health Insurance Portability and Accountability Act (HIPAA)</w:t>
              </w:r>
            </w:hyperlink>
          </w:p>
        </w:tc>
        <w:tc>
          <w:tcPr>
            <w:tcW w:w="149" w:type="pct"/>
            <w:vAlign w:val="center"/>
          </w:tcPr>
          <w:p w14:paraId="5BEB247E"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2CD6B843" w14:textId="77777777" w:rsidTr="006912EB">
        <w:tc>
          <w:tcPr>
            <w:tcW w:w="132" w:type="pct"/>
          </w:tcPr>
          <w:p w14:paraId="4CA36B94" w14:textId="77777777" w:rsidR="00E47C65" w:rsidRPr="008158F8" w:rsidRDefault="00E47C65" w:rsidP="006912EB">
            <w:pPr>
              <w:pStyle w:val="ListParagraph"/>
              <w:rPr>
                <w:rFonts w:ascii="Arial" w:hAnsi="Arial" w:cs="Arial"/>
                <w:sz w:val="20"/>
                <w:szCs w:val="20"/>
              </w:rPr>
            </w:pPr>
          </w:p>
        </w:tc>
        <w:tc>
          <w:tcPr>
            <w:tcW w:w="324" w:type="pct"/>
          </w:tcPr>
          <w:p w14:paraId="3462E209"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5.2</w:t>
            </w:r>
          </w:p>
        </w:tc>
        <w:tc>
          <w:tcPr>
            <w:tcW w:w="4395" w:type="pct"/>
            <w:vAlign w:val="center"/>
          </w:tcPr>
          <w:p w14:paraId="508641DE" w14:textId="77777777" w:rsidR="00E47C65" w:rsidRPr="008158F8" w:rsidRDefault="00000000" w:rsidP="006912EB">
            <w:pPr>
              <w:contextualSpacing/>
              <w:rPr>
                <w:rFonts w:ascii="Arial" w:hAnsi="Arial" w:cs="Arial"/>
                <w:sz w:val="20"/>
                <w:szCs w:val="20"/>
              </w:rPr>
            </w:pPr>
            <w:hyperlink w:anchor="FamilyEducationalRightsandPrivacyAc" w:history="1">
              <w:r w:rsidR="00E47C65" w:rsidRPr="008158F8">
                <w:rPr>
                  <w:rStyle w:val="Hyperlink"/>
                  <w:rFonts w:ascii="Arial" w:hAnsi="Arial" w:cs="Arial"/>
                  <w:sz w:val="20"/>
                  <w:szCs w:val="20"/>
                </w:rPr>
                <w:t>Family Educational Rights and Privacy Act (FERPA)</w:t>
              </w:r>
            </w:hyperlink>
          </w:p>
        </w:tc>
        <w:tc>
          <w:tcPr>
            <w:tcW w:w="149" w:type="pct"/>
            <w:vAlign w:val="center"/>
          </w:tcPr>
          <w:p w14:paraId="4999D03E"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7590D23C" w14:textId="77777777" w:rsidTr="006912EB">
        <w:tc>
          <w:tcPr>
            <w:tcW w:w="132" w:type="pct"/>
          </w:tcPr>
          <w:p w14:paraId="44679EBB" w14:textId="77777777" w:rsidR="00E47C65" w:rsidRPr="008158F8" w:rsidRDefault="00E47C65" w:rsidP="006912EB">
            <w:pPr>
              <w:pStyle w:val="ListParagraph"/>
              <w:rPr>
                <w:rFonts w:ascii="Arial" w:hAnsi="Arial" w:cs="Arial"/>
                <w:sz w:val="20"/>
                <w:szCs w:val="20"/>
              </w:rPr>
            </w:pPr>
          </w:p>
        </w:tc>
        <w:tc>
          <w:tcPr>
            <w:tcW w:w="324" w:type="pct"/>
          </w:tcPr>
          <w:p w14:paraId="56415535"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5.3</w:t>
            </w:r>
          </w:p>
        </w:tc>
        <w:tc>
          <w:tcPr>
            <w:tcW w:w="4395" w:type="pct"/>
            <w:vAlign w:val="center"/>
          </w:tcPr>
          <w:p w14:paraId="236EB3F6" w14:textId="77777777" w:rsidR="00E47C65" w:rsidRPr="008158F8" w:rsidRDefault="00000000" w:rsidP="006912EB">
            <w:pPr>
              <w:contextualSpacing/>
              <w:rPr>
                <w:rFonts w:ascii="Arial" w:hAnsi="Arial" w:cs="Arial"/>
                <w:sz w:val="20"/>
                <w:szCs w:val="20"/>
              </w:rPr>
            </w:pPr>
            <w:hyperlink w:anchor="CodeoffederalTitle45" w:history="1">
              <w:r w:rsidR="00E47C65" w:rsidRPr="008158F8">
                <w:rPr>
                  <w:rStyle w:val="Hyperlink"/>
                  <w:rFonts w:ascii="Arial" w:hAnsi="Arial" w:cs="Arial"/>
                  <w:sz w:val="20"/>
                  <w:szCs w:val="20"/>
                </w:rPr>
                <w:t>Code of Federal Regulations Title 45 Part 46 (Vulnerable Populations)</w:t>
              </w:r>
            </w:hyperlink>
          </w:p>
        </w:tc>
        <w:tc>
          <w:tcPr>
            <w:tcW w:w="149" w:type="pct"/>
            <w:vAlign w:val="center"/>
          </w:tcPr>
          <w:p w14:paraId="68FAB8CF"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19D9F082" w14:textId="77777777" w:rsidTr="006912EB">
        <w:tc>
          <w:tcPr>
            <w:tcW w:w="132" w:type="pct"/>
          </w:tcPr>
          <w:p w14:paraId="4FDE3D5C" w14:textId="77777777" w:rsidR="00E47C65" w:rsidRPr="008158F8" w:rsidRDefault="00E47C65" w:rsidP="006912EB">
            <w:pPr>
              <w:pStyle w:val="ListParagraph"/>
              <w:rPr>
                <w:rFonts w:ascii="Arial" w:hAnsi="Arial" w:cs="Arial"/>
                <w:sz w:val="20"/>
                <w:szCs w:val="20"/>
              </w:rPr>
            </w:pPr>
          </w:p>
        </w:tc>
        <w:tc>
          <w:tcPr>
            <w:tcW w:w="324" w:type="pct"/>
          </w:tcPr>
          <w:p w14:paraId="1BE4CC1D"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5.4</w:t>
            </w:r>
          </w:p>
        </w:tc>
        <w:tc>
          <w:tcPr>
            <w:tcW w:w="4395" w:type="pct"/>
            <w:vAlign w:val="center"/>
          </w:tcPr>
          <w:p w14:paraId="33773845" w14:textId="77777777" w:rsidR="00E47C65" w:rsidRPr="008158F8" w:rsidRDefault="00000000" w:rsidP="006912EB">
            <w:pPr>
              <w:contextualSpacing/>
              <w:rPr>
                <w:rFonts w:ascii="Arial" w:hAnsi="Arial" w:cs="Arial"/>
                <w:sz w:val="20"/>
                <w:szCs w:val="20"/>
              </w:rPr>
            </w:pPr>
            <w:hyperlink w:anchor="GDPR" w:history="1">
              <w:r w:rsidR="00E47C65" w:rsidRPr="008158F8">
                <w:rPr>
                  <w:rStyle w:val="Hyperlink"/>
                  <w:rFonts w:ascii="Arial" w:hAnsi="Arial" w:cs="Arial"/>
                  <w:sz w:val="20"/>
                  <w:szCs w:val="20"/>
                </w:rPr>
                <w:t>General Data Protection Regulation (GDPR)</w:t>
              </w:r>
            </w:hyperlink>
          </w:p>
        </w:tc>
        <w:tc>
          <w:tcPr>
            <w:tcW w:w="149" w:type="pct"/>
            <w:vAlign w:val="center"/>
          </w:tcPr>
          <w:p w14:paraId="7FB690B2"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021D8594" w14:textId="77777777" w:rsidTr="006912EB">
        <w:tc>
          <w:tcPr>
            <w:tcW w:w="132" w:type="pct"/>
          </w:tcPr>
          <w:p w14:paraId="58EC57CF" w14:textId="77777777" w:rsidR="00E47C65" w:rsidRPr="008158F8" w:rsidRDefault="00E47C65" w:rsidP="006912EB">
            <w:pPr>
              <w:pStyle w:val="ListParagraph"/>
              <w:rPr>
                <w:rFonts w:ascii="Arial" w:hAnsi="Arial" w:cs="Arial"/>
                <w:sz w:val="20"/>
                <w:szCs w:val="20"/>
              </w:rPr>
            </w:pPr>
          </w:p>
        </w:tc>
        <w:tc>
          <w:tcPr>
            <w:tcW w:w="324" w:type="pct"/>
          </w:tcPr>
          <w:p w14:paraId="7DF17CF5"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5.5</w:t>
            </w:r>
          </w:p>
        </w:tc>
        <w:tc>
          <w:tcPr>
            <w:tcW w:w="4395" w:type="pct"/>
            <w:vAlign w:val="center"/>
          </w:tcPr>
          <w:p w14:paraId="3453BE43" w14:textId="77777777" w:rsidR="00E47C65" w:rsidRPr="008158F8" w:rsidRDefault="00000000" w:rsidP="006912EB">
            <w:pPr>
              <w:rPr>
                <w:rFonts w:ascii="Arial" w:hAnsi="Arial" w:cs="Arial"/>
                <w:sz w:val="20"/>
                <w:szCs w:val="20"/>
              </w:rPr>
            </w:pPr>
            <w:hyperlink w:anchor="NJAccessMedicalAct" w:history="1">
              <w:r w:rsidR="00E47C65" w:rsidRPr="008158F8">
                <w:rPr>
                  <w:rStyle w:val="Hyperlink"/>
                  <w:rFonts w:ascii="Arial" w:hAnsi="Arial" w:cs="Arial"/>
                  <w:sz w:val="20"/>
                  <w:szCs w:val="20"/>
                </w:rPr>
                <w:t>NJ Access to Medical Research Act (Surrogate Consent)</w:t>
              </w:r>
            </w:hyperlink>
          </w:p>
        </w:tc>
        <w:tc>
          <w:tcPr>
            <w:tcW w:w="149" w:type="pct"/>
            <w:vAlign w:val="center"/>
          </w:tcPr>
          <w:p w14:paraId="0BB6E28A"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7507B36A" w14:textId="77777777" w:rsidTr="006912EB">
        <w:tc>
          <w:tcPr>
            <w:tcW w:w="132" w:type="pct"/>
            <w:shd w:val="clear" w:color="auto" w:fill="9CC2E5" w:themeFill="accent1" w:themeFillTint="99"/>
          </w:tcPr>
          <w:p w14:paraId="419A3025" w14:textId="77777777" w:rsidR="00E47C65" w:rsidRPr="008158F8" w:rsidRDefault="00E47C65" w:rsidP="006912EB">
            <w:pPr>
              <w:pStyle w:val="ListParagraph"/>
              <w:ind w:left="0"/>
              <w:rPr>
                <w:rFonts w:ascii="Arial" w:hAnsi="Arial" w:cs="Arial"/>
                <w:sz w:val="20"/>
                <w:szCs w:val="20"/>
              </w:rPr>
            </w:pPr>
          </w:p>
        </w:tc>
        <w:tc>
          <w:tcPr>
            <w:tcW w:w="324" w:type="pct"/>
            <w:shd w:val="clear" w:color="auto" w:fill="9CC2E5" w:themeFill="accent1" w:themeFillTint="99"/>
          </w:tcPr>
          <w:p w14:paraId="5335C9D1" w14:textId="77777777" w:rsidR="00E47C65" w:rsidRPr="008158F8" w:rsidRDefault="00E47C65" w:rsidP="006912EB">
            <w:pPr>
              <w:pStyle w:val="ListParagraph"/>
              <w:ind w:left="0"/>
              <w:rPr>
                <w:rFonts w:ascii="Arial" w:hAnsi="Arial" w:cs="Arial"/>
                <w:b/>
                <w:bCs/>
                <w:sz w:val="20"/>
                <w:szCs w:val="20"/>
              </w:rPr>
            </w:pPr>
            <w:r w:rsidRPr="008158F8">
              <w:rPr>
                <w:rFonts w:ascii="Arial" w:hAnsi="Arial" w:cs="Arial"/>
                <w:b/>
                <w:bCs/>
                <w:sz w:val="20"/>
                <w:szCs w:val="20"/>
              </w:rPr>
              <w:t>6.0</w:t>
            </w:r>
          </w:p>
        </w:tc>
        <w:tc>
          <w:tcPr>
            <w:tcW w:w="4395" w:type="pct"/>
            <w:shd w:val="clear" w:color="auto" w:fill="9CC2E5" w:themeFill="accent1" w:themeFillTint="99"/>
            <w:vAlign w:val="center"/>
          </w:tcPr>
          <w:p w14:paraId="518C479E" w14:textId="77777777" w:rsidR="00E47C65" w:rsidRPr="008158F8" w:rsidRDefault="00000000" w:rsidP="006912EB">
            <w:pPr>
              <w:pStyle w:val="ListParagraph"/>
              <w:ind w:left="0"/>
              <w:rPr>
                <w:rFonts w:ascii="Arial" w:hAnsi="Arial" w:cs="Arial"/>
                <w:b/>
                <w:bCs/>
                <w:sz w:val="20"/>
                <w:szCs w:val="20"/>
              </w:rPr>
            </w:pPr>
            <w:hyperlink w:anchor="DataManagementPlan" w:history="1">
              <w:r w:rsidR="00E47C65" w:rsidRPr="008158F8">
                <w:rPr>
                  <w:rStyle w:val="Hyperlink"/>
                  <w:rFonts w:ascii="Arial" w:hAnsi="Arial" w:cs="Arial"/>
                  <w:b/>
                  <w:bCs/>
                  <w:sz w:val="20"/>
                  <w:szCs w:val="20"/>
                </w:rPr>
                <w:t>Data Management Plan</w:t>
              </w:r>
            </w:hyperlink>
          </w:p>
        </w:tc>
        <w:tc>
          <w:tcPr>
            <w:tcW w:w="149" w:type="pct"/>
            <w:shd w:val="clear" w:color="auto" w:fill="9CC2E5" w:themeFill="accent1" w:themeFillTint="99"/>
            <w:vAlign w:val="center"/>
          </w:tcPr>
          <w:p w14:paraId="0DA4596F"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0475FF50" w14:textId="77777777" w:rsidTr="006912EB">
        <w:tc>
          <w:tcPr>
            <w:tcW w:w="132" w:type="pct"/>
          </w:tcPr>
          <w:p w14:paraId="437ADD46" w14:textId="77777777" w:rsidR="00E47C65" w:rsidRPr="008158F8" w:rsidRDefault="00E47C65" w:rsidP="006912EB">
            <w:pPr>
              <w:pStyle w:val="ListParagraph"/>
              <w:rPr>
                <w:rFonts w:ascii="Arial" w:hAnsi="Arial" w:cs="Arial"/>
                <w:sz w:val="20"/>
                <w:szCs w:val="20"/>
              </w:rPr>
            </w:pPr>
          </w:p>
        </w:tc>
        <w:tc>
          <w:tcPr>
            <w:tcW w:w="324" w:type="pct"/>
          </w:tcPr>
          <w:p w14:paraId="5B879255"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6.1</w:t>
            </w:r>
          </w:p>
        </w:tc>
        <w:tc>
          <w:tcPr>
            <w:tcW w:w="4395" w:type="pct"/>
            <w:vAlign w:val="center"/>
          </w:tcPr>
          <w:p w14:paraId="7B05A0CA" w14:textId="77777777" w:rsidR="00E47C65" w:rsidRPr="008158F8" w:rsidRDefault="00000000" w:rsidP="006912EB">
            <w:pPr>
              <w:contextualSpacing/>
              <w:rPr>
                <w:rFonts w:ascii="Arial" w:hAnsi="Arial" w:cs="Arial"/>
                <w:sz w:val="20"/>
                <w:szCs w:val="20"/>
              </w:rPr>
            </w:pPr>
            <w:hyperlink w:anchor="DataAnalysis" w:history="1">
              <w:r w:rsidR="00E47C65" w:rsidRPr="008158F8">
                <w:rPr>
                  <w:rStyle w:val="Hyperlink"/>
                  <w:rFonts w:ascii="Arial" w:hAnsi="Arial" w:cs="Arial"/>
                  <w:sz w:val="20"/>
                  <w:szCs w:val="20"/>
                </w:rPr>
                <w:t>Data Analysis</w:t>
              </w:r>
            </w:hyperlink>
          </w:p>
        </w:tc>
        <w:tc>
          <w:tcPr>
            <w:tcW w:w="149" w:type="pct"/>
            <w:vAlign w:val="center"/>
          </w:tcPr>
          <w:p w14:paraId="21F66463"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15751455" w14:textId="77777777" w:rsidTr="006912EB">
        <w:tc>
          <w:tcPr>
            <w:tcW w:w="132" w:type="pct"/>
          </w:tcPr>
          <w:p w14:paraId="3DD04F45" w14:textId="77777777" w:rsidR="00E47C65" w:rsidRPr="008158F8" w:rsidRDefault="00E47C65" w:rsidP="006912EB">
            <w:pPr>
              <w:pStyle w:val="ListParagraph"/>
              <w:rPr>
                <w:rFonts w:ascii="Arial" w:hAnsi="Arial" w:cs="Arial"/>
                <w:sz w:val="20"/>
                <w:szCs w:val="20"/>
              </w:rPr>
            </w:pPr>
          </w:p>
        </w:tc>
        <w:tc>
          <w:tcPr>
            <w:tcW w:w="324" w:type="pct"/>
          </w:tcPr>
          <w:p w14:paraId="7B7DCE2C"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6.2</w:t>
            </w:r>
          </w:p>
        </w:tc>
        <w:tc>
          <w:tcPr>
            <w:tcW w:w="4395" w:type="pct"/>
            <w:vAlign w:val="center"/>
          </w:tcPr>
          <w:p w14:paraId="245B7276" w14:textId="77777777" w:rsidR="00E47C65" w:rsidRPr="008158F8" w:rsidRDefault="00000000" w:rsidP="006912EB">
            <w:pPr>
              <w:contextualSpacing/>
              <w:rPr>
                <w:rFonts w:ascii="Arial" w:hAnsi="Arial" w:cs="Arial"/>
                <w:sz w:val="20"/>
                <w:szCs w:val="20"/>
              </w:rPr>
            </w:pPr>
            <w:hyperlink w:anchor="DataSecurity" w:history="1">
              <w:r w:rsidR="00E47C65" w:rsidRPr="008158F8">
                <w:rPr>
                  <w:rStyle w:val="Hyperlink"/>
                  <w:rFonts w:ascii="Arial" w:hAnsi="Arial" w:cs="Arial"/>
                  <w:sz w:val="20"/>
                  <w:szCs w:val="20"/>
                </w:rPr>
                <w:t>Data Security</w:t>
              </w:r>
            </w:hyperlink>
          </w:p>
        </w:tc>
        <w:tc>
          <w:tcPr>
            <w:tcW w:w="149" w:type="pct"/>
            <w:vAlign w:val="center"/>
          </w:tcPr>
          <w:p w14:paraId="6342D1BC"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0AF167D6" w14:textId="77777777" w:rsidTr="006912EB">
        <w:tc>
          <w:tcPr>
            <w:tcW w:w="132" w:type="pct"/>
          </w:tcPr>
          <w:p w14:paraId="4799BE18" w14:textId="77777777" w:rsidR="00E47C65" w:rsidRPr="008158F8" w:rsidRDefault="00E47C65" w:rsidP="006912EB">
            <w:pPr>
              <w:pStyle w:val="ListParagraph"/>
              <w:rPr>
                <w:rFonts w:ascii="Arial" w:hAnsi="Arial" w:cs="Arial"/>
                <w:sz w:val="20"/>
                <w:szCs w:val="20"/>
              </w:rPr>
            </w:pPr>
          </w:p>
        </w:tc>
        <w:tc>
          <w:tcPr>
            <w:tcW w:w="324" w:type="pct"/>
          </w:tcPr>
          <w:p w14:paraId="701E87EA"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6.3</w:t>
            </w:r>
          </w:p>
        </w:tc>
        <w:tc>
          <w:tcPr>
            <w:tcW w:w="4395" w:type="pct"/>
            <w:vAlign w:val="center"/>
          </w:tcPr>
          <w:p w14:paraId="5E511D1C" w14:textId="77F26A25" w:rsidR="00E47C65" w:rsidRPr="008158F8" w:rsidRDefault="00000000" w:rsidP="006912EB">
            <w:pPr>
              <w:contextualSpacing/>
              <w:rPr>
                <w:rFonts w:ascii="Arial" w:hAnsi="Arial" w:cs="Arial"/>
                <w:sz w:val="20"/>
                <w:szCs w:val="20"/>
              </w:rPr>
            </w:pPr>
            <w:hyperlink w:anchor="DataandSafetyMonitoring" w:history="1">
              <w:r w:rsidR="00E47C65" w:rsidRPr="00E47C65">
                <w:rPr>
                  <w:rStyle w:val="Hyperlink"/>
                  <w:rFonts w:ascii="Arial" w:hAnsi="Arial" w:cs="Arial"/>
                  <w:sz w:val="20"/>
                  <w:szCs w:val="20"/>
                </w:rPr>
                <w:t>Data and Safety Monitoring</w:t>
              </w:r>
            </w:hyperlink>
          </w:p>
        </w:tc>
        <w:tc>
          <w:tcPr>
            <w:tcW w:w="149" w:type="pct"/>
            <w:vAlign w:val="center"/>
          </w:tcPr>
          <w:p w14:paraId="68D693CF"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5F1D0311" w14:textId="77777777" w:rsidTr="006912EB">
        <w:tc>
          <w:tcPr>
            <w:tcW w:w="132" w:type="pct"/>
          </w:tcPr>
          <w:p w14:paraId="6A2924FA" w14:textId="77777777" w:rsidR="00E47C65" w:rsidRPr="008158F8" w:rsidRDefault="00E47C65" w:rsidP="006912EB">
            <w:pPr>
              <w:pStyle w:val="ListParagraph"/>
              <w:rPr>
                <w:rFonts w:ascii="Arial" w:hAnsi="Arial" w:cs="Arial"/>
                <w:sz w:val="20"/>
                <w:szCs w:val="20"/>
              </w:rPr>
            </w:pPr>
          </w:p>
        </w:tc>
        <w:tc>
          <w:tcPr>
            <w:tcW w:w="324" w:type="pct"/>
          </w:tcPr>
          <w:p w14:paraId="477C796A"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6.4</w:t>
            </w:r>
          </w:p>
        </w:tc>
        <w:tc>
          <w:tcPr>
            <w:tcW w:w="4395" w:type="pct"/>
            <w:vAlign w:val="center"/>
          </w:tcPr>
          <w:p w14:paraId="0D4AB53F" w14:textId="77777777" w:rsidR="00E47C65" w:rsidRPr="008158F8" w:rsidRDefault="00000000" w:rsidP="006912EB">
            <w:pPr>
              <w:pStyle w:val="CommentText"/>
              <w:contextualSpacing/>
              <w:rPr>
                <w:rFonts w:ascii="Arial" w:hAnsi="Arial" w:cs="Arial"/>
              </w:rPr>
            </w:pPr>
            <w:hyperlink w:anchor="ReportingResults" w:history="1">
              <w:r w:rsidR="00E47C65" w:rsidRPr="008158F8">
                <w:rPr>
                  <w:rStyle w:val="Hyperlink"/>
                  <w:rFonts w:ascii="Arial" w:hAnsi="Arial" w:cs="Arial"/>
                </w:rPr>
                <w:t>Reporting Results</w:t>
              </w:r>
            </w:hyperlink>
          </w:p>
        </w:tc>
        <w:tc>
          <w:tcPr>
            <w:tcW w:w="149" w:type="pct"/>
            <w:vAlign w:val="center"/>
          </w:tcPr>
          <w:p w14:paraId="0617EE48"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18C0BA9A" w14:textId="77777777" w:rsidTr="006912EB">
        <w:tc>
          <w:tcPr>
            <w:tcW w:w="132" w:type="pct"/>
          </w:tcPr>
          <w:p w14:paraId="770B84E1" w14:textId="77777777" w:rsidR="00E47C65" w:rsidRPr="008158F8" w:rsidRDefault="00E47C65" w:rsidP="006912EB">
            <w:pPr>
              <w:pStyle w:val="ListParagraph"/>
              <w:rPr>
                <w:rFonts w:ascii="Arial" w:hAnsi="Arial" w:cs="Arial"/>
                <w:sz w:val="20"/>
                <w:szCs w:val="20"/>
              </w:rPr>
            </w:pPr>
          </w:p>
        </w:tc>
        <w:tc>
          <w:tcPr>
            <w:tcW w:w="324" w:type="pct"/>
          </w:tcPr>
          <w:p w14:paraId="0FF5A68D"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6.5</w:t>
            </w:r>
          </w:p>
        </w:tc>
        <w:tc>
          <w:tcPr>
            <w:tcW w:w="4395" w:type="pct"/>
            <w:vAlign w:val="center"/>
          </w:tcPr>
          <w:p w14:paraId="5E03179C" w14:textId="77777777" w:rsidR="00E47C65" w:rsidRPr="008158F8" w:rsidRDefault="00000000" w:rsidP="006912EB">
            <w:pPr>
              <w:pStyle w:val="CommentText"/>
              <w:contextualSpacing/>
              <w:rPr>
                <w:rFonts w:ascii="Arial" w:hAnsi="Arial" w:cs="Arial"/>
              </w:rPr>
            </w:pPr>
            <w:hyperlink w:anchor="SecondaryUseoftheData" w:history="1">
              <w:r w:rsidR="00E47C65" w:rsidRPr="008158F8">
                <w:rPr>
                  <w:rStyle w:val="Hyperlink"/>
                  <w:rFonts w:ascii="Arial" w:hAnsi="Arial" w:cs="Arial"/>
                </w:rPr>
                <w:t>Secondary Use of Data</w:t>
              </w:r>
            </w:hyperlink>
          </w:p>
        </w:tc>
        <w:tc>
          <w:tcPr>
            <w:tcW w:w="149" w:type="pct"/>
            <w:vAlign w:val="center"/>
          </w:tcPr>
          <w:p w14:paraId="37AD91D7"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27574A79" w14:textId="77777777" w:rsidTr="006912EB">
        <w:tc>
          <w:tcPr>
            <w:tcW w:w="132" w:type="pct"/>
            <w:shd w:val="clear" w:color="auto" w:fill="9CC2E5" w:themeFill="accent1" w:themeFillTint="99"/>
          </w:tcPr>
          <w:p w14:paraId="34C36316" w14:textId="77777777" w:rsidR="00E47C65" w:rsidRPr="008158F8" w:rsidRDefault="00E47C65" w:rsidP="006912EB">
            <w:pPr>
              <w:contextualSpacing/>
              <w:rPr>
                <w:rFonts w:ascii="Arial" w:hAnsi="Arial" w:cs="Arial"/>
                <w:sz w:val="20"/>
                <w:szCs w:val="20"/>
              </w:rPr>
            </w:pPr>
          </w:p>
        </w:tc>
        <w:tc>
          <w:tcPr>
            <w:tcW w:w="324" w:type="pct"/>
            <w:shd w:val="clear" w:color="auto" w:fill="9CC2E5" w:themeFill="accent1" w:themeFillTint="99"/>
          </w:tcPr>
          <w:p w14:paraId="46BD2539" w14:textId="77777777" w:rsidR="00E47C65" w:rsidRPr="008158F8" w:rsidRDefault="00E47C65" w:rsidP="006912EB">
            <w:pPr>
              <w:contextualSpacing/>
              <w:rPr>
                <w:rFonts w:ascii="Arial" w:hAnsi="Arial" w:cs="Arial"/>
                <w:b/>
                <w:bCs/>
                <w:sz w:val="20"/>
                <w:szCs w:val="20"/>
              </w:rPr>
            </w:pPr>
            <w:r w:rsidRPr="008158F8">
              <w:rPr>
                <w:rFonts w:ascii="Arial" w:hAnsi="Arial" w:cs="Arial"/>
                <w:b/>
                <w:bCs/>
                <w:sz w:val="20"/>
                <w:szCs w:val="20"/>
              </w:rPr>
              <w:t>7.0</w:t>
            </w:r>
          </w:p>
        </w:tc>
        <w:tc>
          <w:tcPr>
            <w:tcW w:w="4395" w:type="pct"/>
            <w:shd w:val="clear" w:color="auto" w:fill="9CC2E5" w:themeFill="accent1" w:themeFillTint="99"/>
            <w:vAlign w:val="center"/>
          </w:tcPr>
          <w:p w14:paraId="6149DA91" w14:textId="77777777" w:rsidR="00E47C65" w:rsidRPr="008158F8" w:rsidRDefault="00000000" w:rsidP="006912EB">
            <w:pPr>
              <w:contextualSpacing/>
              <w:rPr>
                <w:rFonts w:ascii="Arial" w:hAnsi="Arial" w:cs="Arial"/>
                <w:b/>
                <w:bCs/>
                <w:sz w:val="20"/>
                <w:szCs w:val="20"/>
              </w:rPr>
            </w:pPr>
            <w:hyperlink w:anchor="ResearchRepositories" w:history="1">
              <w:r w:rsidR="00E47C65" w:rsidRPr="008158F8">
                <w:rPr>
                  <w:rStyle w:val="Hyperlink"/>
                  <w:rFonts w:ascii="Arial" w:hAnsi="Arial" w:cs="Arial"/>
                  <w:b/>
                  <w:bCs/>
                  <w:sz w:val="20"/>
                  <w:szCs w:val="20"/>
                </w:rPr>
                <w:t>Research Repositories - Specimen and/or Data</w:t>
              </w:r>
            </w:hyperlink>
          </w:p>
        </w:tc>
        <w:tc>
          <w:tcPr>
            <w:tcW w:w="149" w:type="pct"/>
            <w:shd w:val="clear" w:color="auto" w:fill="9CC2E5" w:themeFill="accent1" w:themeFillTint="99"/>
            <w:vAlign w:val="center"/>
          </w:tcPr>
          <w:p w14:paraId="6952C4DD"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74FF27BC" w14:textId="77777777" w:rsidTr="006912EB">
        <w:tc>
          <w:tcPr>
            <w:tcW w:w="132" w:type="pct"/>
            <w:shd w:val="clear" w:color="auto" w:fill="9CC2E5" w:themeFill="accent1" w:themeFillTint="99"/>
          </w:tcPr>
          <w:p w14:paraId="5AD0C4EB" w14:textId="77777777" w:rsidR="00E47C65" w:rsidRPr="008158F8" w:rsidRDefault="00E47C65" w:rsidP="006912EB">
            <w:pPr>
              <w:pStyle w:val="ListParagraph"/>
              <w:ind w:left="0"/>
              <w:rPr>
                <w:rFonts w:ascii="Arial" w:hAnsi="Arial" w:cs="Arial"/>
                <w:sz w:val="20"/>
                <w:szCs w:val="20"/>
              </w:rPr>
            </w:pPr>
          </w:p>
        </w:tc>
        <w:tc>
          <w:tcPr>
            <w:tcW w:w="324" w:type="pct"/>
            <w:shd w:val="clear" w:color="auto" w:fill="9CC2E5" w:themeFill="accent1" w:themeFillTint="99"/>
          </w:tcPr>
          <w:p w14:paraId="161F57B8" w14:textId="77777777" w:rsidR="00E47C65" w:rsidRPr="008158F8" w:rsidRDefault="00E47C65" w:rsidP="006912EB">
            <w:pPr>
              <w:pStyle w:val="ListParagraph"/>
              <w:ind w:left="0"/>
              <w:rPr>
                <w:rFonts w:ascii="Arial" w:hAnsi="Arial" w:cs="Arial"/>
                <w:b/>
                <w:bCs/>
                <w:sz w:val="20"/>
                <w:szCs w:val="20"/>
              </w:rPr>
            </w:pPr>
            <w:r w:rsidRPr="008158F8">
              <w:rPr>
                <w:rFonts w:ascii="Arial" w:hAnsi="Arial" w:cs="Arial"/>
                <w:b/>
                <w:bCs/>
                <w:sz w:val="20"/>
                <w:szCs w:val="20"/>
              </w:rPr>
              <w:t>8.0</w:t>
            </w:r>
          </w:p>
        </w:tc>
        <w:tc>
          <w:tcPr>
            <w:tcW w:w="4395" w:type="pct"/>
            <w:shd w:val="clear" w:color="auto" w:fill="9CC2E5" w:themeFill="accent1" w:themeFillTint="99"/>
            <w:vAlign w:val="center"/>
          </w:tcPr>
          <w:p w14:paraId="4B74FA58" w14:textId="77777777" w:rsidR="00E47C65" w:rsidRPr="008158F8" w:rsidRDefault="00000000" w:rsidP="006912EB">
            <w:pPr>
              <w:pStyle w:val="ListParagraph"/>
              <w:ind w:left="0"/>
              <w:rPr>
                <w:rFonts w:ascii="Arial" w:hAnsi="Arial" w:cs="Arial"/>
                <w:b/>
                <w:bCs/>
                <w:sz w:val="20"/>
                <w:szCs w:val="20"/>
              </w:rPr>
            </w:pPr>
            <w:hyperlink w:anchor="ApprovalsAuthorizations" w:history="1">
              <w:r w:rsidR="00E47C65" w:rsidRPr="008158F8">
                <w:rPr>
                  <w:rStyle w:val="Hyperlink"/>
                  <w:rFonts w:ascii="Arial" w:hAnsi="Arial" w:cs="Arial"/>
                  <w:b/>
                  <w:bCs/>
                  <w:sz w:val="20"/>
                  <w:szCs w:val="20"/>
                </w:rPr>
                <w:t>Approvals/Authorizations</w:t>
              </w:r>
            </w:hyperlink>
          </w:p>
        </w:tc>
        <w:tc>
          <w:tcPr>
            <w:tcW w:w="149" w:type="pct"/>
            <w:shd w:val="clear" w:color="auto" w:fill="9CC2E5" w:themeFill="accent1" w:themeFillTint="99"/>
            <w:vAlign w:val="center"/>
          </w:tcPr>
          <w:p w14:paraId="61B4ED44"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4A619DE5" w14:textId="77777777" w:rsidTr="006912EB">
        <w:tc>
          <w:tcPr>
            <w:tcW w:w="132" w:type="pct"/>
            <w:shd w:val="clear" w:color="auto" w:fill="9CC2E5" w:themeFill="accent1" w:themeFillTint="99"/>
          </w:tcPr>
          <w:p w14:paraId="7BA455EC" w14:textId="77777777" w:rsidR="00E47C65" w:rsidRPr="008158F8" w:rsidRDefault="00E47C65" w:rsidP="006912EB">
            <w:pPr>
              <w:pStyle w:val="ListParagraph"/>
              <w:ind w:left="0"/>
              <w:jc w:val="both"/>
              <w:rPr>
                <w:rFonts w:ascii="Arial" w:hAnsi="Arial" w:cs="Arial"/>
                <w:sz w:val="20"/>
                <w:szCs w:val="20"/>
              </w:rPr>
            </w:pPr>
          </w:p>
        </w:tc>
        <w:tc>
          <w:tcPr>
            <w:tcW w:w="324" w:type="pct"/>
            <w:shd w:val="clear" w:color="auto" w:fill="9CC2E5" w:themeFill="accent1" w:themeFillTint="99"/>
          </w:tcPr>
          <w:p w14:paraId="6A813E09" w14:textId="77777777" w:rsidR="00E47C65" w:rsidRPr="008158F8" w:rsidRDefault="00E47C65" w:rsidP="006912EB">
            <w:pPr>
              <w:pStyle w:val="ListParagraph"/>
              <w:ind w:left="0"/>
              <w:rPr>
                <w:rFonts w:ascii="Arial" w:hAnsi="Arial" w:cs="Arial"/>
                <w:b/>
                <w:bCs/>
                <w:sz w:val="20"/>
                <w:szCs w:val="20"/>
              </w:rPr>
            </w:pPr>
            <w:r w:rsidRPr="008158F8">
              <w:rPr>
                <w:rFonts w:ascii="Arial" w:hAnsi="Arial" w:cs="Arial"/>
                <w:b/>
                <w:bCs/>
                <w:sz w:val="20"/>
                <w:szCs w:val="20"/>
              </w:rPr>
              <w:t>9.0</w:t>
            </w:r>
          </w:p>
        </w:tc>
        <w:tc>
          <w:tcPr>
            <w:tcW w:w="4395" w:type="pct"/>
            <w:shd w:val="clear" w:color="auto" w:fill="9CC2E5" w:themeFill="accent1" w:themeFillTint="99"/>
          </w:tcPr>
          <w:p w14:paraId="7B35D07C" w14:textId="77777777" w:rsidR="00E47C65" w:rsidRPr="008158F8" w:rsidRDefault="00000000" w:rsidP="006912EB">
            <w:pPr>
              <w:pStyle w:val="ListParagraph"/>
              <w:ind w:left="0"/>
              <w:jc w:val="both"/>
              <w:rPr>
                <w:rFonts w:ascii="Arial" w:hAnsi="Arial" w:cs="Arial"/>
                <w:b/>
                <w:bCs/>
                <w:sz w:val="20"/>
                <w:szCs w:val="20"/>
              </w:rPr>
            </w:pPr>
            <w:hyperlink w:anchor="Bibliography" w:history="1">
              <w:r w:rsidR="00E47C65" w:rsidRPr="008158F8">
                <w:rPr>
                  <w:rStyle w:val="Hyperlink"/>
                  <w:rFonts w:ascii="Arial" w:hAnsi="Arial" w:cs="Arial"/>
                  <w:b/>
                  <w:bCs/>
                  <w:sz w:val="20"/>
                  <w:szCs w:val="20"/>
                </w:rPr>
                <w:t>Bibliography</w:t>
              </w:r>
            </w:hyperlink>
          </w:p>
        </w:tc>
        <w:tc>
          <w:tcPr>
            <w:tcW w:w="149" w:type="pct"/>
            <w:shd w:val="clear" w:color="auto" w:fill="9CC2E5" w:themeFill="accent1" w:themeFillTint="99"/>
            <w:vAlign w:val="center"/>
          </w:tcPr>
          <w:p w14:paraId="5A8C107E" w14:textId="77777777" w:rsidR="00E47C65" w:rsidRPr="008158F8" w:rsidRDefault="00E47C65" w:rsidP="006912EB">
            <w:pPr>
              <w:pStyle w:val="ListParagraph"/>
              <w:ind w:left="0"/>
              <w:jc w:val="center"/>
              <w:rPr>
                <w:rFonts w:ascii="Arial" w:hAnsi="Arial" w:cs="Arial"/>
                <w:b/>
                <w:bCs/>
                <w:sz w:val="20"/>
                <w:szCs w:val="20"/>
              </w:rPr>
            </w:pPr>
          </w:p>
        </w:tc>
      </w:tr>
    </w:tbl>
    <w:p w14:paraId="1DF33827" w14:textId="77777777" w:rsidR="00E47C65" w:rsidRPr="008158F8" w:rsidRDefault="00E47C65" w:rsidP="00E47C65">
      <w:pPr>
        <w:contextualSpacing/>
        <w:jc w:val="both"/>
        <w:rPr>
          <w:rFonts w:ascii="Arial" w:eastAsiaTheme="minorEastAsia" w:hAnsi="Arial" w:cs="Arial"/>
          <w:b/>
          <w:sz w:val="20"/>
          <w:szCs w:val="20"/>
        </w:rPr>
      </w:pPr>
    </w:p>
    <w:p w14:paraId="16BE0178" w14:textId="77777777" w:rsidR="00E47C65" w:rsidRPr="008158F8" w:rsidRDefault="00E47C65" w:rsidP="00E47C65">
      <w:pPr>
        <w:contextualSpacing/>
        <w:jc w:val="both"/>
        <w:rPr>
          <w:rFonts w:ascii="Arial" w:eastAsiaTheme="minorEastAsia" w:hAnsi="Arial" w:cs="Arial"/>
          <w:b/>
          <w:sz w:val="20"/>
          <w:szCs w:val="20"/>
        </w:rPr>
      </w:pPr>
    </w:p>
    <w:p w14:paraId="124B0F25" w14:textId="77777777" w:rsidR="00E47C65" w:rsidRPr="00455950" w:rsidRDefault="00E47C65" w:rsidP="00E47C65">
      <w:pPr>
        <w:contextualSpacing/>
        <w:jc w:val="both"/>
        <w:rPr>
          <w:rFonts w:ascii="Arial" w:eastAsiaTheme="minorEastAsia" w:hAnsi="Arial" w:cs="Arial"/>
          <w:b/>
          <w:sz w:val="20"/>
          <w:szCs w:val="20"/>
        </w:rPr>
      </w:pPr>
    </w:p>
    <w:p w14:paraId="6490BAE8" w14:textId="77777777" w:rsidR="00E47C65" w:rsidRDefault="00E47C65" w:rsidP="00E47C65">
      <w:pPr>
        <w:contextualSpacing/>
        <w:jc w:val="both"/>
        <w:rPr>
          <w:rFonts w:ascii="Arial" w:eastAsiaTheme="minorEastAsia" w:hAnsi="Arial" w:cs="Arial"/>
          <w:b/>
          <w:sz w:val="20"/>
          <w:szCs w:val="20"/>
        </w:rPr>
      </w:pPr>
    </w:p>
    <w:p w14:paraId="1F5F4687" w14:textId="77777777" w:rsidR="00E47C65" w:rsidRPr="00455950" w:rsidRDefault="00E47C65" w:rsidP="00E47C65">
      <w:pPr>
        <w:contextualSpacing/>
        <w:jc w:val="center"/>
        <w:rPr>
          <w:rFonts w:ascii="Arial" w:eastAsiaTheme="minorEastAsia" w:hAnsi="Arial" w:cs="Arial"/>
          <w:b/>
          <w:sz w:val="20"/>
          <w:szCs w:val="20"/>
        </w:rPr>
      </w:pPr>
    </w:p>
    <w:p w14:paraId="25216044" w14:textId="77777777" w:rsidR="00E47C65" w:rsidRDefault="00E47C65" w:rsidP="00E47C65">
      <w:pPr>
        <w:contextualSpacing/>
        <w:jc w:val="both"/>
        <w:rPr>
          <w:rFonts w:ascii="Arial" w:eastAsiaTheme="minorEastAsia" w:hAnsi="Arial" w:cs="Arial"/>
          <w:b/>
          <w:sz w:val="20"/>
          <w:szCs w:val="20"/>
        </w:rPr>
      </w:pPr>
    </w:p>
    <w:p w14:paraId="0C76E587" w14:textId="77777777" w:rsidR="00E47C65" w:rsidRDefault="00E47C65" w:rsidP="00E47C65">
      <w:pPr>
        <w:contextualSpacing/>
        <w:jc w:val="both"/>
        <w:rPr>
          <w:rFonts w:ascii="Arial" w:eastAsiaTheme="minorEastAsia" w:hAnsi="Arial" w:cs="Arial"/>
          <w:b/>
          <w:sz w:val="20"/>
          <w:szCs w:val="20"/>
        </w:rPr>
      </w:pPr>
    </w:p>
    <w:p w14:paraId="239086DF" w14:textId="77777777" w:rsidR="00E47C65" w:rsidRDefault="00E47C65">
      <w:pPr>
        <w:spacing w:after="160" w:line="259" w:lineRule="auto"/>
        <w:rPr>
          <w:rFonts w:ascii="Arial" w:eastAsiaTheme="minorEastAsia" w:hAnsi="Arial" w:cs="Arial"/>
          <w:b/>
          <w:bCs/>
          <w:sz w:val="20"/>
          <w:szCs w:val="20"/>
        </w:rPr>
      </w:pPr>
      <w:r>
        <w:rPr>
          <w:rFonts w:ascii="Arial" w:eastAsiaTheme="minorEastAsia" w:hAnsi="Arial" w:cs="Arial"/>
          <w:b/>
          <w:bCs/>
          <w:sz w:val="20"/>
          <w:szCs w:val="20"/>
        </w:rPr>
        <w:br w:type="page"/>
      </w:r>
    </w:p>
    <w:p w14:paraId="68FD1404" w14:textId="77777777" w:rsidR="00E361DE" w:rsidRPr="00E47C65" w:rsidRDefault="00E361DE" w:rsidP="00FE598A">
      <w:pPr>
        <w:contextualSpacing/>
        <w:rPr>
          <w:rFonts w:ascii="Arial" w:eastAsiaTheme="minorEastAsia" w:hAnsi="Arial" w:cs="Arial"/>
          <w:b/>
          <w:bCs/>
          <w:sz w:val="20"/>
          <w:szCs w:val="20"/>
        </w:rPr>
      </w:pPr>
    </w:p>
    <w:p w14:paraId="6CA62F3E" w14:textId="39063B17" w:rsidR="00A905C7" w:rsidRPr="00E47C65" w:rsidRDefault="00A905C7" w:rsidP="00FE598A">
      <w:pPr>
        <w:contextualSpacing/>
        <w:jc w:val="both"/>
        <w:rPr>
          <w:rFonts w:ascii="Arial" w:eastAsiaTheme="minorEastAsia" w:hAnsi="Arial" w:cs="Arial"/>
          <w:b/>
          <w:sz w:val="20"/>
          <w:szCs w:val="20"/>
        </w:rPr>
      </w:pPr>
    </w:p>
    <w:p w14:paraId="77A70242" w14:textId="2FE73F08" w:rsidR="005D681F" w:rsidRPr="00E47C65" w:rsidRDefault="29BF6FBF" w:rsidP="00B80E55">
      <w:pPr>
        <w:shd w:val="clear" w:color="auto" w:fill="9CC2E5" w:themeFill="accent1" w:themeFillTint="99"/>
        <w:contextualSpacing/>
        <w:jc w:val="both"/>
        <w:rPr>
          <w:rFonts w:ascii="Arial" w:eastAsiaTheme="minorEastAsia" w:hAnsi="Arial" w:cs="Arial"/>
          <w:b/>
          <w:bCs/>
          <w:szCs w:val="20"/>
        </w:rPr>
      </w:pPr>
      <w:bookmarkStart w:id="1" w:name="ResearchDesign"/>
      <w:r w:rsidRPr="00E47C65">
        <w:rPr>
          <w:rFonts w:ascii="Arial" w:eastAsiaTheme="minorEastAsia" w:hAnsi="Arial" w:cs="Arial"/>
          <w:b/>
          <w:bCs/>
          <w:szCs w:val="20"/>
        </w:rPr>
        <w:t>1.0 Research Design</w:t>
      </w:r>
    </w:p>
    <w:bookmarkEnd w:id="1"/>
    <w:p w14:paraId="7FEEFF3B" w14:textId="77777777" w:rsidR="00562BF2" w:rsidRPr="00E47C65" w:rsidRDefault="00562BF2" w:rsidP="00B80E55">
      <w:pPr>
        <w:contextualSpacing/>
        <w:jc w:val="both"/>
        <w:rPr>
          <w:rFonts w:ascii="Arial" w:eastAsiaTheme="minorEastAsia" w:hAnsi="Arial" w:cs="Arial"/>
          <w:b/>
          <w:bCs/>
          <w:sz w:val="20"/>
          <w:szCs w:val="20"/>
        </w:rPr>
      </w:pPr>
    </w:p>
    <w:p w14:paraId="055518E1" w14:textId="77777777" w:rsidR="00E361DE" w:rsidRPr="00E47C65" w:rsidRDefault="29BF6FBF" w:rsidP="00B80E55">
      <w:pPr>
        <w:contextualSpacing/>
        <w:jc w:val="both"/>
        <w:rPr>
          <w:rFonts w:ascii="Arial" w:eastAsiaTheme="minorEastAsia" w:hAnsi="Arial" w:cs="Arial"/>
          <w:b/>
          <w:bCs/>
          <w:sz w:val="20"/>
          <w:szCs w:val="20"/>
        </w:rPr>
      </w:pPr>
      <w:r w:rsidRPr="00E47C65">
        <w:rPr>
          <w:rFonts w:ascii="Arial" w:eastAsiaTheme="minorEastAsia" w:hAnsi="Arial" w:cs="Arial"/>
          <w:b/>
          <w:bCs/>
          <w:sz w:val="20"/>
          <w:szCs w:val="20"/>
        </w:rPr>
        <w:t xml:space="preserve">1.1 </w:t>
      </w:r>
      <w:bookmarkStart w:id="2" w:name="PurposeSpecificAims"/>
      <w:r w:rsidRPr="00E47C65">
        <w:rPr>
          <w:rFonts w:ascii="Arial" w:eastAsiaTheme="minorEastAsia" w:hAnsi="Arial" w:cs="Arial"/>
          <w:b/>
          <w:bCs/>
          <w:sz w:val="20"/>
          <w:szCs w:val="20"/>
        </w:rPr>
        <w:t xml:space="preserve">Purpose/Specific Aims </w:t>
      </w:r>
      <w:bookmarkEnd w:id="2"/>
    </w:p>
    <w:p w14:paraId="287820CE" w14:textId="036B24D7" w:rsidR="006A122C" w:rsidRPr="00E47C65" w:rsidRDefault="00C7363B" w:rsidP="652660B5">
      <w:pPr>
        <w:ind w:left="360"/>
        <w:contextualSpacing/>
        <w:jc w:val="both"/>
        <w:rPr>
          <w:rFonts w:ascii="Arial" w:eastAsiaTheme="minorBidi" w:hAnsi="Arial" w:cs="Arial"/>
          <w:sz w:val="20"/>
          <w:szCs w:val="20"/>
        </w:rPr>
      </w:pPr>
      <w:r w:rsidRPr="00E47C65">
        <w:rPr>
          <w:rFonts w:ascii="Arial" w:eastAsiaTheme="minorBidi" w:hAnsi="Arial" w:cs="Arial"/>
          <w:sz w:val="20"/>
          <w:szCs w:val="20"/>
        </w:rPr>
        <w:t xml:space="preserve">The state of activation of each language of a bilingual person will change depending on the other part of the communication, and this change of behavior can affect both language production and language perception (Grosjean, 2013; </w:t>
      </w:r>
      <w:proofErr w:type="spellStart"/>
      <w:r w:rsidRPr="00E47C65">
        <w:rPr>
          <w:rFonts w:ascii="Arial" w:eastAsiaTheme="minorBidi" w:hAnsi="Arial" w:cs="Arial"/>
          <w:sz w:val="20"/>
          <w:szCs w:val="20"/>
        </w:rPr>
        <w:t>Weinreich</w:t>
      </w:r>
      <w:proofErr w:type="spellEnd"/>
      <w:r w:rsidRPr="00E47C65">
        <w:rPr>
          <w:rFonts w:ascii="Arial" w:eastAsiaTheme="minorBidi" w:hAnsi="Arial" w:cs="Arial"/>
          <w:sz w:val="20"/>
          <w:szCs w:val="20"/>
        </w:rPr>
        <w:t xml:space="preserve">, 1966; </w:t>
      </w:r>
      <w:proofErr w:type="spellStart"/>
      <w:r w:rsidRPr="00E47C65">
        <w:rPr>
          <w:rFonts w:ascii="Arial" w:eastAsiaTheme="minorBidi" w:hAnsi="Arial" w:cs="Arial"/>
          <w:sz w:val="20"/>
          <w:szCs w:val="20"/>
        </w:rPr>
        <w:t>Hasselmo</w:t>
      </w:r>
      <w:proofErr w:type="spellEnd"/>
      <w:r w:rsidRPr="00E47C65">
        <w:rPr>
          <w:rFonts w:ascii="Arial" w:eastAsiaTheme="minorBidi" w:hAnsi="Arial" w:cs="Arial"/>
          <w:sz w:val="20"/>
          <w:szCs w:val="20"/>
        </w:rPr>
        <w:t xml:space="preserve">, 1970; </w:t>
      </w:r>
      <w:proofErr w:type="spellStart"/>
      <w:r w:rsidRPr="00E47C65">
        <w:rPr>
          <w:rFonts w:ascii="Arial" w:eastAsiaTheme="minorBidi" w:hAnsi="Arial" w:cs="Arial"/>
          <w:sz w:val="20"/>
          <w:szCs w:val="20"/>
        </w:rPr>
        <w:t>Baetens</w:t>
      </w:r>
      <w:proofErr w:type="spellEnd"/>
      <w:r w:rsidRPr="00E47C65">
        <w:rPr>
          <w:rFonts w:ascii="Arial" w:eastAsiaTheme="minorBidi" w:hAnsi="Arial" w:cs="Arial"/>
          <w:sz w:val="20"/>
          <w:szCs w:val="20"/>
        </w:rPr>
        <w:t xml:space="preserve"> </w:t>
      </w:r>
      <w:proofErr w:type="spellStart"/>
      <w:r w:rsidRPr="00E47C65">
        <w:rPr>
          <w:rFonts w:ascii="Arial" w:eastAsiaTheme="minorBidi" w:hAnsi="Arial" w:cs="Arial"/>
          <w:sz w:val="20"/>
          <w:szCs w:val="20"/>
        </w:rPr>
        <w:t>Beardsmore</w:t>
      </w:r>
      <w:proofErr w:type="spellEnd"/>
      <w:r w:rsidRPr="00E47C65">
        <w:rPr>
          <w:rFonts w:ascii="Arial" w:eastAsiaTheme="minorBidi" w:hAnsi="Arial" w:cs="Arial"/>
          <w:sz w:val="20"/>
          <w:szCs w:val="20"/>
        </w:rPr>
        <w:t xml:space="preserve">, 1986). The amount and type of mixed language used in one bilingual context can affect the language mode as the activation of each language will be altered, thus code-switching can serve as a scope to look into language mode. Code-switching is the linguistic phenomenon when more than one language is used in one utterance. A line of studies showed that there can be an additional cognitive cost for bilinguals in a code-switching context (Grainger &amp; </w:t>
      </w:r>
      <w:proofErr w:type="spellStart"/>
      <w:r w:rsidRPr="00E47C65">
        <w:rPr>
          <w:rFonts w:ascii="Arial" w:eastAsiaTheme="minorBidi" w:hAnsi="Arial" w:cs="Arial"/>
          <w:sz w:val="20"/>
          <w:szCs w:val="20"/>
        </w:rPr>
        <w:t>Beauvillain</w:t>
      </w:r>
      <w:proofErr w:type="spellEnd"/>
      <w:r w:rsidRPr="00E47C65">
        <w:rPr>
          <w:rFonts w:ascii="Arial" w:eastAsiaTheme="minorBidi" w:hAnsi="Arial" w:cs="Arial"/>
          <w:sz w:val="20"/>
          <w:szCs w:val="20"/>
        </w:rPr>
        <w:t>, 1987; Soares &amp; Grosjean, 1984; Olson ,2017). Shen et al. (2020) showed that in English-Chinese code-switching to</w:t>
      </w:r>
      <w:r w:rsidR="00CC74C3">
        <w:rPr>
          <w:rFonts w:ascii="Arial" w:eastAsiaTheme="minorBidi" w:hAnsi="Arial" w:cs="Arial"/>
          <w:sz w:val="20"/>
          <w:szCs w:val="20"/>
        </w:rPr>
        <w:t>n</w:t>
      </w:r>
      <w:r w:rsidRPr="00E47C65">
        <w:rPr>
          <w:rFonts w:ascii="Arial" w:eastAsiaTheme="minorBidi" w:hAnsi="Arial" w:cs="Arial"/>
          <w:sz w:val="20"/>
          <w:szCs w:val="20"/>
        </w:rPr>
        <w:t xml:space="preserve">al cues can help mitigate switch cost. The present study will be in line with Shen et al. (2020) study, examining the role of acoustic cues in auditory recognition of English-Spanish CS utterances, as the language pair under study in Shen et al. (2020) study is an intonational-tonal pair, the present study aims to fill the gap of an intonational-intonational pair (English-Spanish).  </w:t>
      </w:r>
    </w:p>
    <w:p w14:paraId="49FF9BFB" w14:textId="77777777" w:rsidR="00B80E55" w:rsidRPr="00E47C65" w:rsidRDefault="00B80E55" w:rsidP="00B80E55">
      <w:pPr>
        <w:ind w:left="720"/>
        <w:contextualSpacing/>
        <w:jc w:val="both"/>
        <w:rPr>
          <w:rFonts w:ascii="Arial" w:eastAsiaTheme="minorBidi" w:hAnsi="Arial" w:cs="Arial"/>
          <w:b/>
          <w:bCs/>
          <w:sz w:val="20"/>
          <w:szCs w:val="20"/>
        </w:rPr>
      </w:pPr>
    </w:p>
    <w:p w14:paraId="49BAA262" w14:textId="59DB37FC" w:rsidR="00E361DE" w:rsidRPr="00E47C65" w:rsidRDefault="29BF6FBF" w:rsidP="00B80E55">
      <w:pPr>
        <w:ind w:left="720"/>
        <w:contextualSpacing/>
        <w:jc w:val="both"/>
        <w:rPr>
          <w:rFonts w:ascii="Arial" w:eastAsiaTheme="minorBidi" w:hAnsi="Arial" w:cs="Arial"/>
          <w:b/>
          <w:bCs/>
          <w:sz w:val="20"/>
          <w:szCs w:val="20"/>
        </w:rPr>
      </w:pPr>
      <w:r w:rsidRPr="00E47C65">
        <w:rPr>
          <w:rFonts w:ascii="Arial" w:eastAsiaTheme="minorBidi" w:hAnsi="Arial" w:cs="Arial"/>
          <w:b/>
          <w:bCs/>
          <w:sz w:val="20"/>
          <w:szCs w:val="20"/>
        </w:rPr>
        <w:t xml:space="preserve">A. Objectives </w:t>
      </w:r>
    </w:p>
    <w:p w14:paraId="65396383" w14:textId="29C4F7CF" w:rsidR="00C7363B" w:rsidRPr="00E47C65" w:rsidRDefault="00C7363B" w:rsidP="00C7363B">
      <w:pPr>
        <w:ind w:left="720"/>
        <w:contextualSpacing/>
        <w:jc w:val="both"/>
        <w:rPr>
          <w:rFonts w:ascii="Arial" w:hAnsi="Arial" w:cs="Arial"/>
          <w:sz w:val="20"/>
          <w:szCs w:val="20"/>
        </w:rPr>
      </w:pPr>
      <w:r w:rsidRPr="00E47C65">
        <w:rPr>
          <w:rFonts w:ascii="Arial" w:hAnsi="Arial" w:cs="Arial"/>
          <w:sz w:val="20"/>
          <w:szCs w:val="20"/>
        </w:rPr>
        <w:t>The objectives of this study are the following:</w:t>
      </w:r>
    </w:p>
    <w:p w14:paraId="04638E5A" w14:textId="77777777" w:rsidR="00C7363B" w:rsidRPr="00E47C65" w:rsidRDefault="00C7363B" w:rsidP="00C7363B">
      <w:pPr>
        <w:ind w:left="720"/>
        <w:contextualSpacing/>
        <w:jc w:val="both"/>
        <w:rPr>
          <w:rFonts w:ascii="Arial" w:hAnsi="Arial" w:cs="Arial"/>
          <w:sz w:val="20"/>
          <w:szCs w:val="20"/>
        </w:rPr>
      </w:pPr>
    </w:p>
    <w:p w14:paraId="20EE7BA9" w14:textId="251341E4" w:rsidR="00C7363B" w:rsidRPr="00E47C65" w:rsidRDefault="00C7363B" w:rsidP="00C7363B">
      <w:pPr>
        <w:pStyle w:val="ListParagraph"/>
        <w:numPr>
          <w:ilvl w:val="0"/>
          <w:numId w:val="43"/>
        </w:numPr>
        <w:ind w:left="720" w:hanging="294"/>
        <w:jc w:val="both"/>
        <w:rPr>
          <w:rFonts w:ascii="Arial" w:hAnsi="Arial" w:cs="Arial"/>
          <w:sz w:val="20"/>
          <w:szCs w:val="20"/>
        </w:rPr>
      </w:pPr>
      <w:r w:rsidRPr="00E47C65">
        <w:rPr>
          <w:rFonts w:ascii="Arial" w:hAnsi="Arial" w:cs="Arial"/>
          <w:sz w:val="20"/>
          <w:szCs w:val="20"/>
        </w:rPr>
        <w:t>To investigate if native speakers of English who are late learners of Spanish are able to make use of acoustic cues to cope with a higher cost on cognitive ability when a switch of language happens in a sentence that starts in English and ends in Spanish. More specifically, we are taking a further look at both the segmental level of the acoustics and also the suprasegmental level using the resynthesized audios: the spliced audios.</w:t>
      </w:r>
    </w:p>
    <w:p w14:paraId="6ED38172" w14:textId="77777777" w:rsidR="00C7363B" w:rsidRPr="00E47C65" w:rsidRDefault="00C7363B" w:rsidP="00C7363B">
      <w:pPr>
        <w:pStyle w:val="ListParagraph"/>
        <w:jc w:val="both"/>
        <w:rPr>
          <w:rFonts w:ascii="Arial" w:hAnsi="Arial" w:cs="Arial"/>
          <w:sz w:val="20"/>
          <w:szCs w:val="20"/>
        </w:rPr>
      </w:pPr>
    </w:p>
    <w:p w14:paraId="4730259C" w14:textId="32CAB1C9" w:rsidR="00290094" w:rsidRPr="00E47C65" w:rsidRDefault="00C7363B" w:rsidP="00C7363B">
      <w:pPr>
        <w:pStyle w:val="ListParagraph"/>
        <w:numPr>
          <w:ilvl w:val="0"/>
          <w:numId w:val="43"/>
        </w:numPr>
        <w:ind w:left="720" w:hanging="294"/>
        <w:jc w:val="both"/>
        <w:rPr>
          <w:rFonts w:ascii="Arial" w:eastAsiaTheme="minorEastAsia" w:hAnsi="Arial" w:cs="Arial"/>
          <w:sz w:val="20"/>
          <w:szCs w:val="20"/>
        </w:rPr>
      </w:pPr>
      <w:r w:rsidRPr="00E47C65">
        <w:rPr>
          <w:rFonts w:ascii="Arial" w:hAnsi="Arial" w:cs="Arial"/>
          <w:sz w:val="20"/>
          <w:szCs w:val="20"/>
        </w:rPr>
        <w:t>To investigate how are native speakers of English who are learners of Spanish make use of the two formerly mentioned levels of acoustics to mitigate the difficulty in a language mixing context. More specifically, we are testing if the acoustic cues are acting as anticipatory cues to upcoming switching.</w:t>
      </w:r>
    </w:p>
    <w:p w14:paraId="18243A5E" w14:textId="2CF5581E" w:rsidR="00E361DE" w:rsidRPr="00E47C65" w:rsidRDefault="29BF6FBF" w:rsidP="00B80E55">
      <w:pPr>
        <w:ind w:left="720"/>
        <w:contextualSpacing/>
        <w:jc w:val="both"/>
        <w:rPr>
          <w:rFonts w:ascii="Arial" w:eastAsiaTheme="minorBidi" w:hAnsi="Arial" w:cs="Arial"/>
          <w:b/>
          <w:bCs/>
          <w:sz w:val="20"/>
          <w:szCs w:val="20"/>
        </w:rPr>
      </w:pPr>
      <w:r w:rsidRPr="00E47C65">
        <w:rPr>
          <w:rFonts w:ascii="Arial" w:eastAsiaTheme="minorBidi" w:hAnsi="Arial" w:cs="Arial"/>
          <w:b/>
          <w:bCs/>
          <w:sz w:val="20"/>
          <w:szCs w:val="20"/>
        </w:rPr>
        <w:t>B. Hypotheses / Research Question(s)</w:t>
      </w:r>
    </w:p>
    <w:p w14:paraId="5B423563" w14:textId="77777777" w:rsidR="00C7363B" w:rsidRPr="00E47C65" w:rsidRDefault="00C7363B" w:rsidP="00B80E55">
      <w:pPr>
        <w:ind w:left="720"/>
        <w:contextualSpacing/>
        <w:jc w:val="both"/>
        <w:rPr>
          <w:rFonts w:ascii="Arial" w:eastAsiaTheme="minorBidi" w:hAnsi="Arial" w:cs="Arial"/>
          <w:sz w:val="20"/>
          <w:szCs w:val="20"/>
        </w:rPr>
      </w:pPr>
    </w:p>
    <w:p w14:paraId="2B3C562F" w14:textId="18E169E3" w:rsidR="00E361DE" w:rsidRPr="00E47C65" w:rsidRDefault="2B780DE7" w:rsidP="00C7363B">
      <w:pPr>
        <w:ind w:left="720"/>
        <w:jc w:val="both"/>
        <w:rPr>
          <w:rFonts w:ascii="Arial" w:eastAsia="Arial" w:hAnsi="Arial" w:cs="Arial"/>
          <w:sz w:val="20"/>
          <w:szCs w:val="20"/>
        </w:rPr>
      </w:pPr>
      <w:r w:rsidRPr="00E47C65">
        <w:rPr>
          <w:rFonts w:ascii="Arial" w:eastAsia="Arial" w:hAnsi="Arial" w:cs="Arial"/>
          <w:b/>
          <w:bCs/>
          <w:sz w:val="20"/>
          <w:szCs w:val="20"/>
        </w:rPr>
        <w:t>Research Question</w:t>
      </w:r>
      <w:r w:rsidR="00C7363B" w:rsidRPr="00E47C65">
        <w:rPr>
          <w:rFonts w:ascii="Arial" w:eastAsia="Arial" w:hAnsi="Arial" w:cs="Arial"/>
          <w:b/>
          <w:bCs/>
          <w:sz w:val="20"/>
          <w:szCs w:val="20"/>
        </w:rPr>
        <w:t xml:space="preserve"> 1</w:t>
      </w:r>
      <w:r w:rsidRPr="00E47C65">
        <w:rPr>
          <w:rFonts w:ascii="Arial" w:eastAsia="Arial" w:hAnsi="Arial" w:cs="Arial"/>
          <w:sz w:val="20"/>
          <w:szCs w:val="20"/>
        </w:rPr>
        <w:t xml:space="preserve">: </w:t>
      </w:r>
      <w:r w:rsidR="00C7363B" w:rsidRPr="00E47C65">
        <w:rPr>
          <w:rFonts w:ascii="Arial" w:eastAsia="Arial" w:hAnsi="Arial" w:cs="Arial"/>
          <w:sz w:val="20"/>
          <w:szCs w:val="20"/>
        </w:rPr>
        <w:t xml:space="preserve">When perceiving </w:t>
      </w:r>
      <w:proofErr w:type="spellStart"/>
      <w:r w:rsidR="00C7363B" w:rsidRPr="00E47C65">
        <w:rPr>
          <w:rFonts w:ascii="Arial" w:eastAsia="Arial" w:hAnsi="Arial" w:cs="Arial"/>
          <w:sz w:val="20"/>
          <w:szCs w:val="20"/>
        </w:rPr>
        <w:t>Wh</w:t>
      </w:r>
      <w:proofErr w:type="spellEnd"/>
      <w:r w:rsidR="00C7363B" w:rsidRPr="00E47C65">
        <w:rPr>
          <w:rFonts w:ascii="Arial" w:eastAsia="Arial" w:hAnsi="Arial" w:cs="Arial"/>
          <w:sz w:val="20"/>
          <w:szCs w:val="20"/>
        </w:rPr>
        <w:t>-questions start in English and end with code-switched items in Spanish, are English speaking learners of Spanish able to make use of acoustic cues to cope with switch cost?</w:t>
      </w:r>
    </w:p>
    <w:p w14:paraId="261F802E" w14:textId="77777777" w:rsidR="00C7363B" w:rsidRPr="00E47C65" w:rsidRDefault="00C7363B" w:rsidP="00C7363B">
      <w:pPr>
        <w:ind w:left="720"/>
        <w:jc w:val="both"/>
        <w:rPr>
          <w:rFonts w:ascii="Arial" w:eastAsiaTheme="minorBidi" w:hAnsi="Arial" w:cs="Arial"/>
          <w:sz w:val="20"/>
          <w:szCs w:val="20"/>
        </w:rPr>
      </w:pPr>
    </w:p>
    <w:p w14:paraId="3C35B087" w14:textId="40F9B538" w:rsidR="00E361DE" w:rsidRPr="00E47C65" w:rsidRDefault="2B780DE7" w:rsidP="00C7363B">
      <w:pPr>
        <w:ind w:left="720"/>
        <w:contextualSpacing/>
        <w:jc w:val="both"/>
        <w:rPr>
          <w:rFonts w:ascii="Arial" w:eastAsia="Arial" w:hAnsi="Arial" w:cs="Arial"/>
          <w:sz w:val="20"/>
          <w:szCs w:val="20"/>
        </w:rPr>
      </w:pPr>
      <w:r w:rsidRPr="00E47C65">
        <w:rPr>
          <w:rFonts w:ascii="Arial" w:eastAsia="Arial" w:hAnsi="Arial" w:cs="Arial"/>
          <w:b/>
          <w:bCs/>
          <w:sz w:val="20"/>
          <w:szCs w:val="20"/>
        </w:rPr>
        <w:t>Hypothesis 1</w:t>
      </w:r>
      <w:r w:rsidRPr="00E47C65">
        <w:rPr>
          <w:rFonts w:ascii="Arial" w:eastAsia="Arial" w:hAnsi="Arial" w:cs="Arial"/>
          <w:sz w:val="20"/>
          <w:szCs w:val="20"/>
        </w:rPr>
        <w:t xml:space="preserve">: </w:t>
      </w:r>
      <w:r w:rsidR="00C7363B" w:rsidRPr="00E47C65">
        <w:rPr>
          <w:rFonts w:ascii="Arial" w:eastAsia="Arial" w:hAnsi="Arial" w:cs="Arial"/>
          <w:sz w:val="20"/>
          <w:szCs w:val="20"/>
        </w:rPr>
        <w:t>Previous studies have reported segmental properties going through alternation when produced in CS context in both matrix language and switched items (</w:t>
      </w:r>
      <w:proofErr w:type="spellStart"/>
      <w:r w:rsidR="00C7363B" w:rsidRPr="00E47C65">
        <w:rPr>
          <w:rFonts w:ascii="Arial" w:eastAsia="Arial" w:hAnsi="Arial" w:cs="Arial"/>
          <w:sz w:val="20"/>
          <w:szCs w:val="20"/>
        </w:rPr>
        <w:t>eg</w:t>
      </w:r>
      <w:proofErr w:type="spellEnd"/>
      <w:r w:rsidR="00C7363B" w:rsidRPr="00E47C65">
        <w:rPr>
          <w:rFonts w:ascii="Arial" w:eastAsia="Arial" w:hAnsi="Arial" w:cs="Arial"/>
          <w:sz w:val="20"/>
          <w:szCs w:val="20"/>
        </w:rPr>
        <w:t xml:space="preserve">, VOT in Fricke, Kroll and </w:t>
      </w:r>
      <w:proofErr w:type="spellStart"/>
      <w:r w:rsidR="00C7363B" w:rsidRPr="00E47C65">
        <w:rPr>
          <w:rFonts w:ascii="Arial" w:eastAsia="Arial" w:hAnsi="Arial" w:cs="Arial"/>
          <w:sz w:val="20"/>
          <w:szCs w:val="20"/>
        </w:rPr>
        <w:t>Dussias</w:t>
      </w:r>
      <w:proofErr w:type="spellEnd"/>
      <w:r w:rsidR="00C7363B" w:rsidRPr="00E47C65">
        <w:rPr>
          <w:rFonts w:ascii="Arial" w:eastAsia="Arial" w:hAnsi="Arial" w:cs="Arial"/>
          <w:sz w:val="20"/>
          <w:szCs w:val="20"/>
        </w:rPr>
        <w:t xml:space="preserve">, 2016), and there were reported suprasegmental features involved in similar phenomenon (intonation in </w:t>
      </w:r>
      <w:proofErr w:type="spellStart"/>
      <w:r w:rsidR="00C7363B" w:rsidRPr="00E47C65">
        <w:rPr>
          <w:rFonts w:ascii="Arial" w:eastAsia="Arial" w:hAnsi="Arial" w:cs="Arial"/>
          <w:sz w:val="20"/>
          <w:szCs w:val="20"/>
        </w:rPr>
        <w:t>Piccinini</w:t>
      </w:r>
      <w:proofErr w:type="spellEnd"/>
      <w:r w:rsidR="00C7363B" w:rsidRPr="00E47C65">
        <w:rPr>
          <w:rFonts w:ascii="Arial" w:eastAsia="Arial" w:hAnsi="Arial" w:cs="Arial"/>
          <w:sz w:val="20"/>
          <w:szCs w:val="20"/>
        </w:rPr>
        <w:t xml:space="preserve"> &amp; </w:t>
      </w:r>
      <w:proofErr w:type="spellStart"/>
      <w:r w:rsidR="00C7363B" w:rsidRPr="00E47C65">
        <w:rPr>
          <w:rFonts w:ascii="Arial" w:eastAsia="Arial" w:hAnsi="Arial" w:cs="Arial"/>
          <w:sz w:val="20"/>
          <w:szCs w:val="20"/>
        </w:rPr>
        <w:t>Garellek’s</w:t>
      </w:r>
      <w:proofErr w:type="spellEnd"/>
      <w:r w:rsidR="00C7363B" w:rsidRPr="00E47C65">
        <w:rPr>
          <w:rFonts w:ascii="Arial" w:eastAsia="Arial" w:hAnsi="Arial" w:cs="Arial"/>
          <w:sz w:val="20"/>
          <w:szCs w:val="20"/>
        </w:rPr>
        <w:t xml:space="preserve"> study, 2014); Shen </w:t>
      </w:r>
      <w:proofErr w:type="gramStart"/>
      <w:r w:rsidR="00C7363B" w:rsidRPr="00E47C65">
        <w:rPr>
          <w:rFonts w:ascii="Arial" w:eastAsia="Arial" w:hAnsi="Arial" w:cs="Arial"/>
          <w:sz w:val="20"/>
          <w:szCs w:val="20"/>
        </w:rPr>
        <w:t>et al.(</w:t>
      </w:r>
      <w:proofErr w:type="gramEnd"/>
      <w:r w:rsidR="00C7363B" w:rsidRPr="00E47C65">
        <w:rPr>
          <w:rFonts w:ascii="Arial" w:eastAsia="Arial" w:hAnsi="Arial" w:cs="Arial"/>
          <w:sz w:val="20"/>
          <w:szCs w:val="20"/>
        </w:rPr>
        <w:t xml:space="preserve">2020) showed that in English-Chinese code switching withholding acoustic cues can cause slower recognition of switched item. In line with Shen et al. (2020) study, we hypothesize that English speaking learners of Spanish are able to make use of acoustic cues to cope with switch cost in English-Spanish code switching </w:t>
      </w:r>
      <w:proofErr w:type="spellStart"/>
      <w:r w:rsidR="00C7363B" w:rsidRPr="00E47C65">
        <w:rPr>
          <w:rFonts w:ascii="Arial" w:eastAsia="Arial" w:hAnsi="Arial" w:cs="Arial"/>
          <w:sz w:val="20"/>
          <w:szCs w:val="20"/>
        </w:rPr>
        <w:t>Wh</w:t>
      </w:r>
      <w:proofErr w:type="spellEnd"/>
      <w:r w:rsidR="00C7363B" w:rsidRPr="00E47C65">
        <w:rPr>
          <w:rFonts w:ascii="Arial" w:eastAsia="Arial" w:hAnsi="Arial" w:cs="Arial"/>
          <w:sz w:val="20"/>
          <w:szCs w:val="20"/>
        </w:rPr>
        <w:t xml:space="preserve">-questions. </w:t>
      </w:r>
    </w:p>
    <w:p w14:paraId="3B19FA46" w14:textId="77777777" w:rsidR="00C7363B" w:rsidRPr="00E47C65" w:rsidRDefault="00C7363B" w:rsidP="00C7363B">
      <w:pPr>
        <w:ind w:left="720" w:firstLine="720"/>
        <w:contextualSpacing/>
        <w:jc w:val="both"/>
      </w:pPr>
    </w:p>
    <w:p w14:paraId="17A72435" w14:textId="01F54DCA" w:rsidR="00E361DE" w:rsidRPr="00E47C65" w:rsidRDefault="2B780DE7" w:rsidP="00C7363B">
      <w:pPr>
        <w:ind w:left="720"/>
        <w:jc w:val="both"/>
        <w:rPr>
          <w:sz w:val="20"/>
          <w:szCs w:val="20"/>
        </w:rPr>
      </w:pPr>
      <w:r w:rsidRPr="00E47C65">
        <w:rPr>
          <w:rFonts w:ascii="Arial" w:eastAsia="Arial" w:hAnsi="Arial" w:cs="Arial"/>
          <w:b/>
          <w:bCs/>
          <w:sz w:val="20"/>
          <w:szCs w:val="20"/>
        </w:rPr>
        <w:t>Research Question</w:t>
      </w:r>
      <w:r w:rsidR="00C7363B" w:rsidRPr="00E47C65">
        <w:rPr>
          <w:rFonts w:ascii="Arial" w:eastAsia="Arial" w:hAnsi="Arial" w:cs="Arial"/>
          <w:b/>
          <w:bCs/>
          <w:sz w:val="20"/>
          <w:szCs w:val="20"/>
        </w:rPr>
        <w:t xml:space="preserve"> 2</w:t>
      </w:r>
      <w:r w:rsidRPr="00E47C65">
        <w:rPr>
          <w:rFonts w:ascii="Arial" w:eastAsia="Arial" w:hAnsi="Arial" w:cs="Arial"/>
          <w:sz w:val="20"/>
          <w:szCs w:val="20"/>
        </w:rPr>
        <w:t xml:space="preserve">: </w:t>
      </w:r>
      <w:r w:rsidR="00C7363B" w:rsidRPr="00E47C65">
        <w:rPr>
          <w:rFonts w:ascii="Arial" w:eastAsia="Arial" w:hAnsi="Arial" w:cs="Arial"/>
          <w:sz w:val="20"/>
          <w:szCs w:val="20"/>
        </w:rPr>
        <w:t>Are the acoustic cues (segmental and suprasegmental) helping mitigate switch cost by providing anticipatory information?</w:t>
      </w:r>
    </w:p>
    <w:p w14:paraId="711E8BD5" w14:textId="2CD0198D" w:rsidR="00E361DE" w:rsidRPr="00E47C65" w:rsidRDefault="00E361DE" w:rsidP="2B780DE7">
      <w:pPr>
        <w:ind w:left="720" w:firstLine="720"/>
        <w:contextualSpacing/>
        <w:jc w:val="both"/>
        <w:rPr>
          <w:rFonts w:ascii="Arial" w:eastAsia="Arial" w:hAnsi="Arial" w:cs="Arial"/>
          <w:sz w:val="20"/>
          <w:szCs w:val="20"/>
        </w:rPr>
      </w:pPr>
    </w:p>
    <w:p w14:paraId="3A19F822" w14:textId="71ADA862" w:rsidR="00E361DE" w:rsidRPr="00E47C65" w:rsidRDefault="2B780DE7" w:rsidP="00C7363B">
      <w:pPr>
        <w:ind w:left="720"/>
        <w:contextualSpacing/>
        <w:jc w:val="both"/>
        <w:rPr>
          <w:rFonts w:ascii="Arial" w:eastAsia="Arial" w:hAnsi="Arial" w:cs="Arial"/>
          <w:sz w:val="20"/>
          <w:szCs w:val="20"/>
        </w:rPr>
      </w:pPr>
      <w:r w:rsidRPr="00E47C65">
        <w:rPr>
          <w:rFonts w:ascii="Arial" w:eastAsia="Arial" w:hAnsi="Arial" w:cs="Arial"/>
          <w:b/>
          <w:bCs/>
          <w:sz w:val="20"/>
          <w:szCs w:val="20"/>
        </w:rPr>
        <w:lastRenderedPageBreak/>
        <w:t>Hypothesis 2</w:t>
      </w:r>
      <w:r w:rsidRPr="00E47C65">
        <w:rPr>
          <w:rFonts w:ascii="Arial" w:eastAsia="Arial" w:hAnsi="Arial" w:cs="Arial"/>
          <w:sz w:val="20"/>
          <w:szCs w:val="20"/>
        </w:rPr>
        <w:t xml:space="preserve">: </w:t>
      </w:r>
      <w:r w:rsidR="00C7363B" w:rsidRPr="00E47C65">
        <w:rPr>
          <w:rFonts w:ascii="Arial" w:eastAsia="Arial" w:hAnsi="Arial" w:cs="Arial"/>
          <w:sz w:val="20"/>
          <w:szCs w:val="20"/>
        </w:rPr>
        <w:t xml:space="preserve">In line with previous studies, we hypothesize that our participants will make use of both types of acoustic cues (segmental and suprasegmental) to predict upcoming code switching, which will suggest the change of language mode, in other words, anticipatory activation of the other language. </w:t>
      </w:r>
    </w:p>
    <w:p w14:paraId="6A42E060" w14:textId="70E99E50" w:rsidR="00E361DE" w:rsidRPr="00E47C65" w:rsidRDefault="00E361DE" w:rsidP="2B780DE7">
      <w:pPr>
        <w:ind w:left="720"/>
        <w:contextualSpacing/>
        <w:jc w:val="both"/>
      </w:pPr>
    </w:p>
    <w:p w14:paraId="6A7192D5" w14:textId="38E77008" w:rsidR="00E361DE" w:rsidRPr="00E47C65" w:rsidRDefault="2B780DE7" w:rsidP="2B780DE7">
      <w:pPr>
        <w:pStyle w:val="ListParagraph"/>
        <w:spacing w:after="0" w:line="240" w:lineRule="auto"/>
        <w:ind w:left="1440"/>
        <w:jc w:val="both"/>
        <w:rPr>
          <w:rFonts w:ascii="Arial" w:eastAsiaTheme="minorBidi" w:hAnsi="Arial" w:cs="Arial"/>
          <w:sz w:val="20"/>
          <w:szCs w:val="20"/>
        </w:rPr>
      </w:pPr>
      <w:r w:rsidRPr="00E47C65">
        <w:rPr>
          <w:rFonts w:ascii="Arial" w:eastAsiaTheme="minorBidi" w:hAnsi="Arial" w:cs="Arial"/>
          <w:sz w:val="20"/>
          <w:szCs w:val="20"/>
        </w:rPr>
        <w:t xml:space="preserve"> </w:t>
      </w:r>
    </w:p>
    <w:p w14:paraId="4367F99A" w14:textId="1D3065B9" w:rsidR="00FD2A1A" w:rsidRPr="00E47C65" w:rsidRDefault="29BF6FBF" w:rsidP="001D164A">
      <w:pPr>
        <w:contextualSpacing/>
        <w:jc w:val="both"/>
        <w:rPr>
          <w:rFonts w:ascii="Arial" w:eastAsiaTheme="minorBidi" w:hAnsi="Arial" w:cs="Arial"/>
          <w:sz w:val="20"/>
          <w:szCs w:val="20"/>
        </w:rPr>
      </w:pPr>
      <w:r w:rsidRPr="00E47C65">
        <w:rPr>
          <w:rFonts w:ascii="Arial" w:eastAsiaTheme="minorBidi" w:hAnsi="Arial" w:cs="Arial"/>
          <w:b/>
          <w:bCs/>
          <w:sz w:val="20"/>
          <w:szCs w:val="20"/>
        </w:rPr>
        <w:t xml:space="preserve">1.2 </w:t>
      </w:r>
      <w:bookmarkStart w:id="3" w:name="ResearchSignificance"/>
      <w:r w:rsidRPr="00E47C65">
        <w:rPr>
          <w:rFonts w:ascii="Arial" w:eastAsiaTheme="minorBidi" w:hAnsi="Arial" w:cs="Arial"/>
          <w:b/>
          <w:bCs/>
          <w:sz w:val="20"/>
          <w:szCs w:val="20"/>
        </w:rPr>
        <w:t>Research Significance</w:t>
      </w:r>
      <w:r w:rsidRPr="00E47C65">
        <w:rPr>
          <w:rFonts w:ascii="Arial" w:eastAsiaTheme="minorEastAsia" w:hAnsi="Arial" w:cs="Arial"/>
          <w:sz w:val="20"/>
          <w:szCs w:val="20"/>
        </w:rPr>
        <w:t xml:space="preserve"> </w:t>
      </w:r>
      <w:bookmarkEnd w:id="3"/>
      <w:r w:rsidRPr="00E47C65">
        <w:rPr>
          <w:rFonts w:ascii="Arial" w:eastAsiaTheme="minorEastAsia" w:hAnsi="Arial" w:cs="Arial"/>
          <w:b/>
          <w:bCs/>
          <w:sz w:val="20"/>
          <w:szCs w:val="20"/>
        </w:rPr>
        <w:t>(</w:t>
      </w:r>
      <w:r w:rsidRPr="00E47C65">
        <w:rPr>
          <w:rFonts w:ascii="Arial" w:eastAsiaTheme="minorBidi" w:hAnsi="Arial" w:cs="Arial"/>
          <w:b/>
          <w:bCs/>
          <w:sz w:val="20"/>
          <w:szCs w:val="20"/>
        </w:rPr>
        <w:t xml:space="preserve">Briefly describe the </w:t>
      </w:r>
      <w:r w:rsidR="00B80E55" w:rsidRPr="00E47C65">
        <w:rPr>
          <w:rFonts w:ascii="Arial" w:eastAsiaTheme="minorBidi" w:hAnsi="Arial" w:cs="Arial"/>
          <w:b/>
          <w:bCs/>
          <w:sz w:val="20"/>
          <w:szCs w:val="20"/>
        </w:rPr>
        <w:t>following in 500 words or less)</w:t>
      </w:r>
    </w:p>
    <w:p w14:paraId="5A49ADA3" w14:textId="77777777" w:rsidR="00E623D3" w:rsidRPr="00E47C65" w:rsidRDefault="00E623D3" w:rsidP="00E623D3">
      <w:pPr>
        <w:ind w:left="360"/>
        <w:contextualSpacing/>
        <w:jc w:val="both"/>
        <w:rPr>
          <w:rFonts w:ascii="Arial" w:eastAsiaTheme="minorBidi" w:hAnsi="Arial" w:cs="Arial"/>
          <w:sz w:val="20"/>
          <w:szCs w:val="20"/>
        </w:rPr>
      </w:pPr>
    </w:p>
    <w:p w14:paraId="53606CB3" w14:textId="1F2E9CFF" w:rsidR="00E623D3" w:rsidRPr="00E47C65" w:rsidRDefault="00E623D3" w:rsidP="00E623D3">
      <w:pPr>
        <w:ind w:left="360"/>
        <w:contextualSpacing/>
        <w:jc w:val="both"/>
        <w:rPr>
          <w:rFonts w:ascii="Arial" w:eastAsiaTheme="minorBidi" w:hAnsi="Arial" w:cs="Arial"/>
          <w:sz w:val="20"/>
          <w:szCs w:val="20"/>
        </w:rPr>
      </w:pPr>
      <w:r w:rsidRPr="00E47C65">
        <w:rPr>
          <w:rFonts w:ascii="Arial" w:eastAsiaTheme="minorBidi" w:hAnsi="Arial" w:cs="Arial"/>
          <w:sz w:val="20"/>
          <w:szCs w:val="20"/>
        </w:rPr>
        <w:t xml:space="preserve">Language mode is a model that tells the state of bilinguals’ activation of each of the languages they know. The language mode or activation of the languages can affect linguistic behaviors including language production and language perception (Grosjean, 2013; </w:t>
      </w:r>
      <w:proofErr w:type="spellStart"/>
      <w:r w:rsidRPr="00E47C65">
        <w:rPr>
          <w:rFonts w:ascii="Arial" w:eastAsiaTheme="minorBidi" w:hAnsi="Arial" w:cs="Arial"/>
          <w:sz w:val="20"/>
          <w:szCs w:val="20"/>
        </w:rPr>
        <w:t>Weinreich</w:t>
      </w:r>
      <w:proofErr w:type="spellEnd"/>
      <w:r w:rsidRPr="00E47C65">
        <w:rPr>
          <w:rFonts w:ascii="Arial" w:eastAsiaTheme="minorBidi" w:hAnsi="Arial" w:cs="Arial"/>
          <w:sz w:val="20"/>
          <w:szCs w:val="20"/>
        </w:rPr>
        <w:t xml:space="preserve">, 1966; </w:t>
      </w:r>
      <w:proofErr w:type="spellStart"/>
      <w:r w:rsidRPr="00E47C65">
        <w:rPr>
          <w:rFonts w:ascii="Arial" w:eastAsiaTheme="minorBidi" w:hAnsi="Arial" w:cs="Arial"/>
          <w:sz w:val="20"/>
          <w:szCs w:val="20"/>
        </w:rPr>
        <w:t>Hasselmo</w:t>
      </w:r>
      <w:proofErr w:type="spellEnd"/>
      <w:r w:rsidRPr="00E47C65">
        <w:rPr>
          <w:rFonts w:ascii="Arial" w:eastAsiaTheme="minorBidi" w:hAnsi="Arial" w:cs="Arial"/>
          <w:sz w:val="20"/>
          <w:szCs w:val="20"/>
        </w:rPr>
        <w:t xml:space="preserve">, 1970; </w:t>
      </w:r>
      <w:proofErr w:type="spellStart"/>
      <w:r w:rsidRPr="00E47C65">
        <w:rPr>
          <w:rFonts w:ascii="Arial" w:eastAsiaTheme="minorBidi" w:hAnsi="Arial" w:cs="Arial"/>
          <w:sz w:val="20"/>
          <w:szCs w:val="20"/>
        </w:rPr>
        <w:t>Baetens</w:t>
      </w:r>
      <w:proofErr w:type="spellEnd"/>
      <w:r w:rsidRPr="00E47C65">
        <w:rPr>
          <w:rFonts w:ascii="Arial" w:eastAsiaTheme="minorBidi" w:hAnsi="Arial" w:cs="Arial"/>
          <w:sz w:val="20"/>
          <w:szCs w:val="20"/>
        </w:rPr>
        <w:t xml:space="preserve"> </w:t>
      </w:r>
      <w:proofErr w:type="spellStart"/>
      <w:r w:rsidRPr="00E47C65">
        <w:rPr>
          <w:rFonts w:ascii="Arial" w:eastAsiaTheme="minorBidi" w:hAnsi="Arial" w:cs="Arial"/>
          <w:sz w:val="20"/>
          <w:szCs w:val="20"/>
        </w:rPr>
        <w:t>Beardsmore</w:t>
      </w:r>
      <w:proofErr w:type="spellEnd"/>
      <w:r w:rsidRPr="00E47C65">
        <w:rPr>
          <w:rFonts w:ascii="Arial" w:eastAsiaTheme="minorBidi" w:hAnsi="Arial" w:cs="Arial"/>
          <w:sz w:val="20"/>
          <w:szCs w:val="20"/>
        </w:rPr>
        <w:t xml:space="preserve">, 1986). As stated by Grosjean (2013) the type and amount of use of languages in one context can alter the speaker’s language mode, therefore we can use code-switching contexts as a scope to study the activation of bilinguals’ languages. </w:t>
      </w:r>
    </w:p>
    <w:p w14:paraId="3536F049" w14:textId="40710FB1" w:rsidR="00E623D3" w:rsidRPr="00E47C65" w:rsidRDefault="00E623D3" w:rsidP="00E623D3">
      <w:pPr>
        <w:ind w:left="360"/>
        <w:contextualSpacing/>
        <w:jc w:val="both"/>
        <w:rPr>
          <w:rFonts w:ascii="Arial" w:eastAsiaTheme="minorBidi" w:hAnsi="Arial" w:cs="Arial"/>
          <w:sz w:val="20"/>
          <w:szCs w:val="20"/>
        </w:rPr>
      </w:pPr>
      <w:r w:rsidRPr="00E47C65">
        <w:rPr>
          <w:rFonts w:ascii="Arial" w:eastAsiaTheme="minorBidi" w:hAnsi="Arial" w:cs="Arial"/>
          <w:sz w:val="20"/>
          <w:szCs w:val="20"/>
        </w:rPr>
        <w:t xml:space="preserve">Code-switching (CS) is the linguistic phenomenon when in one utterance more than one language is used. In comparison to a monolingual discourse, it is reported in various studies that a more difficult process is involved in CS production, recognition and comprehension (Thomas &amp; Allport, 2000; Soares &amp; Grosjean, 1984; Olson, 2017). In </w:t>
      </w:r>
      <w:proofErr w:type="spellStart"/>
      <w:r w:rsidRPr="00E47C65">
        <w:rPr>
          <w:rFonts w:ascii="Arial" w:eastAsiaTheme="minorBidi" w:hAnsi="Arial" w:cs="Arial"/>
          <w:sz w:val="20"/>
          <w:szCs w:val="20"/>
        </w:rPr>
        <w:t>Piccinini</w:t>
      </w:r>
      <w:proofErr w:type="spellEnd"/>
      <w:r w:rsidRPr="00E47C65">
        <w:rPr>
          <w:rFonts w:ascii="Arial" w:eastAsiaTheme="minorBidi" w:hAnsi="Arial" w:cs="Arial"/>
          <w:sz w:val="20"/>
          <w:szCs w:val="20"/>
        </w:rPr>
        <w:t xml:space="preserve"> &amp; </w:t>
      </w:r>
      <w:proofErr w:type="spellStart"/>
      <w:r w:rsidRPr="00E47C65">
        <w:rPr>
          <w:rFonts w:ascii="Arial" w:eastAsiaTheme="minorBidi" w:hAnsi="Arial" w:cs="Arial"/>
          <w:sz w:val="20"/>
          <w:szCs w:val="20"/>
        </w:rPr>
        <w:t>Garellek’s</w:t>
      </w:r>
      <w:proofErr w:type="spellEnd"/>
      <w:r w:rsidRPr="00E47C65">
        <w:rPr>
          <w:rFonts w:ascii="Arial" w:eastAsiaTheme="minorBidi" w:hAnsi="Arial" w:cs="Arial"/>
          <w:sz w:val="20"/>
          <w:szCs w:val="20"/>
        </w:rPr>
        <w:t xml:space="preserve"> study (2014) it is reported that the listeners may be able to rely on the anticipatory phonetic cues (voice onset time, VOT) to mitigate the increased processing cost. Also, Fricke, Kroll and </w:t>
      </w:r>
      <w:proofErr w:type="spellStart"/>
      <w:r w:rsidRPr="00E47C65">
        <w:rPr>
          <w:rFonts w:ascii="Arial" w:eastAsiaTheme="minorBidi" w:hAnsi="Arial" w:cs="Arial"/>
          <w:sz w:val="20"/>
          <w:szCs w:val="20"/>
        </w:rPr>
        <w:t>Dussias</w:t>
      </w:r>
      <w:proofErr w:type="spellEnd"/>
      <w:r w:rsidRPr="00E47C65">
        <w:rPr>
          <w:rFonts w:ascii="Arial" w:eastAsiaTheme="minorBidi" w:hAnsi="Arial" w:cs="Arial"/>
          <w:sz w:val="20"/>
          <w:szCs w:val="20"/>
        </w:rPr>
        <w:t xml:space="preserve"> (2016) report subtle shifts in voice onset time (VOT) before English-to-Spanish code-switch. However, other studies reported opposite results suggesting that there’s no difference between phonetic productions in monolingual versus code-switching utterances (Grosjean &amp; Miller, 1994). The mixed results might be ascribed to the difference in language pairs as well as the direction of the switch. Olson’s study (2012) demonstrated that that insertional English-Spanish CS tokens are produced with a consistent and significant increase in pitch height and duration for CS tokens relative to non-CS tokens. Shen et al (2020) studied the effects of withholding acou</w:t>
      </w:r>
      <w:r w:rsidR="00CC74C3">
        <w:rPr>
          <w:rFonts w:ascii="Arial" w:eastAsiaTheme="minorBidi" w:hAnsi="Arial" w:cs="Arial"/>
          <w:sz w:val="20"/>
          <w:szCs w:val="20"/>
        </w:rPr>
        <w:t>s</w:t>
      </w:r>
      <w:r w:rsidRPr="00E47C65">
        <w:rPr>
          <w:rFonts w:ascii="Arial" w:eastAsiaTheme="minorBidi" w:hAnsi="Arial" w:cs="Arial"/>
          <w:sz w:val="20"/>
          <w:szCs w:val="20"/>
        </w:rPr>
        <w:t xml:space="preserve">tic cues to CS from English to Chinese, as the latter language shows lexical tone while the other not, and they concluded that bilingual listeners have access to acoustic cues, furthermore they discussed the implication of tonal aspect of the acoustic cues to code-switching based on their acoustic analysis. </w:t>
      </w:r>
    </w:p>
    <w:p w14:paraId="17ACF185" w14:textId="5E5C8A33" w:rsidR="00E623D3" w:rsidRPr="00E47C65" w:rsidRDefault="00E623D3" w:rsidP="00E623D3">
      <w:pPr>
        <w:ind w:left="360"/>
        <w:contextualSpacing/>
        <w:jc w:val="both"/>
        <w:rPr>
          <w:rFonts w:ascii="Arial" w:eastAsiaTheme="minorBidi" w:hAnsi="Arial" w:cs="Arial"/>
          <w:sz w:val="20"/>
          <w:szCs w:val="20"/>
        </w:rPr>
      </w:pPr>
      <w:r w:rsidRPr="00E47C65">
        <w:rPr>
          <w:rFonts w:ascii="Arial" w:eastAsiaTheme="minorBidi" w:hAnsi="Arial" w:cs="Arial"/>
          <w:sz w:val="20"/>
          <w:szCs w:val="20"/>
        </w:rPr>
        <w:t xml:space="preserve">In line with Shen et al. (2020) study, the present study will look into acoustic cues in English-Spanish code-switching in </w:t>
      </w:r>
      <w:proofErr w:type="spellStart"/>
      <w:r w:rsidRPr="00E47C65">
        <w:rPr>
          <w:rFonts w:ascii="Arial" w:eastAsiaTheme="minorBidi" w:hAnsi="Arial" w:cs="Arial"/>
          <w:sz w:val="20"/>
          <w:szCs w:val="20"/>
        </w:rPr>
        <w:t>Wh</w:t>
      </w:r>
      <w:proofErr w:type="spellEnd"/>
      <w:r w:rsidRPr="00E47C65">
        <w:rPr>
          <w:rFonts w:ascii="Arial" w:eastAsiaTheme="minorBidi" w:hAnsi="Arial" w:cs="Arial"/>
          <w:sz w:val="20"/>
          <w:szCs w:val="20"/>
        </w:rPr>
        <w:t xml:space="preserve">-questions. The present study seeks to expand the conclusions made in Shen et al. (2020) by gathering evidences from a different type of language pair, as English and Spanish are both intonational language but shows different pattern in intonation in </w:t>
      </w:r>
      <w:proofErr w:type="spellStart"/>
      <w:r w:rsidRPr="00E47C65">
        <w:rPr>
          <w:rFonts w:ascii="Arial" w:eastAsiaTheme="minorBidi" w:hAnsi="Arial" w:cs="Arial"/>
          <w:sz w:val="20"/>
          <w:szCs w:val="20"/>
        </w:rPr>
        <w:t>Wh</w:t>
      </w:r>
      <w:proofErr w:type="spellEnd"/>
      <w:r w:rsidRPr="00E47C65">
        <w:rPr>
          <w:rFonts w:ascii="Arial" w:eastAsiaTheme="minorBidi" w:hAnsi="Arial" w:cs="Arial"/>
          <w:sz w:val="20"/>
          <w:szCs w:val="20"/>
        </w:rPr>
        <w:t>-questions. Furthermore, the two experiments setting will provide with us more evidences of if acoustic cues help mitigate the higher cognitive cost in code-switching context by providing anticipatory information. Last but not least, the 4-version design of the stimuli can also provide us with preliminary understanding in how segmental and suprasegmental levels of acoustics work in such kind of bilingual context.</w:t>
      </w:r>
    </w:p>
    <w:p w14:paraId="65B8B414" w14:textId="77777777" w:rsidR="0077259F" w:rsidRPr="00E47C65" w:rsidRDefault="0077259F" w:rsidP="00B80E55">
      <w:pPr>
        <w:ind w:left="720"/>
        <w:contextualSpacing/>
        <w:jc w:val="both"/>
        <w:rPr>
          <w:rFonts w:ascii="Arial" w:eastAsiaTheme="minorBidi" w:hAnsi="Arial" w:cs="Arial"/>
          <w:iCs/>
          <w:sz w:val="20"/>
          <w:szCs w:val="20"/>
        </w:rPr>
      </w:pPr>
    </w:p>
    <w:p w14:paraId="08F2D818" w14:textId="64BB2865" w:rsidR="004B5328" w:rsidRPr="00E47C65" w:rsidRDefault="29BF6FBF" w:rsidP="001D164A">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1.3 </w:t>
      </w:r>
      <w:bookmarkStart w:id="4" w:name="ResearchDesignandMethods"/>
      <w:r w:rsidRPr="00E47C65">
        <w:rPr>
          <w:rFonts w:ascii="Arial" w:eastAsiaTheme="minorEastAsia" w:hAnsi="Arial" w:cs="Arial"/>
          <w:b/>
          <w:bCs/>
          <w:sz w:val="20"/>
          <w:szCs w:val="20"/>
        </w:rPr>
        <w:t>Research Design and Methods</w:t>
      </w:r>
      <w:bookmarkEnd w:id="4"/>
    </w:p>
    <w:p w14:paraId="6201812E" w14:textId="77777777" w:rsidR="00DC577E" w:rsidRPr="00E47C65" w:rsidRDefault="00DC577E" w:rsidP="004F57C8">
      <w:pPr>
        <w:ind w:left="360"/>
        <w:contextualSpacing/>
        <w:rPr>
          <w:rFonts w:ascii="Arial" w:eastAsiaTheme="minorEastAsia" w:hAnsi="Arial" w:cs="Arial"/>
          <w:sz w:val="20"/>
          <w:szCs w:val="20"/>
        </w:rPr>
      </w:pPr>
    </w:p>
    <w:p w14:paraId="7AE94052" w14:textId="0150CBE2" w:rsidR="00DC577E" w:rsidRPr="00DC577E" w:rsidRDefault="00DC577E" w:rsidP="001B1DBA">
      <w:pPr>
        <w:ind w:left="360"/>
        <w:contextualSpacing/>
        <w:rPr>
          <w:rFonts w:ascii="Arial" w:eastAsiaTheme="minorEastAsia" w:hAnsi="Arial" w:cs="Arial"/>
          <w:sz w:val="20"/>
          <w:szCs w:val="20"/>
        </w:rPr>
      </w:pPr>
      <w:r w:rsidRPr="00E47C65">
        <w:rPr>
          <w:rFonts w:ascii="Arial" w:eastAsiaTheme="minorEastAsia" w:hAnsi="Arial" w:cs="Arial"/>
          <w:sz w:val="20"/>
          <w:szCs w:val="20"/>
        </w:rPr>
        <w:t>I</w:t>
      </w:r>
      <w:r w:rsidRPr="00DC577E">
        <w:rPr>
          <w:rFonts w:ascii="Arial" w:eastAsiaTheme="minorEastAsia" w:hAnsi="Arial" w:cs="Arial"/>
          <w:sz w:val="20"/>
          <w:szCs w:val="20"/>
        </w:rPr>
        <w:t>n order to investigate the two research questions, a quantitative two</w:t>
      </w:r>
      <w:r w:rsidRPr="00E47C65">
        <w:rPr>
          <w:rFonts w:ascii="Arial" w:eastAsiaTheme="minorEastAsia" w:hAnsi="Arial" w:cs="Arial"/>
          <w:sz w:val="20"/>
          <w:szCs w:val="20"/>
        </w:rPr>
        <w:t>-</w:t>
      </w:r>
      <w:r w:rsidRPr="00DC577E">
        <w:rPr>
          <w:rFonts w:ascii="Arial" w:eastAsiaTheme="minorEastAsia" w:hAnsi="Arial" w:cs="Arial"/>
          <w:sz w:val="20"/>
          <w:szCs w:val="20"/>
        </w:rPr>
        <w:t>task study that also includes a language proficiency test and a language history questionnaire</w:t>
      </w:r>
      <w:r w:rsidRPr="00E47C65">
        <w:rPr>
          <w:rFonts w:ascii="Arial" w:eastAsiaTheme="minorEastAsia" w:hAnsi="Arial" w:cs="Arial"/>
          <w:sz w:val="20"/>
          <w:szCs w:val="20"/>
        </w:rPr>
        <w:t xml:space="preserve"> is designed.</w:t>
      </w:r>
    </w:p>
    <w:p w14:paraId="61558A24" w14:textId="58AA3AD6" w:rsidR="00DC577E" w:rsidRPr="00DC577E" w:rsidRDefault="00DC577E" w:rsidP="001B1DBA">
      <w:pPr>
        <w:ind w:left="360"/>
        <w:contextualSpacing/>
        <w:rPr>
          <w:rFonts w:ascii="Arial" w:eastAsiaTheme="minorEastAsia" w:hAnsi="Arial" w:cs="Arial"/>
          <w:sz w:val="20"/>
          <w:szCs w:val="20"/>
        </w:rPr>
      </w:pPr>
      <w:r w:rsidRPr="00E47C65">
        <w:rPr>
          <w:rFonts w:ascii="Arial" w:eastAsiaTheme="minorEastAsia" w:hAnsi="Arial" w:cs="Arial"/>
          <w:sz w:val="20"/>
          <w:szCs w:val="20"/>
        </w:rPr>
        <w:t>Two</w:t>
      </w:r>
      <w:r w:rsidRPr="00DC577E">
        <w:rPr>
          <w:rFonts w:ascii="Arial" w:eastAsiaTheme="minorEastAsia" w:hAnsi="Arial" w:cs="Arial"/>
          <w:sz w:val="20"/>
          <w:szCs w:val="20"/>
        </w:rPr>
        <w:t xml:space="preserve"> tasks </w:t>
      </w:r>
      <w:r w:rsidRPr="00E47C65">
        <w:rPr>
          <w:rFonts w:ascii="Arial" w:eastAsiaTheme="minorEastAsia" w:hAnsi="Arial" w:cs="Arial"/>
          <w:sz w:val="20"/>
          <w:szCs w:val="20"/>
        </w:rPr>
        <w:t xml:space="preserve">gathering reaction time data </w:t>
      </w:r>
      <w:r w:rsidRPr="00DC577E">
        <w:rPr>
          <w:rFonts w:ascii="Arial" w:eastAsiaTheme="minorEastAsia" w:hAnsi="Arial" w:cs="Arial"/>
          <w:sz w:val="20"/>
          <w:szCs w:val="20"/>
        </w:rPr>
        <w:t xml:space="preserve">will be used in the study: a visual world paradigm using auditory stimuli, during which participants listen to the stimulus (sentences) and make a choice between two pictures </w:t>
      </w:r>
      <w:r w:rsidR="0043738B" w:rsidRPr="00E47C65">
        <w:rPr>
          <w:rFonts w:ascii="Arial" w:eastAsiaTheme="minorEastAsia" w:hAnsi="Arial" w:cs="Arial"/>
          <w:sz w:val="20"/>
          <w:szCs w:val="20"/>
        </w:rPr>
        <w:t>as soon as they hear the corresponding word in the audio</w:t>
      </w:r>
      <w:r w:rsidRPr="00DC577E">
        <w:rPr>
          <w:rFonts w:ascii="Arial" w:eastAsiaTheme="minorEastAsia" w:hAnsi="Arial" w:cs="Arial"/>
          <w:sz w:val="20"/>
          <w:szCs w:val="20"/>
        </w:rPr>
        <w:t xml:space="preserve">. The choice and the reaction time will be collected. In the </w:t>
      </w:r>
      <w:r w:rsidR="0043738B" w:rsidRPr="00E47C65">
        <w:rPr>
          <w:rFonts w:ascii="Arial" w:eastAsiaTheme="minorEastAsia" w:hAnsi="Arial" w:cs="Arial"/>
          <w:sz w:val="20"/>
          <w:szCs w:val="20"/>
        </w:rPr>
        <w:t>second</w:t>
      </w:r>
      <w:r w:rsidRPr="00DC577E">
        <w:rPr>
          <w:rFonts w:ascii="Arial" w:eastAsiaTheme="minorEastAsia" w:hAnsi="Arial" w:cs="Arial"/>
          <w:sz w:val="20"/>
          <w:szCs w:val="20"/>
        </w:rPr>
        <w:t xml:space="preserve"> experiment participants will </w:t>
      </w:r>
      <w:r w:rsidR="0043738B" w:rsidRPr="00E47C65">
        <w:rPr>
          <w:rFonts w:ascii="Arial" w:eastAsiaTheme="minorEastAsia" w:hAnsi="Arial" w:cs="Arial"/>
          <w:sz w:val="20"/>
          <w:szCs w:val="20"/>
        </w:rPr>
        <w:t xml:space="preserve">listen to the stimulus (sentences) and make a choice of what language they are hearing </w:t>
      </w:r>
      <w:r w:rsidRPr="00DC577E">
        <w:rPr>
          <w:rFonts w:ascii="Arial" w:eastAsiaTheme="minorEastAsia" w:hAnsi="Arial" w:cs="Arial"/>
          <w:sz w:val="20"/>
          <w:szCs w:val="20"/>
        </w:rPr>
        <w:t xml:space="preserve">and </w:t>
      </w:r>
      <w:r w:rsidR="001B1DBA" w:rsidRPr="00E47C65">
        <w:rPr>
          <w:rFonts w:ascii="Arial" w:eastAsiaTheme="minorEastAsia" w:hAnsi="Arial" w:cs="Arial"/>
          <w:sz w:val="20"/>
          <w:szCs w:val="20"/>
        </w:rPr>
        <w:t xml:space="preserve">switch the choice as soon as they hear a change in language. </w:t>
      </w:r>
    </w:p>
    <w:p w14:paraId="29A166C3" w14:textId="4F0DC765" w:rsidR="00DC577E" w:rsidRPr="00DC577E" w:rsidRDefault="00DC577E" w:rsidP="001B1DBA">
      <w:pPr>
        <w:ind w:left="360"/>
        <w:contextualSpacing/>
        <w:rPr>
          <w:rFonts w:ascii="Arial" w:eastAsiaTheme="minorEastAsia" w:hAnsi="Arial" w:cs="Arial"/>
          <w:sz w:val="20"/>
          <w:szCs w:val="20"/>
        </w:rPr>
      </w:pPr>
      <w:r w:rsidRPr="00DC577E">
        <w:rPr>
          <w:rFonts w:ascii="Arial" w:eastAsiaTheme="minorEastAsia" w:hAnsi="Arial" w:cs="Arial"/>
          <w:sz w:val="20"/>
          <w:szCs w:val="20"/>
        </w:rPr>
        <w:t>The language history data of the participants will be collected in the form of a survey, where the participants will be asked to complete a</w:t>
      </w:r>
      <w:r w:rsidR="001B1DBA" w:rsidRPr="00E47C65">
        <w:rPr>
          <w:rFonts w:ascii="Arial" w:eastAsiaTheme="minorEastAsia" w:hAnsi="Arial" w:cs="Arial"/>
          <w:sz w:val="20"/>
          <w:szCs w:val="20"/>
        </w:rPr>
        <w:t xml:space="preserve">n adapted </w:t>
      </w:r>
      <w:r w:rsidRPr="00DC577E">
        <w:rPr>
          <w:rFonts w:ascii="Arial" w:eastAsiaTheme="minorEastAsia" w:hAnsi="Arial" w:cs="Arial"/>
          <w:sz w:val="20"/>
          <w:szCs w:val="20"/>
        </w:rPr>
        <w:t>questionnaire (LHQ)</w:t>
      </w:r>
      <w:r w:rsidR="00B556DC" w:rsidRPr="00E47C65">
        <w:rPr>
          <w:rFonts w:ascii="Arial" w:hAnsi="Arial" w:cs="Arial"/>
          <w:color w:val="000000"/>
          <w:sz w:val="20"/>
          <w:szCs w:val="20"/>
        </w:rPr>
        <w:t xml:space="preserve"> </w:t>
      </w:r>
      <w:r w:rsidR="00B556DC" w:rsidRPr="00E47C65">
        <w:rPr>
          <w:rFonts w:ascii="Arial" w:eastAsiaTheme="minorEastAsia" w:hAnsi="Arial" w:cs="Arial"/>
          <w:sz w:val="20"/>
          <w:szCs w:val="20"/>
        </w:rPr>
        <w:t>(Li et al., 2020)</w:t>
      </w:r>
      <w:r w:rsidRPr="00DC577E">
        <w:rPr>
          <w:rFonts w:ascii="Arial" w:eastAsiaTheme="minorEastAsia" w:hAnsi="Arial" w:cs="Arial"/>
          <w:sz w:val="20"/>
          <w:szCs w:val="20"/>
        </w:rPr>
        <w:t xml:space="preserve">, asking about </w:t>
      </w:r>
      <w:r w:rsidRPr="00DC577E">
        <w:rPr>
          <w:rFonts w:ascii="Arial" w:eastAsiaTheme="minorEastAsia" w:hAnsi="Arial" w:cs="Arial"/>
          <w:sz w:val="20"/>
          <w:szCs w:val="20"/>
        </w:rPr>
        <w:lastRenderedPageBreak/>
        <w:t>their self-report language proficiency, age of acquisition of the second language, language use and language exposure, etc. </w:t>
      </w:r>
    </w:p>
    <w:p w14:paraId="2FF01EF5" w14:textId="45341F33" w:rsidR="00DC577E" w:rsidRPr="00DC577E" w:rsidRDefault="00DC577E" w:rsidP="001B1DBA">
      <w:pPr>
        <w:ind w:left="360"/>
        <w:contextualSpacing/>
        <w:rPr>
          <w:rFonts w:ascii="Arial" w:eastAsiaTheme="minorEastAsia" w:hAnsi="Arial" w:cs="Arial"/>
          <w:sz w:val="20"/>
          <w:szCs w:val="20"/>
        </w:rPr>
      </w:pPr>
      <w:r w:rsidRPr="00DC577E">
        <w:rPr>
          <w:rFonts w:ascii="Arial" w:eastAsiaTheme="minorEastAsia" w:hAnsi="Arial" w:cs="Arial"/>
          <w:sz w:val="20"/>
          <w:szCs w:val="20"/>
        </w:rPr>
        <w:t>Language proficiency assessment will be conducted in the form of a language test, The researcher</w:t>
      </w:r>
      <w:r w:rsidR="001B1DBA" w:rsidRPr="00E47C65">
        <w:rPr>
          <w:rFonts w:ascii="Arial" w:eastAsiaTheme="minorEastAsia" w:hAnsi="Arial" w:cs="Arial"/>
          <w:sz w:val="20"/>
          <w:szCs w:val="20"/>
        </w:rPr>
        <w:t xml:space="preserve"> </w:t>
      </w:r>
      <w:r w:rsidRPr="00DC577E">
        <w:rPr>
          <w:rFonts w:ascii="Arial" w:eastAsiaTheme="minorEastAsia" w:hAnsi="Arial" w:cs="Arial"/>
          <w:sz w:val="20"/>
          <w:szCs w:val="20"/>
        </w:rPr>
        <w:t xml:space="preserve">will administer the </w:t>
      </w:r>
      <w:proofErr w:type="spellStart"/>
      <w:r w:rsidR="001B1DBA" w:rsidRPr="00E47C65">
        <w:rPr>
          <w:rFonts w:ascii="Arial" w:eastAsiaTheme="minorEastAsia" w:hAnsi="Arial" w:cs="Arial"/>
          <w:sz w:val="20"/>
          <w:szCs w:val="20"/>
        </w:rPr>
        <w:t>Lextale-Esp</w:t>
      </w:r>
      <w:proofErr w:type="spellEnd"/>
      <w:r w:rsidR="001B1DBA" w:rsidRPr="00E47C65">
        <w:rPr>
          <w:rFonts w:ascii="Arial" w:eastAsiaTheme="minorEastAsia" w:hAnsi="Arial" w:cs="Arial"/>
          <w:sz w:val="20"/>
          <w:szCs w:val="20"/>
        </w:rPr>
        <w:t xml:space="preserve"> (</w:t>
      </w:r>
      <w:proofErr w:type="spellStart"/>
      <w:r w:rsidR="001B1DBA" w:rsidRPr="00E47C65">
        <w:rPr>
          <w:rFonts w:ascii="Arial" w:eastAsiaTheme="minorEastAsia" w:hAnsi="Arial" w:cs="Arial"/>
          <w:sz w:val="20"/>
          <w:szCs w:val="20"/>
        </w:rPr>
        <w:t>Izura</w:t>
      </w:r>
      <w:proofErr w:type="spellEnd"/>
      <w:r w:rsidR="001B1DBA" w:rsidRPr="00E47C65">
        <w:rPr>
          <w:rFonts w:ascii="Arial" w:eastAsiaTheme="minorEastAsia" w:hAnsi="Arial" w:cs="Arial"/>
          <w:sz w:val="20"/>
          <w:szCs w:val="20"/>
        </w:rPr>
        <w:t xml:space="preserve"> &amp; </w:t>
      </w:r>
      <w:proofErr w:type="spellStart"/>
      <w:r w:rsidR="001B1DBA" w:rsidRPr="00E47C65">
        <w:rPr>
          <w:rFonts w:ascii="Arial" w:eastAsiaTheme="minorEastAsia" w:hAnsi="Arial" w:cs="Arial"/>
          <w:sz w:val="20"/>
          <w:szCs w:val="20"/>
        </w:rPr>
        <w:t>Brysbaert</w:t>
      </w:r>
      <w:proofErr w:type="spellEnd"/>
      <w:r w:rsidR="001B1DBA" w:rsidRPr="00E47C65">
        <w:rPr>
          <w:rFonts w:ascii="Arial" w:eastAsiaTheme="minorEastAsia" w:hAnsi="Arial" w:cs="Arial"/>
          <w:sz w:val="20"/>
          <w:szCs w:val="20"/>
        </w:rPr>
        <w:t>, 2014)</w:t>
      </w:r>
      <w:r w:rsidRPr="00DC577E">
        <w:rPr>
          <w:rFonts w:ascii="Arial" w:eastAsiaTheme="minorEastAsia" w:hAnsi="Arial" w:cs="Arial"/>
          <w:sz w:val="20"/>
          <w:szCs w:val="20"/>
        </w:rPr>
        <w:t xml:space="preserve"> test to assess participants' Spanish proficiency.</w:t>
      </w:r>
    </w:p>
    <w:p w14:paraId="18E26DBF" w14:textId="084288D2" w:rsidR="00617790" w:rsidRPr="00E47C65" w:rsidRDefault="00DC577E" w:rsidP="001B1DBA">
      <w:pPr>
        <w:ind w:left="360"/>
        <w:contextualSpacing/>
        <w:rPr>
          <w:rFonts w:ascii="Arial" w:eastAsiaTheme="minorEastAsia" w:hAnsi="Arial" w:cs="Arial"/>
          <w:sz w:val="20"/>
          <w:szCs w:val="20"/>
        </w:rPr>
      </w:pPr>
      <w:r w:rsidRPr="00DC577E">
        <w:rPr>
          <w:rFonts w:ascii="Arial" w:eastAsiaTheme="minorEastAsia" w:hAnsi="Arial" w:cs="Arial"/>
          <w:sz w:val="20"/>
          <w:szCs w:val="20"/>
        </w:rPr>
        <w:t xml:space="preserve">The study is designed as a cross-sectional study, where the experimental group will be the native speakers of English who are learning Spanish as their second language, and </w:t>
      </w:r>
      <w:r w:rsidR="0043738B" w:rsidRPr="00E47C65">
        <w:rPr>
          <w:rFonts w:ascii="Arial" w:eastAsiaTheme="minorEastAsia" w:hAnsi="Arial" w:cs="Arial"/>
          <w:sz w:val="20"/>
          <w:szCs w:val="20"/>
        </w:rPr>
        <w:t>given the evidence from previous studies, there will be no control group.</w:t>
      </w:r>
    </w:p>
    <w:p w14:paraId="4BCBFBAA" w14:textId="14CF04F0" w:rsidR="004B5328" w:rsidRPr="00E47C65" w:rsidRDefault="004F57C8" w:rsidP="0043738B">
      <w:pPr>
        <w:ind w:left="360"/>
        <w:contextualSpacing/>
        <w:rPr>
          <w:rFonts w:ascii="Arial" w:eastAsiaTheme="minorEastAsia" w:hAnsi="Arial" w:cs="Arial"/>
          <w:sz w:val="20"/>
          <w:szCs w:val="20"/>
        </w:rPr>
      </w:pPr>
      <w:r w:rsidRPr="00E47C65">
        <w:rPr>
          <w:rFonts w:ascii="Arial" w:eastAsiaTheme="minorEastAsia" w:hAnsi="Arial" w:cs="Arial"/>
          <w:sz w:val="20"/>
          <w:szCs w:val="20"/>
        </w:rPr>
        <w:t xml:space="preserve">The principal investigator, </w:t>
      </w:r>
      <w:r w:rsidR="0043738B" w:rsidRPr="00E47C65">
        <w:rPr>
          <w:rFonts w:ascii="Arial" w:eastAsiaTheme="minorEastAsia" w:hAnsi="Arial" w:cs="Arial"/>
          <w:sz w:val="20"/>
          <w:szCs w:val="20"/>
        </w:rPr>
        <w:t xml:space="preserve">Jiawei Shao </w:t>
      </w:r>
      <w:r w:rsidRPr="00E47C65">
        <w:rPr>
          <w:rFonts w:ascii="Arial" w:eastAsiaTheme="minorEastAsia" w:hAnsi="Arial" w:cs="Arial"/>
          <w:sz w:val="20"/>
          <w:szCs w:val="20"/>
        </w:rPr>
        <w:t>will be responsible for all study related tasks (consenting participants, collecting and analyzing data etc.)</w:t>
      </w:r>
    </w:p>
    <w:p w14:paraId="211304E0" w14:textId="71AEBFD1" w:rsidR="004F57C8" w:rsidRPr="00E47C65" w:rsidRDefault="004F57C8" w:rsidP="004B5328">
      <w:pPr>
        <w:ind w:left="360"/>
        <w:contextualSpacing/>
        <w:rPr>
          <w:rFonts w:ascii="Arial" w:eastAsiaTheme="minorEastAsia" w:hAnsi="Arial" w:cs="Arial"/>
          <w:sz w:val="20"/>
          <w:szCs w:val="20"/>
        </w:rPr>
      </w:pPr>
    </w:p>
    <w:p w14:paraId="5801A8D7" w14:textId="77777777" w:rsidR="004F57C8" w:rsidRPr="00E47C65" w:rsidRDefault="004F57C8" w:rsidP="004B5328">
      <w:pPr>
        <w:ind w:left="360"/>
        <w:contextualSpacing/>
        <w:rPr>
          <w:rFonts w:ascii="Arial" w:eastAsiaTheme="minorEastAsia" w:hAnsi="Arial" w:cs="Arial"/>
          <w:sz w:val="20"/>
          <w:szCs w:val="20"/>
        </w:rPr>
      </w:pPr>
    </w:p>
    <w:p w14:paraId="306D40D5" w14:textId="7B09A1C0" w:rsidR="00B57622" w:rsidRPr="00E47C65" w:rsidRDefault="29BF6FBF" w:rsidP="001D164A">
      <w:pPr>
        <w:ind w:left="720"/>
        <w:contextualSpacing/>
        <w:rPr>
          <w:rFonts w:ascii="Arial" w:eastAsiaTheme="minorEastAsia" w:hAnsi="Arial" w:cs="Arial"/>
          <w:sz w:val="20"/>
          <w:szCs w:val="20"/>
        </w:rPr>
      </w:pPr>
      <w:r w:rsidRPr="00E47C65">
        <w:rPr>
          <w:rFonts w:ascii="Arial" w:eastAsiaTheme="minorEastAsia" w:hAnsi="Arial" w:cs="Arial"/>
          <w:b/>
          <w:bCs/>
          <w:sz w:val="20"/>
          <w:szCs w:val="20"/>
        </w:rPr>
        <w:t>A. Research Procedures</w:t>
      </w:r>
    </w:p>
    <w:p w14:paraId="4BEA8719" w14:textId="77777777" w:rsidR="00F76930" w:rsidRPr="00E47C65" w:rsidRDefault="00F76930" w:rsidP="00F76930">
      <w:pPr>
        <w:ind w:left="709"/>
        <w:contextualSpacing/>
        <w:rPr>
          <w:rFonts w:ascii="Arial" w:eastAsia="Arial" w:hAnsi="Arial" w:cs="Arial"/>
          <w:sz w:val="20"/>
          <w:szCs w:val="20"/>
        </w:rPr>
      </w:pPr>
    </w:p>
    <w:p w14:paraId="4D2C0295" w14:textId="06417FCD" w:rsidR="00F76930" w:rsidRPr="00F76930" w:rsidRDefault="00F76930" w:rsidP="00F76930">
      <w:pPr>
        <w:ind w:left="709"/>
        <w:contextualSpacing/>
        <w:rPr>
          <w:rFonts w:ascii="Arial" w:eastAsia="Arial" w:hAnsi="Arial" w:cs="Arial"/>
          <w:sz w:val="20"/>
          <w:szCs w:val="20"/>
        </w:rPr>
      </w:pPr>
      <w:r w:rsidRPr="00F76930">
        <w:rPr>
          <w:rFonts w:ascii="Arial" w:eastAsia="Arial" w:hAnsi="Arial" w:cs="Arial"/>
          <w:sz w:val="20"/>
          <w:szCs w:val="20"/>
        </w:rPr>
        <w:t xml:space="preserve">All the research procedures will be conducted by the researcher in </w:t>
      </w:r>
      <w:r w:rsidRPr="00E47C65">
        <w:rPr>
          <w:rFonts w:ascii="Arial" w:eastAsia="Arial" w:hAnsi="Arial" w:cs="Arial"/>
          <w:sz w:val="20"/>
          <w:szCs w:val="20"/>
        </w:rPr>
        <w:t xml:space="preserve">a conference room located at Academic Building, Rutgers University, New Brunswick. </w:t>
      </w:r>
      <w:r w:rsidRPr="00F76930">
        <w:rPr>
          <w:rFonts w:ascii="Arial" w:eastAsia="Arial" w:hAnsi="Arial" w:cs="Arial"/>
          <w:sz w:val="20"/>
          <w:szCs w:val="20"/>
        </w:rPr>
        <w:t xml:space="preserve">Before the participants start the trial, the researchers will prepare and have a test run on the facilities to make sure everything functions well and safely. The researchers will be with the participants the whole time to make sure that the experiment is carried out safely and effectively. Before and after each participant, the researcher will check and clean </w:t>
      </w:r>
      <w:r w:rsidRPr="00E47C65">
        <w:rPr>
          <w:rFonts w:ascii="Arial" w:eastAsia="Arial" w:hAnsi="Arial" w:cs="Arial"/>
          <w:sz w:val="20"/>
          <w:szCs w:val="20"/>
        </w:rPr>
        <w:t>computer, keyboard, mouse, headphone and seat</w:t>
      </w:r>
      <w:r w:rsidRPr="00F76930">
        <w:rPr>
          <w:rFonts w:ascii="Arial" w:eastAsia="Arial" w:hAnsi="Arial" w:cs="Arial"/>
          <w:sz w:val="20"/>
          <w:szCs w:val="20"/>
        </w:rPr>
        <w:t xml:space="preserve"> to ensure its safety and hygiene condition. The participants can stop the experiment at any time if they feel the need to do so.</w:t>
      </w:r>
    </w:p>
    <w:p w14:paraId="2C6BF0E3" w14:textId="2A92E679" w:rsidR="00F76930" w:rsidRPr="00F76930" w:rsidRDefault="00F76930" w:rsidP="00F76930">
      <w:pPr>
        <w:ind w:left="709"/>
        <w:contextualSpacing/>
        <w:rPr>
          <w:rFonts w:ascii="Arial" w:eastAsia="Arial" w:hAnsi="Arial" w:cs="Arial"/>
          <w:sz w:val="20"/>
          <w:szCs w:val="20"/>
        </w:rPr>
      </w:pPr>
      <w:r w:rsidRPr="00F76930">
        <w:rPr>
          <w:rFonts w:ascii="Arial" w:eastAsia="Arial" w:hAnsi="Arial" w:cs="Arial"/>
          <w:sz w:val="20"/>
          <w:szCs w:val="20"/>
        </w:rPr>
        <w:t xml:space="preserve">The experiments will start with the researcher providing the consent form and explaining the procedure to the participants. Once the participants fully understand what they are supposed to do and have asked all the questions they wanted to ask, the researcher will help them set up </w:t>
      </w:r>
      <w:r w:rsidRPr="00E47C65">
        <w:rPr>
          <w:rFonts w:ascii="Arial" w:eastAsia="Arial" w:hAnsi="Arial" w:cs="Arial"/>
          <w:sz w:val="20"/>
          <w:szCs w:val="20"/>
        </w:rPr>
        <w:t>computer and headset</w:t>
      </w:r>
      <w:r w:rsidRPr="00F76930">
        <w:rPr>
          <w:rFonts w:ascii="Arial" w:eastAsia="Arial" w:hAnsi="Arial" w:cs="Arial"/>
          <w:sz w:val="20"/>
          <w:szCs w:val="20"/>
        </w:rPr>
        <w:t>, and prepare the participants to start the trials.</w:t>
      </w:r>
    </w:p>
    <w:p w14:paraId="4404F760" w14:textId="500355B6" w:rsidR="00F76930" w:rsidRPr="00F76930" w:rsidRDefault="00F76930" w:rsidP="00F76930">
      <w:pPr>
        <w:ind w:left="709"/>
        <w:contextualSpacing/>
        <w:rPr>
          <w:rFonts w:ascii="Arial" w:eastAsia="Arial" w:hAnsi="Arial" w:cs="Arial"/>
          <w:sz w:val="20"/>
          <w:szCs w:val="20"/>
        </w:rPr>
      </w:pPr>
      <w:r w:rsidRPr="00F76930">
        <w:rPr>
          <w:rFonts w:ascii="Arial" w:eastAsia="Arial" w:hAnsi="Arial" w:cs="Arial"/>
          <w:sz w:val="20"/>
          <w:szCs w:val="20"/>
        </w:rPr>
        <w:t xml:space="preserve">The first set of trials are conducted in a visual world paradigm; participants will listen to auditory stimuli. </w:t>
      </w:r>
      <w:r w:rsidRPr="00DC577E">
        <w:rPr>
          <w:rFonts w:ascii="Arial" w:eastAsiaTheme="minorEastAsia" w:hAnsi="Arial" w:cs="Arial"/>
          <w:sz w:val="20"/>
          <w:szCs w:val="20"/>
        </w:rPr>
        <w:t xml:space="preserve">In the </w:t>
      </w:r>
      <w:r w:rsidRPr="00E47C65">
        <w:rPr>
          <w:rFonts w:ascii="Arial" w:eastAsiaTheme="minorEastAsia" w:hAnsi="Arial" w:cs="Arial"/>
          <w:sz w:val="20"/>
          <w:szCs w:val="20"/>
        </w:rPr>
        <w:t>set of trials</w:t>
      </w:r>
      <w:r w:rsidRPr="00DC577E">
        <w:rPr>
          <w:rFonts w:ascii="Arial" w:eastAsiaTheme="minorEastAsia" w:hAnsi="Arial" w:cs="Arial"/>
          <w:sz w:val="20"/>
          <w:szCs w:val="20"/>
        </w:rPr>
        <w:t xml:space="preserve"> participants will </w:t>
      </w:r>
      <w:r w:rsidRPr="00E47C65">
        <w:rPr>
          <w:rFonts w:ascii="Arial" w:eastAsiaTheme="minorEastAsia" w:hAnsi="Arial" w:cs="Arial"/>
          <w:sz w:val="20"/>
          <w:szCs w:val="20"/>
        </w:rPr>
        <w:t xml:space="preserve">listen to the stimulus (sentences) and make a choice of what language they are hearing </w:t>
      </w:r>
      <w:r w:rsidRPr="00DC577E">
        <w:rPr>
          <w:rFonts w:ascii="Arial" w:eastAsiaTheme="minorEastAsia" w:hAnsi="Arial" w:cs="Arial"/>
          <w:sz w:val="20"/>
          <w:szCs w:val="20"/>
        </w:rPr>
        <w:t xml:space="preserve">and </w:t>
      </w:r>
      <w:r w:rsidRPr="00E47C65">
        <w:rPr>
          <w:rFonts w:ascii="Arial" w:eastAsiaTheme="minorEastAsia" w:hAnsi="Arial" w:cs="Arial"/>
          <w:sz w:val="20"/>
          <w:szCs w:val="20"/>
        </w:rPr>
        <w:t xml:space="preserve">switch the choice as soon as they hear a change in language. </w:t>
      </w:r>
      <w:r w:rsidRPr="00F76930">
        <w:rPr>
          <w:rFonts w:ascii="Arial" w:eastAsia="Arial" w:hAnsi="Arial" w:cs="Arial"/>
          <w:sz w:val="20"/>
          <w:szCs w:val="20"/>
        </w:rPr>
        <w:t>When participants finish the first two sets of the trials, they will take a 5-minute break. After the break, the participants will complete the language history questionnaire and the language proficiency test on a computer</w:t>
      </w:r>
      <w:r w:rsidRPr="00E47C65">
        <w:rPr>
          <w:rFonts w:ascii="Arial" w:eastAsia="Arial" w:hAnsi="Arial" w:cs="Arial"/>
          <w:sz w:val="20"/>
          <w:szCs w:val="20"/>
        </w:rPr>
        <w:t xml:space="preserve"> or on a printed questionnaire as they prefer</w:t>
      </w:r>
      <w:r w:rsidRPr="00F76930">
        <w:rPr>
          <w:rFonts w:ascii="Arial" w:eastAsia="Arial" w:hAnsi="Arial" w:cs="Arial"/>
          <w:sz w:val="20"/>
          <w:szCs w:val="20"/>
        </w:rPr>
        <w:t>.</w:t>
      </w:r>
    </w:p>
    <w:p w14:paraId="29563B1E" w14:textId="20BE53EA" w:rsidR="00B57622" w:rsidRPr="00E47C65" w:rsidRDefault="00B57622" w:rsidP="00F76930">
      <w:pPr>
        <w:contextualSpacing/>
      </w:pPr>
    </w:p>
    <w:p w14:paraId="6BBBDAB1" w14:textId="4E26744F" w:rsidR="005D1860" w:rsidRPr="00E47C65" w:rsidRDefault="13E19E08" w:rsidP="00B80E55">
      <w:pPr>
        <w:ind w:left="720"/>
        <w:contextualSpacing/>
        <w:rPr>
          <w:rFonts w:ascii="Arial" w:eastAsiaTheme="minorEastAsia" w:hAnsi="Arial" w:cs="Arial"/>
          <w:sz w:val="20"/>
          <w:szCs w:val="20"/>
        </w:rPr>
      </w:pPr>
      <w:r w:rsidRPr="00E47C65">
        <w:rPr>
          <w:rFonts w:ascii="Arial" w:eastAsiaTheme="minorEastAsia" w:hAnsi="Arial" w:cs="Arial"/>
          <w:b/>
          <w:bCs/>
          <w:sz w:val="20"/>
          <w:szCs w:val="20"/>
        </w:rPr>
        <w:t>B</w:t>
      </w:r>
      <w:r w:rsidRPr="00E47C65">
        <w:rPr>
          <w:rFonts w:ascii="Arial" w:eastAsiaTheme="minorEastAsia" w:hAnsi="Arial" w:cs="Arial"/>
          <w:sz w:val="20"/>
          <w:szCs w:val="20"/>
        </w:rPr>
        <w:t xml:space="preserve">. </w:t>
      </w:r>
      <w:r w:rsidRPr="00E47C65">
        <w:rPr>
          <w:rFonts w:ascii="Arial" w:eastAsiaTheme="minorEastAsia" w:hAnsi="Arial" w:cs="Arial"/>
          <w:b/>
          <w:bCs/>
          <w:sz w:val="20"/>
          <w:szCs w:val="20"/>
        </w:rPr>
        <w:t xml:space="preserve">Duration </w:t>
      </w:r>
      <w:r w:rsidR="000F7557" w:rsidRPr="00E47C65">
        <w:rPr>
          <w:rFonts w:ascii="Arial" w:eastAsiaTheme="minorEastAsia" w:hAnsi="Arial" w:cs="Arial"/>
          <w:b/>
          <w:bCs/>
          <w:sz w:val="20"/>
          <w:szCs w:val="20"/>
        </w:rPr>
        <w:t>for</w:t>
      </w:r>
      <w:r w:rsidRPr="00E47C65">
        <w:rPr>
          <w:rFonts w:ascii="Arial" w:eastAsiaTheme="minorEastAsia" w:hAnsi="Arial" w:cs="Arial"/>
          <w:b/>
          <w:bCs/>
          <w:sz w:val="20"/>
          <w:szCs w:val="20"/>
        </w:rPr>
        <w:t xml:space="preserve"> Study and Each Subject</w:t>
      </w:r>
      <w:r w:rsidRPr="00E47C65">
        <w:rPr>
          <w:rFonts w:ascii="Arial" w:eastAsiaTheme="minorEastAsia" w:hAnsi="Arial" w:cs="Arial"/>
          <w:sz w:val="20"/>
          <w:szCs w:val="20"/>
        </w:rPr>
        <w:t xml:space="preserve"> </w:t>
      </w:r>
    </w:p>
    <w:p w14:paraId="3E8EB9E2" w14:textId="4C56941E" w:rsidR="00683369" w:rsidRPr="00E47C65" w:rsidRDefault="00F07E3C" w:rsidP="00B80E55">
      <w:pPr>
        <w:ind w:left="720"/>
        <w:contextualSpacing/>
        <w:rPr>
          <w:rFonts w:ascii="Arial" w:hAnsi="Arial" w:cs="Arial"/>
          <w:color w:val="000000"/>
          <w:sz w:val="20"/>
          <w:szCs w:val="20"/>
        </w:rPr>
      </w:pPr>
      <w:r w:rsidRPr="00E47C65">
        <w:rPr>
          <w:rFonts w:ascii="Arial" w:hAnsi="Arial" w:cs="Arial"/>
          <w:color w:val="000000"/>
          <w:sz w:val="20"/>
          <w:szCs w:val="20"/>
        </w:rPr>
        <w:t xml:space="preserve">The duration of the whole study will be around </w:t>
      </w:r>
      <w:r w:rsidR="001B1DBA" w:rsidRPr="00E47C65">
        <w:rPr>
          <w:rFonts w:ascii="Arial" w:hAnsi="Arial" w:cs="Arial"/>
          <w:color w:val="000000"/>
          <w:sz w:val="20"/>
          <w:szCs w:val="20"/>
        </w:rPr>
        <w:t>6</w:t>
      </w:r>
      <w:r w:rsidRPr="00E47C65">
        <w:rPr>
          <w:rFonts w:ascii="Arial" w:hAnsi="Arial" w:cs="Arial"/>
          <w:color w:val="000000"/>
          <w:sz w:val="20"/>
          <w:szCs w:val="20"/>
        </w:rPr>
        <w:t>0 minutes, which includes discussion of the consent form, preparation of the participant for the experimental tasks, the two tasks, one break, the Language History Questionnaire, adapted with additional items from Bilingual Switching Questionnaire</w:t>
      </w:r>
      <w:r w:rsidRPr="00E47C65">
        <w:t xml:space="preserve"> </w:t>
      </w:r>
      <w:r w:rsidR="00B556DC" w:rsidRPr="00E47C65">
        <w:rPr>
          <w:rFonts w:ascii="Arial" w:eastAsiaTheme="minorEastAsia" w:hAnsi="Arial" w:cs="Arial"/>
          <w:sz w:val="20"/>
          <w:szCs w:val="20"/>
        </w:rPr>
        <w:t>(Li et al., 2020)</w:t>
      </w:r>
      <w:r w:rsidR="00B556DC" w:rsidRPr="00E47C65">
        <w:rPr>
          <w:rFonts w:ascii="Arial" w:hAnsi="Arial" w:cs="Arial"/>
          <w:color w:val="000000"/>
          <w:sz w:val="20"/>
          <w:szCs w:val="20"/>
        </w:rPr>
        <w:t xml:space="preserve"> </w:t>
      </w:r>
      <w:r w:rsidRPr="00E47C65">
        <w:rPr>
          <w:rFonts w:ascii="Arial" w:hAnsi="Arial" w:cs="Arial"/>
          <w:color w:val="000000"/>
          <w:sz w:val="20"/>
          <w:szCs w:val="20"/>
        </w:rPr>
        <w:t>and Bilingual Language Profile (</w:t>
      </w:r>
      <w:proofErr w:type="spellStart"/>
      <w:r w:rsidR="00B4397F" w:rsidRPr="00E47C65">
        <w:rPr>
          <w:rFonts w:ascii="Arial" w:hAnsi="Arial" w:cs="Arial"/>
          <w:color w:val="000000"/>
          <w:sz w:val="20"/>
          <w:szCs w:val="20"/>
        </w:rPr>
        <w:t>Gertken</w:t>
      </w:r>
      <w:proofErr w:type="spellEnd"/>
      <w:r w:rsidRPr="00E47C65">
        <w:rPr>
          <w:rFonts w:ascii="Arial" w:hAnsi="Arial" w:cs="Arial"/>
          <w:color w:val="000000"/>
          <w:sz w:val="20"/>
          <w:szCs w:val="20"/>
        </w:rPr>
        <w:t xml:space="preserve"> et al., 2012) and the language proficiency test. Specifically, the preparation will take about 5 minutes. The first set of tasks will last approximately 15 minutes. The second set of tasks will take 15 minutes to complete. The break will last 5 minutes. The LHQ (Language History Questionnaire) will take 1</w:t>
      </w:r>
      <w:r w:rsidR="001B1DBA" w:rsidRPr="00E47C65">
        <w:rPr>
          <w:rFonts w:ascii="Arial" w:hAnsi="Arial" w:cs="Arial"/>
          <w:color w:val="000000"/>
          <w:sz w:val="20"/>
          <w:szCs w:val="20"/>
        </w:rPr>
        <w:t>0</w:t>
      </w:r>
      <w:r w:rsidRPr="00E47C65">
        <w:rPr>
          <w:rFonts w:ascii="Arial" w:hAnsi="Arial" w:cs="Arial"/>
          <w:color w:val="000000"/>
          <w:sz w:val="20"/>
          <w:szCs w:val="20"/>
        </w:rPr>
        <w:t xml:space="preserve"> minutes. The </w:t>
      </w:r>
      <w:proofErr w:type="spellStart"/>
      <w:r w:rsidR="001B1DBA" w:rsidRPr="00E47C65">
        <w:rPr>
          <w:rFonts w:ascii="Arial" w:eastAsiaTheme="minorEastAsia" w:hAnsi="Arial" w:cs="Arial"/>
          <w:sz w:val="20"/>
          <w:szCs w:val="20"/>
        </w:rPr>
        <w:t>Lextale-Esp</w:t>
      </w:r>
      <w:proofErr w:type="spellEnd"/>
      <w:r w:rsidR="001B1DBA" w:rsidRPr="00E47C65">
        <w:rPr>
          <w:rFonts w:ascii="Arial" w:eastAsiaTheme="minorEastAsia" w:hAnsi="Arial" w:cs="Arial"/>
          <w:sz w:val="20"/>
          <w:szCs w:val="20"/>
        </w:rPr>
        <w:t xml:space="preserve"> (</w:t>
      </w:r>
      <w:proofErr w:type="spellStart"/>
      <w:r w:rsidR="001B1DBA" w:rsidRPr="00E47C65">
        <w:rPr>
          <w:rFonts w:ascii="Arial" w:eastAsiaTheme="minorEastAsia" w:hAnsi="Arial" w:cs="Arial"/>
          <w:sz w:val="20"/>
          <w:szCs w:val="20"/>
        </w:rPr>
        <w:t>Izura</w:t>
      </w:r>
      <w:proofErr w:type="spellEnd"/>
      <w:r w:rsidR="001B1DBA" w:rsidRPr="00E47C65">
        <w:rPr>
          <w:rFonts w:ascii="Arial" w:eastAsiaTheme="minorEastAsia" w:hAnsi="Arial" w:cs="Arial"/>
          <w:sz w:val="20"/>
          <w:szCs w:val="20"/>
        </w:rPr>
        <w:t xml:space="preserve"> &amp; </w:t>
      </w:r>
      <w:proofErr w:type="spellStart"/>
      <w:r w:rsidR="001B1DBA" w:rsidRPr="00E47C65">
        <w:rPr>
          <w:rFonts w:ascii="Arial" w:eastAsiaTheme="minorEastAsia" w:hAnsi="Arial" w:cs="Arial"/>
          <w:sz w:val="20"/>
          <w:szCs w:val="20"/>
        </w:rPr>
        <w:t>Brysbaert</w:t>
      </w:r>
      <w:proofErr w:type="spellEnd"/>
      <w:r w:rsidR="001B1DBA" w:rsidRPr="00E47C65">
        <w:rPr>
          <w:rFonts w:ascii="Arial" w:eastAsiaTheme="minorEastAsia" w:hAnsi="Arial" w:cs="Arial"/>
          <w:sz w:val="20"/>
          <w:szCs w:val="20"/>
        </w:rPr>
        <w:t>, 2014)</w:t>
      </w:r>
      <w:r w:rsidR="001B1DBA" w:rsidRPr="00DC577E">
        <w:rPr>
          <w:rFonts w:ascii="Arial" w:eastAsiaTheme="minorEastAsia" w:hAnsi="Arial" w:cs="Arial"/>
          <w:sz w:val="20"/>
          <w:szCs w:val="20"/>
        </w:rPr>
        <w:t xml:space="preserve"> </w:t>
      </w:r>
      <w:r w:rsidRPr="00E47C65">
        <w:rPr>
          <w:rFonts w:ascii="Arial" w:hAnsi="Arial" w:cs="Arial"/>
          <w:color w:val="000000"/>
          <w:sz w:val="20"/>
          <w:szCs w:val="20"/>
        </w:rPr>
        <w:t>test will take</w:t>
      </w:r>
      <w:r w:rsidR="001B1DBA" w:rsidRPr="00E47C65">
        <w:rPr>
          <w:rFonts w:ascii="Arial" w:hAnsi="Arial" w:cs="Arial"/>
          <w:color w:val="000000"/>
          <w:sz w:val="20"/>
          <w:szCs w:val="20"/>
        </w:rPr>
        <w:t xml:space="preserve"> 10</w:t>
      </w:r>
      <w:r w:rsidRPr="00E47C65">
        <w:rPr>
          <w:rFonts w:ascii="Arial" w:hAnsi="Arial" w:cs="Arial"/>
          <w:color w:val="000000"/>
          <w:sz w:val="20"/>
          <w:szCs w:val="20"/>
        </w:rPr>
        <w:t xml:space="preserve"> minutes.</w:t>
      </w:r>
    </w:p>
    <w:p w14:paraId="374CA625" w14:textId="77777777" w:rsidR="00F07E3C" w:rsidRPr="00E47C65" w:rsidRDefault="00F07E3C" w:rsidP="00B80E55">
      <w:pPr>
        <w:ind w:left="720"/>
        <w:contextualSpacing/>
        <w:rPr>
          <w:rFonts w:ascii="Arial" w:eastAsiaTheme="minorEastAsia" w:hAnsi="Arial" w:cs="Arial"/>
          <w:sz w:val="20"/>
          <w:szCs w:val="20"/>
        </w:rPr>
      </w:pPr>
    </w:p>
    <w:p w14:paraId="76CBF83F" w14:textId="6E65F0ED" w:rsidR="00683369" w:rsidRPr="00E47C65" w:rsidRDefault="00683369" w:rsidP="00B80E55">
      <w:pPr>
        <w:contextualSpacing/>
        <w:jc w:val="both"/>
        <w:rPr>
          <w:rFonts w:ascii="Arial" w:eastAsiaTheme="minorEastAsia" w:hAnsi="Arial" w:cs="Arial"/>
          <w:b/>
          <w:bCs/>
          <w:sz w:val="20"/>
          <w:szCs w:val="20"/>
        </w:rPr>
      </w:pPr>
      <w:r w:rsidRPr="00E47C65">
        <w:rPr>
          <w:rFonts w:ascii="Arial" w:eastAsiaTheme="minorBidi" w:hAnsi="Arial" w:cs="Arial"/>
          <w:b/>
          <w:bCs/>
          <w:sz w:val="20"/>
          <w:szCs w:val="20"/>
        </w:rPr>
        <w:t xml:space="preserve">1.4 </w:t>
      </w:r>
      <w:bookmarkStart w:id="5" w:name="PreliminaryData"/>
      <w:r w:rsidRPr="00E47C65">
        <w:rPr>
          <w:rFonts w:ascii="Arial" w:eastAsiaTheme="minorBidi" w:hAnsi="Arial" w:cs="Arial"/>
          <w:b/>
          <w:bCs/>
          <w:sz w:val="20"/>
          <w:szCs w:val="20"/>
        </w:rPr>
        <w:t>Preliminary Data</w:t>
      </w:r>
      <w:bookmarkEnd w:id="5"/>
    </w:p>
    <w:p w14:paraId="19C68C6A" w14:textId="567BE607" w:rsidR="00B80E55" w:rsidRPr="00E47C65" w:rsidRDefault="000E59DE" w:rsidP="000E59DE">
      <w:pPr>
        <w:ind w:firstLine="360"/>
        <w:contextualSpacing/>
        <w:rPr>
          <w:rFonts w:ascii="Arial" w:eastAsiaTheme="minorBidi" w:hAnsi="Arial" w:cs="Arial"/>
          <w:sz w:val="20"/>
          <w:szCs w:val="20"/>
        </w:rPr>
      </w:pPr>
      <w:r w:rsidRPr="00E47C65">
        <w:rPr>
          <w:rFonts w:ascii="Arial" w:eastAsiaTheme="minorBidi" w:hAnsi="Arial" w:cs="Arial"/>
          <w:sz w:val="20"/>
          <w:szCs w:val="20"/>
        </w:rPr>
        <w:t>N/A</w:t>
      </w:r>
    </w:p>
    <w:p w14:paraId="6A347907" w14:textId="77777777" w:rsidR="000E59DE" w:rsidRPr="00E47C65" w:rsidRDefault="000E59DE" w:rsidP="000E59DE">
      <w:pPr>
        <w:ind w:firstLine="360"/>
        <w:contextualSpacing/>
        <w:rPr>
          <w:rFonts w:ascii="Arial" w:eastAsiaTheme="minorBidi" w:hAnsi="Arial" w:cs="Arial"/>
          <w:sz w:val="20"/>
          <w:szCs w:val="20"/>
        </w:rPr>
      </w:pPr>
    </w:p>
    <w:p w14:paraId="5E223D45" w14:textId="3B8F34A4" w:rsidR="003A556B" w:rsidRPr="00E47C65" w:rsidRDefault="29BF6FBF" w:rsidP="001D164A">
      <w:pPr>
        <w:contextualSpacing/>
        <w:rPr>
          <w:rFonts w:ascii="Arial" w:eastAsiaTheme="minorEastAsia" w:hAnsi="Arial" w:cs="Arial"/>
          <w:b/>
          <w:bCs/>
          <w:sz w:val="20"/>
          <w:szCs w:val="20"/>
        </w:rPr>
      </w:pPr>
      <w:r w:rsidRPr="00E47C65">
        <w:rPr>
          <w:rFonts w:ascii="Arial" w:eastAsiaTheme="minorBidi" w:hAnsi="Arial" w:cs="Arial"/>
          <w:b/>
          <w:bCs/>
          <w:sz w:val="20"/>
          <w:szCs w:val="20"/>
        </w:rPr>
        <w:t>1.5</w:t>
      </w:r>
      <w:r w:rsidRPr="00E47C65">
        <w:rPr>
          <w:rFonts w:ascii="Arial" w:eastAsiaTheme="minorBidi" w:hAnsi="Arial" w:cs="Arial"/>
          <w:sz w:val="20"/>
          <w:szCs w:val="20"/>
        </w:rPr>
        <w:t xml:space="preserve"> </w:t>
      </w:r>
      <w:bookmarkStart w:id="6" w:name="SampleSizeJustification"/>
      <w:r w:rsidRPr="00E47C65">
        <w:rPr>
          <w:rFonts w:ascii="Arial" w:eastAsiaTheme="minorEastAsia" w:hAnsi="Arial" w:cs="Arial"/>
          <w:b/>
          <w:bCs/>
          <w:sz w:val="20"/>
          <w:szCs w:val="20"/>
        </w:rPr>
        <w:t>Sample Size Justification</w:t>
      </w:r>
      <w:bookmarkEnd w:id="6"/>
    </w:p>
    <w:p w14:paraId="69B8B12A" w14:textId="739039A0" w:rsidR="00F07E3C" w:rsidRPr="00E47C65" w:rsidRDefault="00F07E3C" w:rsidP="00F07E3C">
      <w:pPr>
        <w:autoSpaceDE w:val="0"/>
        <w:autoSpaceDN w:val="0"/>
        <w:adjustRightInd w:val="0"/>
        <w:ind w:left="360"/>
        <w:rPr>
          <w:rFonts w:ascii="Arial" w:hAnsi="Arial" w:cs="Arial"/>
          <w:sz w:val="20"/>
          <w:szCs w:val="20"/>
        </w:rPr>
      </w:pPr>
      <w:r w:rsidRPr="00E47C65">
        <w:rPr>
          <w:rFonts w:ascii="Arial" w:hAnsi="Arial" w:cs="Arial"/>
          <w:sz w:val="20"/>
          <w:szCs w:val="20"/>
        </w:rPr>
        <w:t xml:space="preserve">The present study proposes a total enrollment of </w:t>
      </w:r>
      <w:r w:rsidR="00C7363B" w:rsidRPr="00E47C65">
        <w:rPr>
          <w:rFonts w:ascii="Arial" w:hAnsi="Arial" w:cs="Arial"/>
          <w:sz w:val="20"/>
          <w:szCs w:val="20"/>
        </w:rPr>
        <w:t>6</w:t>
      </w:r>
      <w:r w:rsidRPr="00E47C65">
        <w:rPr>
          <w:rFonts w:ascii="Arial" w:hAnsi="Arial" w:cs="Arial"/>
          <w:sz w:val="20"/>
          <w:szCs w:val="20"/>
        </w:rPr>
        <w:t xml:space="preserve">0 subjects that form a single group. Each and every one of the subjects are adult native speakers of English who started learning Spanish after 12 years old and are still learning Spanish. </w:t>
      </w:r>
    </w:p>
    <w:p w14:paraId="15558E3D" w14:textId="50685286" w:rsidR="00F07E3C" w:rsidRPr="00E47C65" w:rsidRDefault="00F07E3C" w:rsidP="00F07E3C">
      <w:pPr>
        <w:autoSpaceDE w:val="0"/>
        <w:autoSpaceDN w:val="0"/>
        <w:adjustRightInd w:val="0"/>
        <w:ind w:left="360"/>
        <w:rPr>
          <w:rFonts w:ascii="Arial" w:hAnsi="Arial" w:cs="Arial"/>
          <w:sz w:val="20"/>
          <w:szCs w:val="20"/>
        </w:rPr>
      </w:pPr>
      <w:r w:rsidRPr="00E47C65">
        <w:rPr>
          <w:rFonts w:ascii="Arial" w:hAnsi="Arial" w:cs="Arial"/>
          <w:sz w:val="20"/>
          <w:szCs w:val="20"/>
        </w:rPr>
        <w:t>The proposed sample size aligns with</w:t>
      </w:r>
      <w:r w:rsidR="00E623D3" w:rsidRPr="00E47C65">
        <w:rPr>
          <w:rFonts w:ascii="Arial" w:hAnsi="Arial" w:cs="Arial"/>
          <w:sz w:val="20"/>
          <w:szCs w:val="20"/>
        </w:rPr>
        <w:t xml:space="preserve"> larger than</w:t>
      </w:r>
      <w:r w:rsidRPr="00E47C65">
        <w:rPr>
          <w:rFonts w:ascii="Arial" w:hAnsi="Arial" w:cs="Arial"/>
          <w:sz w:val="20"/>
          <w:szCs w:val="20"/>
        </w:rPr>
        <w:t xml:space="preserve"> that of previous studies in the field (e.g., Shen et al., 2020).</w:t>
      </w:r>
    </w:p>
    <w:p w14:paraId="73ADEDCA" w14:textId="77777777" w:rsidR="000E2B39" w:rsidRPr="00E47C65" w:rsidRDefault="000E2B39" w:rsidP="00B80E55">
      <w:pPr>
        <w:contextualSpacing/>
        <w:rPr>
          <w:rFonts w:ascii="Arial" w:eastAsiaTheme="minorEastAsia" w:hAnsi="Arial" w:cs="Arial"/>
          <w:b/>
          <w:bCs/>
          <w:sz w:val="20"/>
          <w:szCs w:val="20"/>
        </w:rPr>
      </w:pPr>
    </w:p>
    <w:p w14:paraId="187C30A0" w14:textId="67D5D325" w:rsidR="00B402E9" w:rsidRPr="00E47C65" w:rsidRDefault="29BF6FB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1.6 </w:t>
      </w:r>
      <w:bookmarkStart w:id="7" w:name="StudyVariables"/>
      <w:r w:rsidRPr="00E47C65">
        <w:rPr>
          <w:rFonts w:ascii="Arial" w:eastAsiaTheme="minorEastAsia" w:hAnsi="Arial" w:cs="Arial"/>
          <w:b/>
          <w:bCs/>
          <w:sz w:val="20"/>
          <w:szCs w:val="20"/>
        </w:rPr>
        <w:t>Study Variables</w:t>
      </w:r>
      <w:bookmarkEnd w:id="7"/>
    </w:p>
    <w:p w14:paraId="1B0090BD" w14:textId="77777777" w:rsidR="00B80E55" w:rsidRPr="00E47C65" w:rsidRDefault="00B80E55" w:rsidP="001D164A">
      <w:pPr>
        <w:contextualSpacing/>
        <w:rPr>
          <w:rFonts w:ascii="Arial" w:eastAsiaTheme="minorEastAsia" w:hAnsi="Arial" w:cs="Arial"/>
          <w:b/>
          <w:bCs/>
          <w:sz w:val="20"/>
          <w:szCs w:val="20"/>
        </w:rPr>
      </w:pPr>
    </w:p>
    <w:p w14:paraId="4A567516" w14:textId="46508B66" w:rsidR="00985164" w:rsidRPr="00E47C65" w:rsidRDefault="29BF6FBF" w:rsidP="00B80E55">
      <w:pPr>
        <w:ind w:firstLine="720"/>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A. </w:t>
      </w:r>
      <w:r w:rsidR="00EF6970" w:rsidRPr="00E47C65">
        <w:rPr>
          <w:rFonts w:ascii="Arial" w:eastAsiaTheme="minorEastAsia" w:hAnsi="Arial" w:cs="Arial"/>
          <w:b/>
          <w:bCs/>
          <w:sz w:val="20"/>
          <w:szCs w:val="20"/>
        </w:rPr>
        <w:t>Independent Variables, Interventions, or Predictor Variables</w:t>
      </w:r>
    </w:p>
    <w:p w14:paraId="7E238AF8" w14:textId="77777777" w:rsidR="00B556DC" w:rsidRPr="00E47C65" w:rsidRDefault="00B556DC" w:rsidP="00B556DC">
      <w:pPr>
        <w:ind w:left="709"/>
        <w:contextualSpacing/>
        <w:jc w:val="both"/>
        <w:rPr>
          <w:rFonts w:ascii="Arial" w:eastAsiaTheme="minorEastAsia" w:hAnsi="Arial" w:cs="Arial"/>
          <w:sz w:val="20"/>
          <w:szCs w:val="20"/>
        </w:rPr>
      </w:pPr>
      <w:r w:rsidRPr="00B556DC">
        <w:rPr>
          <w:rFonts w:ascii="Arial" w:eastAsiaTheme="minorEastAsia" w:hAnsi="Arial" w:cs="Arial"/>
          <w:sz w:val="20"/>
          <w:szCs w:val="20"/>
        </w:rPr>
        <w:t xml:space="preserve">There are no interventions in the present study. The primary independent variable is </w:t>
      </w:r>
      <w:r w:rsidRPr="00E47C65">
        <w:rPr>
          <w:rFonts w:ascii="Arial" w:eastAsiaTheme="minorEastAsia" w:hAnsi="Arial" w:cs="Arial"/>
          <w:sz w:val="20"/>
          <w:szCs w:val="20"/>
        </w:rPr>
        <w:t>stimulus condition:</w:t>
      </w:r>
    </w:p>
    <w:p w14:paraId="57BDEA67" w14:textId="66CB8EF3" w:rsidR="00B556DC" w:rsidRPr="00E47C65" w:rsidRDefault="00B556DC" w:rsidP="00B556DC">
      <w:pPr>
        <w:pStyle w:val="ListParagraph"/>
        <w:numPr>
          <w:ilvl w:val="0"/>
          <w:numId w:val="44"/>
        </w:numPr>
        <w:jc w:val="both"/>
        <w:rPr>
          <w:rFonts w:ascii="Arial" w:eastAsiaTheme="minorEastAsia" w:hAnsi="Arial" w:cs="Arial"/>
          <w:sz w:val="20"/>
          <w:szCs w:val="20"/>
        </w:rPr>
      </w:pPr>
      <w:r w:rsidRPr="00E47C65">
        <w:rPr>
          <w:rFonts w:ascii="Arial" w:eastAsiaTheme="minorEastAsia" w:hAnsi="Arial" w:cs="Arial"/>
          <w:sz w:val="20"/>
          <w:szCs w:val="20"/>
        </w:rPr>
        <w:t>Unilingual utterance in English</w:t>
      </w:r>
    </w:p>
    <w:p w14:paraId="2DA39BD7" w14:textId="4CC682AF" w:rsidR="00B556DC" w:rsidRPr="00E47C65" w:rsidRDefault="00B556DC" w:rsidP="00B556DC">
      <w:pPr>
        <w:pStyle w:val="ListParagraph"/>
        <w:numPr>
          <w:ilvl w:val="0"/>
          <w:numId w:val="44"/>
        </w:numPr>
        <w:jc w:val="both"/>
        <w:rPr>
          <w:rFonts w:ascii="Arial" w:eastAsiaTheme="minorEastAsia" w:hAnsi="Arial" w:cs="Arial"/>
          <w:sz w:val="20"/>
          <w:szCs w:val="20"/>
        </w:rPr>
      </w:pPr>
      <w:r w:rsidRPr="00E47C65">
        <w:rPr>
          <w:rFonts w:ascii="Arial" w:eastAsiaTheme="minorEastAsia" w:hAnsi="Arial" w:cs="Arial"/>
          <w:sz w:val="20"/>
          <w:szCs w:val="20"/>
        </w:rPr>
        <w:t>Naturally produced codeswitching utterance</w:t>
      </w:r>
    </w:p>
    <w:p w14:paraId="03AE05B5" w14:textId="5D6F6D00" w:rsidR="00B556DC" w:rsidRPr="00E47C65" w:rsidRDefault="00B556DC" w:rsidP="00B556DC">
      <w:pPr>
        <w:pStyle w:val="ListParagraph"/>
        <w:numPr>
          <w:ilvl w:val="0"/>
          <w:numId w:val="44"/>
        </w:numPr>
        <w:jc w:val="both"/>
        <w:rPr>
          <w:rFonts w:ascii="Arial" w:eastAsiaTheme="minorEastAsia" w:hAnsi="Arial" w:cs="Arial"/>
          <w:sz w:val="20"/>
          <w:szCs w:val="20"/>
        </w:rPr>
      </w:pPr>
      <w:r w:rsidRPr="00E47C65">
        <w:rPr>
          <w:rFonts w:ascii="Arial" w:eastAsiaTheme="minorEastAsia" w:hAnsi="Arial" w:cs="Arial"/>
          <w:sz w:val="20"/>
          <w:szCs w:val="20"/>
        </w:rPr>
        <w:t>Resynthesized codeswitching utterance without intonational alteration</w:t>
      </w:r>
    </w:p>
    <w:p w14:paraId="1B2A13D6" w14:textId="4D9FD72D" w:rsidR="00B556DC" w:rsidRPr="00E47C65" w:rsidRDefault="00B556DC" w:rsidP="00B556DC">
      <w:pPr>
        <w:pStyle w:val="ListParagraph"/>
        <w:numPr>
          <w:ilvl w:val="0"/>
          <w:numId w:val="44"/>
        </w:numPr>
        <w:jc w:val="both"/>
        <w:rPr>
          <w:rFonts w:ascii="Arial" w:eastAsiaTheme="minorEastAsia" w:hAnsi="Arial" w:cs="Arial"/>
          <w:sz w:val="20"/>
          <w:szCs w:val="20"/>
        </w:rPr>
      </w:pPr>
      <w:r w:rsidRPr="00E47C65">
        <w:rPr>
          <w:rFonts w:ascii="Arial" w:eastAsiaTheme="minorEastAsia" w:hAnsi="Arial" w:cs="Arial"/>
          <w:sz w:val="20"/>
          <w:szCs w:val="20"/>
        </w:rPr>
        <w:t>Resynthesized codeswitching utterance with intonational alteration</w:t>
      </w:r>
    </w:p>
    <w:p w14:paraId="421973BF" w14:textId="76905C19" w:rsidR="00B556DC" w:rsidRPr="00E47C65" w:rsidRDefault="00B556DC" w:rsidP="00B556DC">
      <w:pPr>
        <w:ind w:left="769"/>
        <w:jc w:val="both"/>
        <w:rPr>
          <w:rFonts w:ascii="Arial" w:eastAsiaTheme="minorEastAsia" w:hAnsi="Arial" w:cs="Arial"/>
          <w:sz w:val="20"/>
          <w:szCs w:val="20"/>
        </w:rPr>
      </w:pPr>
      <w:r w:rsidRPr="00E47C65">
        <w:rPr>
          <w:rFonts w:ascii="Arial" w:eastAsiaTheme="minorEastAsia" w:hAnsi="Arial" w:cs="Arial"/>
          <w:sz w:val="20"/>
          <w:szCs w:val="20"/>
        </w:rPr>
        <w:t>Additionally, subjects’ proficiency level in Spanish will be a secondary independent variable.</w:t>
      </w:r>
    </w:p>
    <w:p w14:paraId="657A4A90" w14:textId="77777777" w:rsidR="00B556DC" w:rsidRPr="00B556DC" w:rsidRDefault="00B556DC" w:rsidP="00B556DC">
      <w:pPr>
        <w:contextualSpacing/>
        <w:jc w:val="both"/>
        <w:rPr>
          <w:rFonts w:ascii="Arial" w:eastAsiaTheme="minorEastAsia" w:hAnsi="Arial" w:cs="Arial"/>
          <w:sz w:val="20"/>
          <w:szCs w:val="20"/>
        </w:rPr>
      </w:pPr>
    </w:p>
    <w:p w14:paraId="781FED55" w14:textId="77777777" w:rsidR="00C20524" w:rsidRPr="00E47C65" w:rsidRDefault="00C20524" w:rsidP="001D164A">
      <w:pPr>
        <w:contextualSpacing/>
        <w:jc w:val="both"/>
        <w:rPr>
          <w:rFonts w:ascii="Arial" w:eastAsiaTheme="minorEastAsia" w:hAnsi="Arial" w:cs="Arial"/>
          <w:sz w:val="20"/>
          <w:szCs w:val="20"/>
        </w:rPr>
      </w:pPr>
    </w:p>
    <w:p w14:paraId="1BF7F66E" w14:textId="6B24E759" w:rsidR="002A1CA8" w:rsidRPr="00E47C65" w:rsidRDefault="002A1CA8" w:rsidP="00B80E55">
      <w:pPr>
        <w:ind w:left="720"/>
        <w:contextualSpacing/>
        <w:jc w:val="both"/>
        <w:rPr>
          <w:rFonts w:ascii="Arial" w:eastAsiaTheme="minorEastAsia" w:hAnsi="Arial" w:cs="Arial"/>
          <w:b/>
          <w:sz w:val="20"/>
          <w:szCs w:val="20"/>
        </w:rPr>
      </w:pPr>
      <w:r w:rsidRPr="00E47C65">
        <w:rPr>
          <w:rFonts w:ascii="Arial" w:eastAsiaTheme="minorEastAsia" w:hAnsi="Arial" w:cs="Arial"/>
          <w:b/>
          <w:sz w:val="20"/>
          <w:szCs w:val="20"/>
        </w:rPr>
        <w:t>B. Dependent Variables or Outcome Measures</w:t>
      </w:r>
    </w:p>
    <w:p w14:paraId="66365ABC" w14:textId="6A8A2167" w:rsidR="00B80E55" w:rsidRPr="00E47C65" w:rsidRDefault="00B556DC" w:rsidP="00B556DC">
      <w:pPr>
        <w:ind w:left="709"/>
        <w:contextualSpacing/>
        <w:rPr>
          <w:rFonts w:ascii="Arial" w:eastAsiaTheme="minorEastAsia" w:hAnsi="Arial" w:cs="Arial"/>
          <w:iCs/>
          <w:sz w:val="20"/>
          <w:szCs w:val="20"/>
        </w:rPr>
      </w:pPr>
      <w:r w:rsidRPr="00E47C65">
        <w:rPr>
          <w:rFonts w:ascii="Arial" w:eastAsiaTheme="minorEastAsia" w:hAnsi="Arial" w:cs="Arial"/>
          <w:sz w:val="20"/>
          <w:szCs w:val="20"/>
        </w:rPr>
        <w:t xml:space="preserve">Given that this study employs </w:t>
      </w:r>
      <w:proofErr w:type="gramStart"/>
      <w:r w:rsidRPr="00E47C65">
        <w:rPr>
          <w:rFonts w:ascii="Arial" w:eastAsiaTheme="minorEastAsia" w:hAnsi="Arial" w:cs="Arial"/>
          <w:sz w:val="20"/>
          <w:szCs w:val="20"/>
        </w:rPr>
        <w:t>an</w:t>
      </w:r>
      <w:proofErr w:type="gramEnd"/>
      <w:r w:rsidRPr="00E47C65">
        <w:rPr>
          <w:rFonts w:ascii="Arial" w:eastAsiaTheme="minorEastAsia" w:hAnsi="Arial" w:cs="Arial"/>
          <w:sz w:val="20"/>
          <w:szCs w:val="20"/>
        </w:rPr>
        <w:t xml:space="preserve"> visual world paradigm methodology, the dependent variables are reaction time and accuracy of matching visual and auditory stimuli.</w:t>
      </w:r>
    </w:p>
    <w:p w14:paraId="5D943C2E" w14:textId="77777777" w:rsidR="00B556DC" w:rsidRPr="00E47C65" w:rsidRDefault="00B556DC" w:rsidP="001D164A">
      <w:pPr>
        <w:contextualSpacing/>
        <w:rPr>
          <w:rFonts w:ascii="Arial" w:eastAsiaTheme="minorEastAsia" w:hAnsi="Arial" w:cs="Arial"/>
          <w:b/>
          <w:bCs/>
          <w:sz w:val="20"/>
          <w:szCs w:val="20"/>
        </w:rPr>
      </w:pPr>
    </w:p>
    <w:p w14:paraId="78A1142A" w14:textId="65B4A113" w:rsidR="00EF6970" w:rsidRPr="00E47C65" w:rsidRDefault="00EF6970" w:rsidP="001D164A">
      <w:pPr>
        <w:contextualSpacing/>
        <w:rPr>
          <w:rFonts w:ascii="Arial" w:eastAsiaTheme="minorEastAsia" w:hAnsi="Arial" w:cs="Arial"/>
          <w:b/>
          <w:bCs/>
          <w:sz w:val="20"/>
          <w:szCs w:val="20"/>
        </w:rPr>
      </w:pPr>
      <w:r w:rsidRPr="00E47C65">
        <w:rPr>
          <w:rFonts w:ascii="Arial" w:eastAsiaTheme="minorEastAsia" w:hAnsi="Arial" w:cs="Arial"/>
          <w:b/>
          <w:bCs/>
          <w:sz w:val="20"/>
          <w:szCs w:val="20"/>
        </w:rPr>
        <w:t>1.</w:t>
      </w:r>
      <w:r w:rsidR="0034044B" w:rsidRPr="00E47C65">
        <w:rPr>
          <w:rFonts w:ascii="Arial" w:eastAsiaTheme="minorEastAsia" w:hAnsi="Arial" w:cs="Arial"/>
          <w:b/>
          <w:bCs/>
          <w:sz w:val="20"/>
          <w:szCs w:val="20"/>
        </w:rPr>
        <w:t>7</w:t>
      </w:r>
      <w:r w:rsidRPr="00E47C65">
        <w:rPr>
          <w:rFonts w:ascii="Arial" w:eastAsiaTheme="minorEastAsia" w:hAnsi="Arial" w:cs="Arial"/>
          <w:b/>
          <w:bCs/>
          <w:sz w:val="20"/>
          <w:szCs w:val="20"/>
        </w:rPr>
        <w:t xml:space="preserve"> </w:t>
      </w:r>
      <w:bookmarkStart w:id="8" w:name="SpecimenCollection"/>
      <w:r w:rsidRPr="00E47C65">
        <w:rPr>
          <w:rFonts w:ascii="Arial" w:eastAsiaTheme="minorEastAsia" w:hAnsi="Arial" w:cs="Arial"/>
          <w:b/>
          <w:bCs/>
          <w:sz w:val="20"/>
          <w:szCs w:val="20"/>
        </w:rPr>
        <w:t>Specimen Collection</w:t>
      </w:r>
      <w:bookmarkEnd w:id="8"/>
    </w:p>
    <w:p w14:paraId="340E6062" w14:textId="5A203458" w:rsidR="00DB315C" w:rsidRPr="00E47C65" w:rsidRDefault="00DB315C" w:rsidP="00B80E55">
      <w:pPr>
        <w:ind w:left="360"/>
        <w:contextualSpacing/>
        <w:rPr>
          <w:rFonts w:ascii="Arial" w:eastAsiaTheme="minorEastAsia" w:hAnsi="Arial" w:cs="Arial"/>
          <w:sz w:val="20"/>
          <w:szCs w:val="20"/>
        </w:rPr>
      </w:pPr>
      <w:r w:rsidRPr="00E47C65">
        <w:rPr>
          <w:rFonts w:ascii="Arial" w:eastAsiaTheme="minorEastAsia" w:hAnsi="Arial" w:cs="Arial"/>
          <w:sz w:val="20"/>
          <w:szCs w:val="20"/>
        </w:rPr>
        <w:t>N/A</w:t>
      </w:r>
    </w:p>
    <w:p w14:paraId="6B8CD843" w14:textId="77777777" w:rsidR="00EF6970" w:rsidRPr="00E47C65" w:rsidRDefault="00EF6970" w:rsidP="00B80E55">
      <w:pPr>
        <w:pStyle w:val="BodyText"/>
        <w:rPr>
          <w:rFonts w:ascii="Arial" w:hAnsi="Arial" w:cs="Arial"/>
          <w:b/>
          <w:i w:val="0"/>
          <w:iCs w:val="0"/>
          <w:color w:val="auto"/>
        </w:rPr>
      </w:pPr>
    </w:p>
    <w:p w14:paraId="15516A7E" w14:textId="77777777" w:rsidR="00EF6970" w:rsidRPr="00E47C65" w:rsidRDefault="00EF6970" w:rsidP="00DB5552">
      <w:pPr>
        <w:pStyle w:val="BodyText"/>
        <w:numPr>
          <w:ilvl w:val="0"/>
          <w:numId w:val="10"/>
        </w:numPr>
        <w:rPr>
          <w:rFonts w:ascii="Arial" w:hAnsi="Arial" w:cs="Arial"/>
          <w:b/>
          <w:i w:val="0"/>
          <w:iCs w:val="0"/>
          <w:color w:val="auto"/>
        </w:rPr>
      </w:pPr>
      <w:r w:rsidRPr="00E47C65">
        <w:rPr>
          <w:rFonts w:ascii="Arial" w:hAnsi="Arial" w:cs="Arial"/>
          <w:b/>
          <w:i w:val="0"/>
          <w:iCs w:val="0"/>
          <w:color w:val="auto"/>
          <w:u w:val="single"/>
        </w:rPr>
        <w:t>Primary</w:t>
      </w:r>
      <w:r w:rsidRPr="00E47C65">
        <w:rPr>
          <w:rFonts w:ascii="Arial" w:hAnsi="Arial" w:cs="Arial"/>
          <w:b/>
          <w:i w:val="0"/>
          <w:iCs w:val="0"/>
          <w:color w:val="auto"/>
        </w:rPr>
        <w:t xml:space="preserve"> Specimen Collection</w:t>
      </w:r>
    </w:p>
    <w:p w14:paraId="5E1748E1" w14:textId="042F0296" w:rsidR="000E59DE" w:rsidRPr="00E47C65" w:rsidRDefault="001D164A" w:rsidP="007A2E4F">
      <w:pPr>
        <w:pStyle w:val="ListParagraph"/>
        <w:rPr>
          <w:rFonts w:ascii="Arial" w:eastAsiaTheme="minorEastAsia" w:hAnsi="Arial" w:cs="Arial"/>
          <w:sz w:val="20"/>
          <w:szCs w:val="20"/>
        </w:rPr>
      </w:pPr>
      <w:r w:rsidRPr="00E47C65">
        <w:rPr>
          <w:rFonts w:ascii="Arial" w:eastAsiaTheme="minorEastAsia" w:hAnsi="Arial" w:cs="Arial"/>
          <w:sz w:val="20"/>
          <w:szCs w:val="20"/>
        </w:rPr>
        <w:t>N/A</w:t>
      </w:r>
    </w:p>
    <w:p w14:paraId="16A4A3DA" w14:textId="2ABF342A" w:rsidR="00EF6970" w:rsidRPr="00E47C65" w:rsidRDefault="00EF6970" w:rsidP="00DB5552">
      <w:pPr>
        <w:pStyle w:val="BodyText"/>
        <w:numPr>
          <w:ilvl w:val="0"/>
          <w:numId w:val="8"/>
        </w:numPr>
        <w:jc w:val="both"/>
        <w:rPr>
          <w:rFonts w:ascii="Arial" w:hAnsi="Arial" w:cs="Arial"/>
          <w:i w:val="0"/>
          <w:iCs w:val="0"/>
          <w:color w:val="auto"/>
        </w:rPr>
      </w:pPr>
      <w:r w:rsidRPr="00E47C65">
        <w:rPr>
          <w:rFonts w:ascii="Arial" w:hAnsi="Arial" w:cs="Arial"/>
          <w:b/>
          <w:i w:val="0"/>
          <w:iCs w:val="0"/>
          <w:color w:val="auto"/>
          <w:u w:val="single"/>
        </w:rPr>
        <w:t>Types of Specimens</w:t>
      </w:r>
      <w:r w:rsidRPr="00E47C65">
        <w:rPr>
          <w:rFonts w:ascii="Arial" w:hAnsi="Arial" w:cs="Arial"/>
          <w:i w:val="0"/>
          <w:iCs w:val="0"/>
          <w:color w:val="auto"/>
        </w:rPr>
        <w:t xml:space="preserve">: </w:t>
      </w:r>
    </w:p>
    <w:p w14:paraId="6E44D76F" w14:textId="576D567B" w:rsidR="000E59DE" w:rsidRPr="00E47C65" w:rsidRDefault="001D164A" w:rsidP="001D164A">
      <w:pPr>
        <w:pStyle w:val="ListParagraph"/>
        <w:ind w:left="1080"/>
        <w:rPr>
          <w:rFonts w:ascii="Arial" w:eastAsiaTheme="minorEastAsia" w:hAnsi="Arial" w:cs="Arial"/>
          <w:sz w:val="20"/>
          <w:szCs w:val="20"/>
        </w:rPr>
      </w:pPr>
      <w:r w:rsidRPr="00E47C65">
        <w:rPr>
          <w:rFonts w:ascii="Arial" w:eastAsiaTheme="minorEastAsia" w:hAnsi="Arial" w:cs="Arial"/>
          <w:sz w:val="20"/>
          <w:szCs w:val="20"/>
        </w:rPr>
        <w:t>N/A</w:t>
      </w:r>
    </w:p>
    <w:p w14:paraId="3EB0FC51" w14:textId="77777777" w:rsidR="001D164A" w:rsidRPr="00E47C65" w:rsidRDefault="00EF6970" w:rsidP="001D164A">
      <w:pPr>
        <w:pStyle w:val="BodyText"/>
        <w:numPr>
          <w:ilvl w:val="0"/>
          <w:numId w:val="8"/>
        </w:numPr>
        <w:jc w:val="both"/>
        <w:rPr>
          <w:rFonts w:ascii="Arial" w:hAnsi="Arial" w:cs="Arial"/>
          <w:i w:val="0"/>
          <w:iCs w:val="0"/>
          <w:color w:val="auto"/>
        </w:rPr>
      </w:pPr>
      <w:r w:rsidRPr="00E47C65">
        <w:rPr>
          <w:rFonts w:ascii="Arial" w:hAnsi="Arial" w:cs="Arial"/>
          <w:b/>
          <w:i w:val="0"/>
          <w:iCs w:val="0"/>
          <w:color w:val="auto"/>
          <w:u w:val="single"/>
        </w:rPr>
        <w:t>Annotation</w:t>
      </w:r>
      <w:r w:rsidRPr="00E47C65">
        <w:rPr>
          <w:rFonts w:ascii="Arial" w:hAnsi="Arial" w:cs="Arial"/>
          <w:i w:val="0"/>
          <w:iCs w:val="0"/>
          <w:color w:val="auto"/>
        </w:rPr>
        <w:t>:</w:t>
      </w:r>
      <w:r w:rsidRPr="00E47C65">
        <w:rPr>
          <w:rFonts w:ascii="Arial" w:hAnsi="Arial" w:cs="Arial"/>
          <w:i w:val="0"/>
          <w:iCs w:val="0"/>
          <w:strike/>
          <w:color w:val="auto"/>
        </w:rPr>
        <w:t xml:space="preserve"> </w:t>
      </w:r>
    </w:p>
    <w:p w14:paraId="26CC88BE" w14:textId="77777777" w:rsidR="001D164A" w:rsidRPr="00E47C65" w:rsidRDefault="001D164A" w:rsidP="001D164A">
      <w:pPr>
        <w:pStyle w:val="ListParagraph"/>
        <w:ind w:left="1080"/>
        <w:rPr>
          <w:rFonts w:ascii="Arial" w:eastAsiaTheme="minorEastAsia" w:hAnsi="Arial" w:cs="Arial"/>
          <w:sz w:val="20"/>
          <w:szCs w:val="20"/>
        </w:rPr>
      </w:pPr>
      <w:r w:rsidRPr="00E47C65">
        <w:rPr>
          <w:rFonts w:ascii="Arial" w:eastAsiaTheme="minorEastAsia" w:hAnsi="Arial" w:cs="Arial"/>
          <w:sz w:val="20"/>
          <w:szCs w:val="20"/>
        </w:rPr>
        <w:t>N/A</w:t>
      </w:r>
    </w:p>
    <w:p w14:paraId="2C8B2B9B" w14:textId="0FA6A849" w:rsidR="000E59DE" w:rsidRPr="00E47C65" w:rsidRDefault="000E59DE" w:rsidP="001D164A">
      <w:pPr>
        <w:pStyle w:val="BodyText"/>
        <w:ind w:left="1080"/>
        <w:jc w:val="both"/>
        <w:rPr>
          <w:rFonts w:ascii="Arial" w:hAnsi="Arial" w:cs="Arial"/>
          <w:color w:val="auto"/>
        </w:rPr>
      </w:pPr>
    </w:p>
    <w:p w14:paraId="32982F9B" w14:textId="77777777" w:rsidR="001D164A" w:rsidRPr="00E47C65" w:rsidRDefault="00EF6970" w:rsidP="001D164A">
      <w:pPr>
        <w:pStyle w:val="BodyText"/>
        <w:numPr>
          <w:ilvl w:val="0"/>
          <w:numId w:val="8"/>
        </w:numPr>
        <w:jc w:val="both"/>
        <w:rPr>
          <w:rFonts w:ascii="Arial" w:hAnsi="Arial" w:cs="Arial"/>
          <w:i w:val="0"/>
          <w:iCs w:val="0"/>
          <w:color w:val="auto"/>
        </w:rPr>
      </w:pPr>
      <w:r w:rsidRPr="00E47C65">
        <w:rPr>
          <w:rFonts w:ascii="Arial" w:hAnsi="Arial" w:cs="Arial"/>
          <w:b/>
          <w:i w:val="0"/>
          <w:iCs w:val="0"/>
          <w:color w:val="auto"/>
          <w:u w:val="single"/>
        </w:rPr>
        <w:t>Transport</w:t>
      </w:r>
    </w:p>
    <w:p w14:paraId="1367238E" w14:textId="77777777" w:rsidR="001D164A" w:rsidRPr="00E47C65" w:rsidRDefault="001D164A" w:rsidP="001D164A">
      <w:pPr>
        <w:pStyle w:val="ListParagraph"/>
        <w:ind w:left="1080"/>
        <w:rPr>
          <w:rFonts w:ascii="Arial" w:eastAsiaTheme="minorEastAsia" w:hAnsi="Arial" w:cs="Arial"/>
          <w:sz w:val="20"/>
          <w:szCs w:val="20"/>
        </w:rPr>
      </w:pPr>
      <w:r w:rsidRPr="00E47C65">
        <w:rPr>
          <w:rFonts w:ascii="Arial" w:eastAsiaTheme="minorEastAsia" w:hAnsi="Arial" w:cs="Arial"/>
          <w:sz w:val="20"/>
          <w:szCs w:val="20"/>
        </w:rPr>
        <w:t>N/A</w:t>
      </w:r>
    </w:p>
    <w:p w14:paraId="1EC4774E" w14:textId="77777777" w:rsidR="001D164A" w:rsidRPr="00E47C65" w:rsidRDefault="00EF6970" w:rsidP="001D164A">
      <w:pPr>
        <w:pStyle w:val="BodyText"/>
        <w:numPr>
          <w:ilvl w:val="0"/>
          <w:numId w:val="8"/>
        </w:numPr>
        <w:jc w:val="both"/>
        <w:rPr>
          <w:rFonts w:ascii="Arial" w:hAnsi="Arial" w:cs="Arial"/>
          <w:i w:val="0"/>
          <w:iCs w:val="0"/>
          <w:color w:val="auto"/>
        </w:rPr>
      </w:pPr>
      <w:r w:rsidRPr="00E47C65">
        <w:rPr>
          <w:rFonts w:ascii="Arial" w:hAnsi="Arial" w:cs="Arial"/>
          <w:b/>
          <w:i w:val="0"/>
          <w:iCs w:val="0"/>
          <w:color w:val="auto"/>
          <w:u w:val="single"/>
        </w:rPr>
        <w:t>Processing</w:t>
      </w:r>
    </w:p>
    <w:p w14:paraId="7221AE78" w14:textId="77777777" w:rsidR="001D164A" w:rsidRPr="00E47C65" w:rsidRDefault="001D164A" w:rsidP="001D164A">
      <w:pPr>
        <w:pStyle w:val="ListParagraph"/>
        <w:ind w:left="1080"/>
        <w:rPr>
          <w:rFonts w:ascii="Arial" w:eastAsiaTheme="minorEastAsia" w:hAnsi="Arial" w:cs="Arial"/>
          <w:sz w:val="20"/>
          <w:szCs w:val="20"/>
        </w:rPr>
      </w:pPr>
      <w:r w:rsidRPr="00E47C65">
        <w:rPr>
          <w:rFonts w:ascii="Arial" w:eastAsiaTheme="minorEastAsia" w:hAnsi="Arial" w:cs="Arial"/>
          <w:sz w:val="20"/>
          <w:szCs w:val="20"/>
        </w:rPr>
        <w:t>N/A</w:t>
      </w:r>
    </w:p>
    <w:p w14:paraId="586B8123" w14:textId="77777777" w:rsidR="001D164A" w:rsidRPr="00E47C65" w:rsidRDefault="00EF6970" w:rsidP="001D164A">
      <w:pPr>
        <w:pStyle w:val="BodyText"/>
        <w:numPr>
          <w:ilvl w:val="0"/>
          <w:numId w:val="8"/>
        </w:numPr>
        <w:jc w:val="both"/>
        <w:rPr>
          <w:rFonts w:ascii="Arial" w:hAnsi="Arial" w:cs="Arial"/>
          <w:i w:val="0"/>
          <w:iCs w:val="0"/>
          <w:color w:val="auto"/>
        </w:rPr>
      </w:pPr>
      <w:r w:rsidRPr="00E47C65">
        <w:rPr>
          <w:rFonts w:ascii="Arial" w:hAnsi="Arial" w:cs="Arial"/>
          <w:b/>
          <w:i w:val="0"/>
          <w:iCs w:val="0"/>
          <w:color w:val="auto"/>
          <w:u w:val="single"/>
        </w:rPr>
        <w:t>Storage</w:t>
      </w:r>
      <w:r w:rsidRPr="00E47C65">
        <w:rPr>
          <w:rFonts w:ascii="Arial" w:hAnsi="Arial" w:cs="Arial"/>
          <w:i w:val="0"/>
          <w:iCs w:val="0"/>
          <w:color w:val="auto"/>
        </w:rPr>
        <w:t>:</w:t>
      </w:r>
      <w:r w:rsidRPr="00E47C65">
        <w:rPr>
          <w:rFonts w:ascii="Arial" w:hAnsi="Arial" w:cs="Arial"/>
          <w:i w:val="0"/>
          <w:iCs w:val="0"/>
          <w:strike/>
          <w:color w:val="auto"/>
        </w:rPr>
        <w:t xml:space="preserve"> </w:t>
      </w:r>
    </w:p>
    <w:p w14:paraId="2F45FC86" w14:textId="77777777" w:rsidR="001D164A" w:rsidRPr="00E47C65" w:rsidRDefault="001D164A" w:rsidP="001D164A">
      <w:pPr>
        <w:pStyle w:val="ListParagraph"/>
        <w:ind w:left="1080"/>
        <w:rPr>
          <w:rFonts w:ascii="Arial" w:eastAsiaTheme="minorEastAsia" w:hAnsi="Arial" w:cs="Arial"/>
          <w:sz w:val="20"/>
          <w:szCs w:val="20"/>
        </w:rPr>
      </w:pPr>
      <w:r w:rsidRPr="00E47C65">
        <w:rPr>
          <w:rFonts w:ascii="Arial" w:eastAsiaTheme="minorEastAsia" w:hAnsi="Arial" w:cs="Arial"/>
          <w:sz w:val="20"/>
          <w:szCs w:val="20"/>
        </w:rPr>
        <w:t>N/A</w:t>
      </w:r>
    </w:p>
    <w:p w14:paraId="1A577DEE" w14:textId="77777777" w:rsidR="001D164A" w:rsidRPr="00E47C65" w:rsidRDefault="00EF6970" w:rsidP="001D164A">
      <w:pPr>
        <w:pStyle w:val="BodyText"/>
        <w:numPr>
          <w:ilvl w:val="0"/>
          <w:numId w:val="8"/>
        </w:numPr>
        <w:jc w:val="both"/>
        <w:rPr>
          <w:rFonts w:ascii="Arial" w:hAnsi="Arial" w:cs="Arial"/>
          <w:i w:val="0"/>
          <w:iCs w:val="0"/>
          <w:color w:val="auto"/>
        </w:rPr>
      </w:pPr>
      <w:r w:rsidRPr="00E47C65">
        <w:rPr>
          <w:rFonts w:ascii="Arial" w:hAnsi="Arial" w:cs="Arial"/>
          <w:b/>
          <w:i w:val="0"/>
          <w:iCs w:val="0"/>
          <w:color w:val="auto"/>
          <w:u w:val="single"/>
        </w:rPr>
        <w:t>Disposition</w:t>
      </w:r>
    </w:p>
    <w:p w14:paraId="2986D33A" w14:textId="77777777" w:rsidR="001D164A" w:rsidRPr="00E47C65" w:rsidRDefault="001D164A" w:rsidP="001D164A">
      <w:pPr>
        <w:pStyle w:val="ListParagraph"/>
        <w:ind w:left="1080"/>
        <w:rPr>
          <w:rFonts w:ascii="Arial" w:eastAsiaTheme="minorEastAsia" w:hAnsi="Arial" w:cs="Arial"/>
          <w:sz w:val="20"/>
          <w:szCs w:val="20"/>
        </w:rPr>
      </w:pPr>
      <w:r w:rsidRPr="00E47C65">
        <w:rPr>
          <w:rFonts w:ascii="Arial" w:eastAsiaTheme="minorEastAsia" w:hAnsi="Arial" w:cs="Arial"/>
          <w:sz w:val="20"/>
          <w:szCs w:val="20"/>
        </w:rPr>
        <w:t>N/A</w:t>
      </w:r>
    </w:p>
    <w:p w14:paraId="6E35E065" w14:textId="346221A7" w:rsidR="00EF6970" w:rsidRPr="00E47C65" w:rsidRDefault="00EF6970" w:rsidP="001D164A">
      <w:pPr>
        <w:pStyle w:val="BodyText"/>
        <w:ind w:left="1080"/>
        <w:jc w:val="both"/>
        <w:rPr>
          <w:rFonts w:ascii="Arial" w:hAnsi="Arial" w:cs="Arial"/>
          <w:i w:val="0"/>
          <w:iCs w:val="0"/>
          <w:strike/>
          <w:color w:val="auto"/>
        </w:rPr>
      </w:pPr>
    </w:p>
    <w:p w14:paraId="23EE81D9" w14:textId="77777777" w:rsidR="00EF6970" w:rsidRPr="00E47C65" w:rsidRDefault="00EF6970" w:rsidP="00DB5552">
      <w:pPr>
        <w:pStyle w:val="ListParagraph"/>
        <w:numPr>
          <w:ilvl w:val="0"/>
          <w:numId w:val="10"/>
        </w:numPr>
        <w:spacing w:after="0" w:line="240" w:lineRule="auto"/>
        <w:rPr>
          <w:rFonts w:ascii="Arial" w:eastAsiaTheme="minorEastAsia" w:hAnsi="Arial" w:cs="Arial"/>
          <w:sz w:val="20"/>
          <w:szCs w:val="20"/>
        </w:rPr>
      </w:pPr>
      <w:r w:rsidRPr="00E47C65">
        <w:rPr>
          <w:rFonts w:ascii="Arial" w:eastAsiaTheme="minorEastAsia" w:hAnsi="Arial" w:cs="Arial"/>
          <w:b/>
          <w:bCs/>
          <w:sz w:val="20"/>
          <w:szCs w:val="20"/>
          <w:u w:val="single"/>
        </w:rPr>
        <w:t>Secondary</w:t>
      </w:r>
      <w:r w:rsidRPr="00E47C65">
        <w:rPr>
          <w:rFonts w:ascii="Arial" w:eastAsiaTheme="minorEastAsia" w:hAnsi="Arial" w:cs="Arial"/>
          <w:b/>
          <w:bCs/>
          <w:sz w:val="20"/>
          <w:szCs w:val="20"/>
        </w:rPr>
        <w:t xml:space="preserve"> Specimen Collection</w:t>
      </w:r>
    </w:p>
    <w:p w14:paraId="48A8FA40" w14:textId="77777777" w:rsidR="001D164A" w:rsidRPr="00E47C65" w:rsidRDefault="001D164A" w:rsidP="001D164A">
      <w:pPr>
        <w:pStyle w:val="BodyText"/>
        <w:ind w:firstLine="720"/>
        <w:jc w:val="both"/>
        <w:rPr>
          <w:rFonts w:ascii="Arial" w:hAnsi="Arial" w:cs="Arial"/>
          <w:i w:val="0"/>
          <w:iCs w:val="0"/>
          <w:color w:val="auto"/>
        </w:rPr>
      </w:pPr>
      <w:r w:rsidRPr="00E47C65">
        <w:rPr>
          <w:rFonts w:ascii="Arial" w:hAnsi="Arial" w:cs="Arial"/>
          <w:color w:val="auto"/>
        </w:rPr>
        <w:t>N/A</w:t>
      </w:r>
    </w:p>
    <w:p w14:paraId="0F7B94FC" w14:textId="77777777" w:rsidR="001D164A" w:rsidRPr="00E47C65" w:rsidRDefault="001D164A" w:rsidP="47CFF86D">
      <w:pPr>
        <w:pStyle w:val="ListParagraph"/>
        <w:ind w:left="1080" w:hanging="360"/>
        <w:rPr>
          <w:rFonts w:ascii="Arial" w:eastAsiaTheme="minorEastAsia" w:hAnsi="Arial" w:cs="Arial"/>
          <w:sz w:val="20"/>
          <w:szCs w:val="20"/>
        </w:rPr>
      </w:pPr>
    </w:p>
    <w:p w14:paraId="47C26E61" w14:textId="77777777" w:rsidR="000E59DE" w:rsidRPr="00E47C65" w:rsidRDefault="000E59DE" w:rsidP="00B80E55">
      <w:pPr>
        <w:pStyle w:val="ListParagraph"/>
        <w:spacing w:after="0" w:line="240" w:lineRule="auto"/>
        <w:jc w:val="both"/>
        <w:rPr>
          <w:rFonts w:ascii="Arial" w:eastAsiaTheme="minorEastAsia" w:hAnsi="Arial" w:cs="Arial"/>
          <w:strike/>
          <w:sz w:val="20"/>
          <w:szCs w:val="20"/>
        </w:rPr>
      </w:pPr>
    </w:p>
    <w:p w14:paraId="6C347E50" w14:textId="72B84E46" w:rsidR="001D164A" w:rsidRPr="00E47C65" w:rsidRDefault="00EF6970" w:rsidP="001D164A">
      <w:pPr>
        <w:pStyle w:val="ListParagraph"/>
        <w:numPr>
          <w:ilvl w:val="0"/>
          <w:numId w:val="9"/>
        </w:numPr>
        <w:spacing w:after="0" w:line="240" w:lineRule="auto"/>
        <w:jc w:val="both"/>
        <w:rPr>
          <w:rFonts w:ascii="Arial" w:eastAsiaTheme="minorEastAsia" w:hAnsi="Arial" w:cs="Arial"/>
          <w:sz w:val="20"/>
          <w:szCs w:val="20"/>
        </w:rPr>
      </w:pPr>
      <w:r w:rsidRPr="00E47C65">
        <w:rPr>
          <w:rFonts w:ascii="Arial" w:eastAsiaTheme="minorEastAsia" w:hAnsi="Arial" w:cs="Arial"/>
          <w:b/>
          <w:sz w:val="20"/>
          <w:szCs w:val="20"/>
          <w:u w:val="single"/>
        </w:rPr>
        <w:t>Types of Specimens</w:t>
      </w:r>
      <w:r w:rsidRPr="00E47C65">
        <w:rPr>
          <w:rFonts w:ascii="Arial" w:eastAsiaTheme="minorEastAsia" w:hAnsi="Arial" w:cs="Arial"/>
          <w:sz w:val="20"/>
          <w:szCs w:val="20"/>
        </w:rPr>
        <w:t>:</w:t>
      </w:r>
      <w:r w:rsidRPr="00E47C65">
        <w:rPr>
          <w:rFonts w:ascii="Arial" w:eastAsiaTheme="minorEastAsia" w:hAnsi="Arial" w:cs="Arial"/>
          <w:strike/>
          <w:sz w:val="20"/>
          <w:szCs w:val="20"/>
        </w:rPr>
        <w:t xml:space="preserve"> </w:t>
      </w:r>
    </w:p>
    <w:p w14:paraId="5DC1848E" w14:textId="77777777" w:rsidR="001D164A" w:rsidRPr="00E47C65" w:rsidRDefault="001D164A" w:rsidP="001D164A">
      <w:pPr>
        <w:pStyle w:val="BodyText"/>
        <w:ind w:left="1080"/>
        <w:jc w:val="both"/>
        <w:rPr>
          <w:rFonts w:ascii="Arial" w:hAnsi="Arial" w:cs="Arial"/>
          <w:i w:val="0"/>
          <w:iCs w:val="0"/>
          <w:color w:val="auto"/>
        </w:rPr>
      </w:pPr>
      <w:r w:rsidRPr="00E47C65">
        <w:rPr>
          <w:rFonts w:ascii="Arial" w:hAnsi="Arial" w:cs="Arial"/>
          <w:color w:val="auto"/>
        </w:rPr>
        <w:t>N/A</w:t>
      </w:r>
    </w:p>
    <w:p w14:paraId="69006782" w14:textId="77777777" w:rsidR="001D164A" w:rsidRPr="00E47C65" w:rsidRDefault="001D164A" w:rsidP="001D164A">
      <w:pPr>
        <w:jc w:val="both"/>
        <w:rPr>
          <w:rFonts w:ascii="Arial" w:eastAsiaTheme="minorEastAsia" w:hAnsi="Arial" w:cs="Arial"/>
          <w:sz w:val="20"/>
          <w:szCs w:val="20"/>
        </w:rPr>
      </w:pPr>
    </w:p>
    <w:p w14:paraId="4843ADCC" w14:textId="77777777" w:rsidR="001D164A" w:rsidRPr="00E47C65" w:rsidRDefault="00EF6970" w:rsidP="001D164A">
      <w:pPr>
        <w:pStyle w:val="ListParagraph"/>
        <w:numPr>
          <w:ilvl w:val="0"/>
          <w:numId w:val="9"/>
        </w:numPr>
        <w:spacing w:after="0" w:line="240" w:lineRule="auto"/>
        <w:jc w:val="both"/>
        <w:rPr>
          <w:rFonts w:ascii="Arial" w:eastAsiaTheme="minorEastAsia" w:hAnsi="Arial" w:cs="Arial"/>
          <w:sz w:val="20"/>
          <w:szCs w:val="20"/>
        </w:rPr>
      </w:pPr>
      <w:r w:rsidRPr="00E47C65">
        <w:rPr>
          <w:rFonts w:ascii="Arial" w:eastAsiaTheme="minorEastAsia" w:hAnsi="Arial" w:cs="Arial"/>
          <w:b/>
          <w:sz w:val="20"/>
          <w:szCs w:val="20"/>
          <w:u w:val="single"/>
        </w:rPr>
        <w:t>Annotation</w:t>
      </w:r>
    </w:p>
    <w:p w14:paraId="2100A778" w14:textId="2F52750C" w:rsidR="001D164A" w:rsidRPr="00E47C65" w:rsidRDefault="001D164A" w:rsidP="001D164A">
      <w:pPr>
        <w:pStyle w:val="BodyText"/>
        <w:ind w:left="1080"/>
        <w:jc w:val="both"/>
        <w:rPr>
          <w:rFonts w:ascii="Arial" w:hAnsi="Arial" w:cs="Arial"/>
          <w:i w:val="0"/>
          <w:iCs w:val="0"/>
          <w:color w:val="auto"/>
        </w:rPr>
      </w:pPr>
      <w:r w:rsidRPr="00E47C65">
        <w:rPr>
          <w:rFonts w:ascii="Arial" w:hAnsi="Arial" w:cs="Arial"/>
          <w:color w:val="auto"/>
        </w:rPr>
        <w:t>N/A</w:t>
      </w:r>
    </w:p>
    <w:p w14:paraId="612055E9" w14:textId="77777777" w:rsidR="000E59DE" w:rsidRPr="00E47C65" w:rsidRDefault="000E59DE" w:rsidP="000E59DE">
      <w:pPr>
        <w:pStyle w:val="ListParagraph"/>
        <w:spacing w:after="0" w:line="240" w:lineRule="auto"/>
        <w:ind w:left="1080"/>
        <w:jc w:val="both"/>
        <w:rPr>
          <w:rFonts w:ascii="Arial" w:eastAsiaTheme="minorEastAsia" w:hAnsi="Arial" w:cs="Arial"/>
          <w:sz w:val="20"/>
          <w:szCs w:val="20"/>
        </w:rPr>
      </w:pPr>
    </w:p>
    <w:p w14:paraId="457AFE46" w14:textId="77777777" w:rsidR="001D164A" w:rsidRPr="00E47C65" w:rsidRDefault="00EF6970" w:rsidP="001D164A">
      <w:pPr>
        <w:pStyle w:val="ListParagraph"/>
        <w:numPr>
          <w:ilvl w:val="0"/>
          <w:numId w:val="9"/>
        </w:numPr>
        <w:spacing w:after="0" w:line="240" w:lineRule="auto"/>
        <w:jc w:val="both"/>
        <w:rPr>
          <w:rFonts w:ascii="Arial" w:eastAsiaTheme="minorEastAsia" w:hAnsi="Arial" w:cs="Arial"/>
          <w:sz w:val="20"/>
          <w:szCs w:val="20"/>
        </w:rPr>
      </w:pPr>
      <w:r w:rsidRPr="00E47C65">
        <w:rPr>
          <w:rFonts w:ascii="Arial" w:eastAsiaTheme="minorEastAsia" w:hAnsi="Arial" w:cs="Arial"/>
          <w:b/>
          <w:sz w:val="20"/>
          <w:szCs w:val="20"/>
          <w:u w:val="single"/>
        </w:rPr>
        <w:lastRenderedPageBreak/>
        <w:t>Transport</w:t>
      </w:r>
      <w:r w:rsidR="001D164A" w:rsidRPr="00E47C65">
        <w:rPr>
          <w:rFonts w:ascii="Arial" w:eastAsiaTheme="minorEastAsia" w:hAnsi="Arial" w:cs="Arial"/>
          <w:b/>
          <w:sz w:val="20"/>
          <w:szCs w:val="20"/>
          <w:u w:val="single"/>
        </w:rPr>
        <w:t xml:space="preserve"> </w:t>
      </w:r>
    </w:p>
    <w:p w14:paraId="50C0BB83" w14:textId="7C4FF99C" w:rsidR="001D164A" w:rsidRPr="00E47C65" w:rsidRDefault="001D164A" w:rsidP="001D164A">
      <w:pPr>
        <w:pStyle w:val="BodyText"/>
        <w:ind w:left="1080"/>
        <w:jc w:val="both"/>
        <w:rPr>
          <w:rFonts w:ascii="Arial" w:hAnsi="Arial" w:cs="Arial"/>
          <w:i w:val="0"/>
          <w:iCs w:val="0"/>
          <w:color w:val="auto"/>
        </w:rPr>
      </w:pPr>
      <w:r w:rsidRPr="00E47C65">
        <w:rPr>
          <w:rFonts w:ascii="Arial" w:hAnsi="Arial" w:cs="Arial"/>
          <w:color w:val="auto"/>
        </w:rPr>
        <w:t>N/A</w:t>
      </w:r>
    </w:p>
    <w:p w14:paraId="56DCA56E" w14:textId="77777777" w:rsidR="000E59DE" w:rsidRPr="00E47C65" w:rsidRDefault="000E59DE" w:rsidP="000E59DE">
      <w:pPr>
        <w:pStyle w:val="ListParagraph"/>
        <w:spacing w:after="0" w:line="240" w:lineRule="auto"/>
        <w:ind w:left="1080"/>
        <w:jc w:val="both"/>
        <w:rPr>
          <w:rFonts w:ascii="Arial" w:eastAsiaTheme="minorEastAsia" w:hAnsi="Arial" w:cs="Arial"/>
          <w:sz w:val="20"/>
          <w:szCs w:val="20"/>
        </w:rPr>
      </w:pPr>
    </w:p>
    <w:p w14:paraId="096120E8" w14:textId="77777777" w:rsidR="001D164A" w:rsidRPr="00E47C65" w:rsidRDefault="00EF6970" w:rsidP="001D164A">
      <w:pPr>
        <w:pStyle w:val="ListParagraph"/>
        <w:numPr>
          <w:ilvl w:val="0"/>
          <w:numId w:val="9"/>
        </w:numPr>
        <w:spacing w:after="0" w:line="240" w:lineRule="auto"/>
        <w:jc w:val="both"/>
        <w:rPr>
          <w:rFonts w:ascii="Arial" w:eastAsiaTheme="minorEastAsia" w:hAnsi="Arial" w:cs="Arial"/>
          <w:sz w:val="20"/>
          <w:szCs w:val="20"/>
        </w:rPr>
      </w:pPr>
      <w:r w:rsidRPr="00E47C65">
        <w:rPr>
          <w:rFonts w:ascii="Arial" w:hAnsi="Arial" w:cs="Arial"/>
          <w:b/>
          <w:u w:val="single"/>
        </w:rPr>
        <w:t>Storage</w:t>
      </w:r>
    </w:p>
    <w:p w14:paraId="6E382C0F" w14:textId="77777777" w:rsidR="001D164A" w:rsidRPr="00E47C65" w:rsidRDefault="001D164A" w:rsidP="001D164A">
      <w:pPr>
        <w:pStyle w:val="BodyText"/>
        <w:ind w:left="1080"/>
        <w:jc w:val="both"/>
        <w:rPr>
          <w:rFonts w:ascii="Arial" w:hAnsi="Arial" w:cs="Arial"/>
          <w:i w:val="0"/>
          <w:iCs w:val="0"/>
          <w:color w:val="auto"/>
        </w:rPr>
      </w:pPr>
      <w:r w:rsidRPr="00E47C65">
        <w:rPr>
          <w:rFonts w:ascii="Arial" w:hAnsi="Arial" w:cs="Arial"/>
          <w:color w:val="auto"/>
        </w:rPr>
        <w:t>N/A</w:t>
      </w:r>
    </w:p>
    <w:p w14:paraId="26AB7688" w14:textId="66311626" w:rsidR="001D164A" w:rsidRPr="00E47C65" w:rsidRDefault="001D164A" w:rsidP="001D164A">
      <w:pPr>
        <w:pStyle w:val="BodyText"/>
        <w:jc w:val="both"/>
        <w:rPr>
          <w:rFonts w:ascii="Arial" w:hAnsi="Arial" w:cs="Arial"/>
          <w:i w:val="0"/>
          <w:iCs w:val="0"/>
          <w:color w:val="auto"/>
        </w:rPr>
      </w:pPr>
    </w:p>
    <w:p w14:paraId="042B9928" w14:textId="77777777" w:rsidR="001D164A" w:rsidRPr="00E47C65" w:rsidRDefault="001D164A" w:rsidP="001D164A">
      <w:pPr>
        <w:pStyle w:val="BodyText"/>
        <w:jc w:val="both"/>
        <w:rPr>
          <w:rFonts w:ascii="Arial" w:hAnsi="Arial" w:cs="Arial"/>
          <w:i w:val="0"/>
          <w:iCs w:val="0"/>
          <w:color w:val="auto"/>
        </w:rPr>
      </w:pPr>
    </w:p>
    <w:p w14:paraId="09B186A4" w14:textId="77777777" w:rsidR="001D164A" w:rsidRPr="00E47C65" w:rsidRDefault="00EF6970" w:rsidP="001D164A">
      <w:pPr>
        <w:pStyle w:val="ListParagraph"/>
        <w:numPr>
          <w:ilvl w:val="0"/>
          <w:numId w:val="9"/>
        </w:numPr>
        <w:spacing w:after="0" w:line="240" w:lineRule="auto"/>
        <w:jc w:val="both"/>
        <w:rPr>
          <w:rFonts w:ascii="Arial" w:eastAsiaTheme="minorEastAsia" w:hAnsi="Arial" w:cs="Arial"/>
          <w:sz w:val="20"/>
          <w:szCs w:val="20"/>
        </w:rPr>
      </w:pPr>
      <w:r w:rsidRPr="00E47C65">
        <w:rPr>
          <w:rFonts w:ascii="Arial" w:hAnsi="Arial" w:cs="Arial"/>
          <w:b/>
          <w:u w:val="single"/>
        </w:rPr>
        <w:t>Disposition</w:t>
      </w:r>
      <w:r w:rsidRPr="00E47C65">
        <w:rPr>
          <w:rFonts w:ascii="Arial" w:hAnsi="Arial" w:cs="Arial"/>
        </w:rPr>
        <w:t xml:space="preserve">: </w:t>
      </w:r>
    </w:p>
    <w:p w14:paraId="7A870948" w14:textId="77777777" w:rsidR="001D164A" w:rsidRPr="00E47C65" w:rsidRDefault="001D164A" w:rsidP="001D164A">
      <w:pPr>
        <w:pStyle w:val="BodyText"/>
        <w:ind w:left="1080"/>
        <w:jc w:val="both"/>
        <w:rPr>
          <w:rFonts w:ascii="Arial" w:hAnsi="Arial" w:cs="Arial"/>
          <w:i w:val="0"/>
          <w:iCs w:val="0"/>
          <w:color w:val="auto"/>
        </w:rPr>
      </w:pPr>
      <w:r w:rsidRPr="00E47C65">
        <w:rPr>
          <w:rFonts w:ascii="Arial" w:hAnsi="Arial" w:cs="Arial"/>
          <w:color w:val="auto"/>
        </w:rPr>
        <w:t>N/A</w:t>
      </w:r>
    </w:p>
    <w:p w14:paraId="01A7AD7D" w14:textId="18B742B8" w:rsidR="001D164A" w:rsidRPr="00E47C65" w:rsidRDefault="001D164A" w:rsidP="001D164A">
      <w:pPr>
        <w:pStyle w:val="BodyText"/>
        <w:jc w:val="both"/>
        <w:rPr>
          <w:rFonts w:ascii="Arial" w:hAnsi="Arial" w:cs="Arial"/>
          <w:i w:val="0"/>
          <w:iCs w:val="0"/>
          <w:color w:val="auto"/>
        </w:rPr>
      </w:pPr>
    </w:p>
    <w:p w14:paraId="3ACF1A95" w14:textId="26E650A3" w:rsidR="00EF6970" w:rsidRPr="00E47C65" w:rsidRDefault="00EF6970" w:rsidP="00B80E55">
      <w:pPr>
        <w:contextualSpacing/>
        <w:rPr>
          <w:rFonts w:ascii="Arial" w:eastAsiaTheme="minorEastAsia" w:hAnsi="Arial" w:cs="Arial"/>
          <w:b/>
          <w:bCs/>
          <w:sz w:val="20"/>
          <w:szCs w:val="20"/>
        </w:rPr>
      </w:pPr>
    </w:p>
    <w:p w14:paraId="65048A1B" w14:textId="6CDFFCCC" w:rsidR="00EF6970" w:rsidRPr="00E47C65" w:rsidRDefault="00EF6970"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1.</w:t>
      </w:r>
      <w:r w:rsidR="0034044B" w:rsidRPr="00E47C65">
        <w:rPr>
          <w:rFonts w:ascii="Arial" w:eastAsiaTheme="minorEastAsia" w:hAnsi="Arial" w:cs="Arial"/>
          <w:b/>
          <w:bCs/>
          <w:sz w:val="20"/>
          <w:szCs w:val="20"/>
        </w:rPr>
        <w:t>8</w:t>
      </w:r>
      <w:r w:rsidRPr="00E47C65">
        <w:rPr>
          <w:rFonts w:ascii="Arial" w:eastAsiaTheme="minorEastAsia" w:hAnsi="Arial" w:cs="Arial"/>
          <w:b/>
          <w:bCs/>
          <w:sz w:val="20"/>
          <w:szCs w:val="20"/>
        </w:rPr>
        <w:t xml:space="preserve"> </w:t>
      </w:r>
      <w:bookmarkStart w:id="9" w:name="DataCollection"/>
      <w:r w:rsidRPr="00E47C65">
        <w:rPr>
          <w:rFonts w:ascii="Arial" w:eastAsiaTheme="minorEastAsia" w:hAnsi="Arial" w:cs="Arial"/>
          <w:b/>
          <w:bCs/>
          <w:sz w:val="20"/>
          <w:szCs w:val="20"/>
        </w:rPr>
        <w:t>Data Collection</w:t>
      </w:r>
      <w:bookmarkEnd w:id="9"/>
    </w:p>
    <w:p w14:paraId="7A330A6B" w14:textId="77777777" w:rsidR="00EF6970" w:rsidRPr="00E47C65" w:rsidRDefault="00EF6970" w:rsidP="00B80E55">
      <w:pPr>
        <w:contextualSpacing/>
        <w:rPr>
          <w:rFonts w:ascii="Arial" w:eastAsiaTheme="minorEastAsia" w:hAnsi="Arial" w:cs="Arial"/>
          <w:b/>
          <w:bCs/>
          <w:sz w:val="20"/>
          <w:szCs w:val="20"/>
        </w:rPr>
      </w:pPr>
    </w:p>
    <w:p w14:paraId="13239832" w14:textId="77777777" w:rsidR="00EF6970" w:rsidRPr="00E47C65" w:rsidRDefault="00EF6970" w:rsidP="00DB5552">
      <w:pPr>
        <w:pStyle w:val="ListParagraph"/>
        <w:numPr>
          <w:ilvl w:val="0"/>
          <w:numId w:val="11"/>
        </w:numPr>
        <w:spacing w:after="0" w:line="240" w:lineRule="auto"/>
        <w:rPr>
          <w:rFonts w:ascii="Arial" w:eastAsiaTheme="minorEastAsia" w:hAnsi="Arial" w:cs="Arial"/>
          <w:b/>
          <w:bCs/>
          <w:sz w:val="20"/>
          <w:szCs w:val="20"/>
          <w:u w:val="single"/>
        </w:rPr>
      </w:pPr>
      <w:r w:rsidRPr="00E47C65">
        <w:rPr>
          <w:rFonts w:ascii="Arial" w:eastAsiaTheme="minorEastAsia" w:hAnsi="Arial" w:cs="Arial"/>
          <w:b/>
          <w:bCs/>
          <w:sz w:val="20"/>
          <w:szCs w:val="20"/>
          <w:u w:val="single"/>
        </w:rPr>
        <w:t>Primary Data Collection</w:t>
      </w:r>
    </w:p>
    <w:p w14:paraId="0EFEED6D" w14:textId="77777777" w:rsidR="00DB315C" w:rsidRPr="00E47C65" w:rsidRDefault="00DB315C" w:rsidP="00B80E55">
      <w:pPr>
        <w:ind w:left="720"/>
        <w:contextualSpacing/>
        <w:rPr>
          <w:rFonts w:ascii="Arial" w:eastAsiaTheme="minorEastAsia" w:hAnsi="Arial" w:cs="Arial"/>
          <w:bCs/>
          <w:sz w:val="20"/>
          <w:szCs w:val="20"/>
        </w:rPr>
      </w:pPr>
    </w:p>
    <w:p w14:paraId="155D3EAF" w14:textId="166BF959" w:rsidR="00DB315C" w:rsidRPr="00E47C65" w:rsidRDefault="00EF6970" w:rsidP="00DB5552">
      <w:pPr>
        <w:pStyle w:val="ListParagraph"/>
        <w:numPr>
          <w:ilvl w:val="0"/>
          <w:numId w:val="12"/>
        </w:numPr>
        <w:spacing w:after="0" w:line="240" w:lineRule="auto"/>
        <w:rPr>
          <w:rFonts w:ascii="Arial" w:eastAsiaTheme="minorEastAsia" w:hAnsi="Arial" w:cs="Arial"/>
          <w:bCs/>
          <w:sz w:val="20"/>
          <w:szCs w:val="20"/>
        </w:rPr>
      </w:pPr>
      <w:r w:rsidRPr="00E47C65">
        <w:rPr>
          <w:rStyle w:val="Heading3Char"/>
        </w:rPr>
        <w:t>Location</w:t>
      </w:r>
      <w:r w:rsidRPr="00E47C65">
        <w:rPr>
          <w:rFonts w:ascii="Arial" w:eastAsiaTheme="minorEastAsia" w:hAnsi="Arial" w:cs="Arial"/>
          <w:bCs/>
          <w:sz w:val="20"/>
          <w:szCs w:val="20"/>
        </w:rPr>
        <w:t xml:space="preserve">: </w:t>
      </w:r>
    </w:p>
    <w:p w14:paraId="2B77A415" w14:textId="182AD7DC" w:rsidR="00DB315C" w:rsidRPr="00E47C65" w:rsidRDefault="00E46456" w:rsidP="2B780DE7">
      <w:pPr>
        <w:ind w:left="1008"/>
        <w:rPr>
          <w:rFonts w:ascii="Arial" w:eastAsiaTheme="minorEastAsia" w:hAnsi="Arial" w:cs="Arial"/>
          <w:sz w:val="20"/>
          <w:szCs w:val="20"/>
        </w:rPr>
      </w:pPr>
      <w:r w:rsidRPr="00E47C65">
        <w:rPr>
          <w:rFonts w:ascii="Arial" w:hAnsi="Arial" w:cs="Arial"/>
          <w:color w:val="000000"/>
          <w:sz w:val="20"/>
          <w:szCs w:val="20"/>
        </w:rPr>
        <w:t>Data collection will take place at a conference room located at Academic Building, Rutgers University, New Brunswick.</w:t>
      </w:r>
      <w:r w:rsidR="00102919" w:rsidRPr="00E47C65">
        <w:rPr>
          <w:rFonts w:ascii="Arial" w:eastAsiaTheme="minorEastAsia" w:hAnsi="Arial" w:cs="Arial"/>
          <w:sz w:val="20"/>
          <w:szCs w:val="20"/>
        </w:rPr>
        <w:t xml:space="preserve"> </w:t>
      </w:r>
    </w:p>
    <w:p w14:paraId="64FAD080" w14:textId="77777777" w:rsidR="0008350F" w:rsidRPr="00E47C65" w:rsidRDefault="0008350F" w:rsidP="00DB315C">
      <w:pPr>
        <w:ind w:left="1008"/>
        <w:rPr>
          <w:rFonts w:ascii="Arial" w:eastAsiaTheme="minorEastAsia" w:hAnsi="Arial" w:cs="Arial"/>
          <w:bCs/>
          <w:sz w:val="20"/>
          <w:szCs w:val="20"/>
        </w:rPr>
      </w:pPr>
    </w:p>
    <w:p w14:paraId="0E59E554" w14:textId="47498B9F" w:rsidR="0008350F" w:rsidRPr="00E47C65" w:rsidRDefault="00EF6970" w:rsidP="00DB5552">
      <w:pPr>
        <w:pStyle w:val="ListParagraph"/>
        <w:numPr>
          <w:ilvl w:val="0"/>
          <w:numId w:val="12"/>
        </w:numPr>
        <w:spacing w:after="0" w:line="240" w:lineRule="auto"/>
        <w:rPr>
          <w:rFonts w:ascii="Arial" w:eastAsiaTheme="minorEastAsia" w:hAnsi="Arial" w:cs="Arial"/>
          <w:bCs/>
          <w:sz w:val="20"/>
          <w:szCs w:val="20"/>
        </w:rPr>
      </w:pPr>
      <w:r w:rsidRPr="00E47C65">
        <w:rPr>
          <w:rFonts w:ascii="Arial" w:eastAsiaTheme="minorEastAsia" w:hAnsi="Arial" w:cs="Arial"/>
          <w:b/>
          <w:bCs/>
          <w:sz w:val="20"/>
          <w:szCs w:val="20"/>
          <w:u w:val="single"/>
        </w:rPr>
        <w:t>Process of Data Collection</w:t>
      </w:r>
      <w:r w:rsidRPr="00E47C65">
        <w:rPr>
          <w:rFonts w:ascii="Arial" w:eastAsiaTheme="minorEastAsia" w:hAnsi="Arial" w:cs="Arial"/>
          <w:bCs/>
          <w:sz w:val="20"/>
          <w:szCs w:val="20"/>
        </w:rPr>
        <w:t xml:space="preserve">: </w:t>
      </w:r>
    </w:p>
    <w:p w14:paraId="0B57D398" w14:textId="58168BBA" w:rsidR="0008350F" w:rsidRPr="00E47C65" w:rsidRDefault="0008350F" w:rsidP="0008350F">
      <w:pPr>
        <w:ind w:left="1008"/>
        <w:rPr>
          <w:rFonts w:ascii="Arial" w:eastAsiaTheme="minorEastAsia" w:hAnsi="Arial" w:cs="Arial"/>
          <w:bCs/>
          <w:sz w:val="20"/>
          <w:szCs w:val="20"/>
        </w:rPr>
      </w:pPr>
      <w:r w:rsidRPr="00E47C65">
        <w:rPr>
          <w:rFonts w:ascii="Arial" w:eastAsiaTheme="minorEastAsia" w:hAnsi="Arial" w:cs="Arial"/>
          <w:bCs/>
          <w:sz w:val="20"/>
          <w:szCs w:val="20"/>
        </w:rPr>
        <w:t>The princip</w:t>
      </w:r>
      <w:r w:rsidR="00C20524" w:rsidRPr="00E47C65">
        <w:rPr>
          <w:rFonts w:ascii="Arial" w:eastAsiaTheme="minorEastAsia" w:hAnsi="Arial" w:cs="Arial"/>
          <w:bCs/>
          <w:sz w:val="20"/>
          <w:szCs w:val="20"/>
        </w:rPr>
        <w:t xml:space="preserve">al </w:t>
      </w:r>
      <w:r w:rsidRPr="00E47C65">
        <w:rPr>
          <w:rFonts w:ascii="Arial" w:eastAsiaTheme="minorEastAsia" w:hAnsi="Arial" w:cs="Arial"/>
          <w:bCs/>
          <w:sz w:val="20"/>
          <w:szCs w:val="20"/>
        </w:rPr>
        <w:t>investigator will be administering tasks and collecting data.</w:t>
      </w:r>
      <w:r w:rsidR="000E59DE" w:rsidRPr="00E47C65">
        <w:rPr>
          <w:rFonts w:ascii="Arial" w:eastAsiaTheme="minorEastAsia" w:hAnsi="Arial" w:cs="Arial"/>
          <w:bCs/>
          <w:sz w:val="20"/>
          <w:szCs w:val="20"/>
        </w:rPr>
        <w:t xml:space="preserve"> Faculty advisors will </w:t>
      </w:r>
      <w:r w:rsidR="00617790" w:rsidRPr="00E47C65">
        <w:rPr>
          <w:rFonts w:ascii="Arial" w:eastAsiaTheme="minorEastAsia" w:hAnsi="Arial" w:cs="Arial"/>
          <w:bCs/>
          <w:sz w:val="20"/>
          <w:szCs w:val="20"/>
        </w:rPr>
        <w:t xml:space="preserve">monitor </w:t>
      </w:r>
      <w:r w:rsidR="000E59DE" w:rsidRPr="00E47C65">
        <w:rPr>
          <w:rFonts w:ascii="Arial" w:eastAsiaTheme="minorEastAsia" w:hAnsi="Arial" w:cs="Arial"/>
          <w:bCs/>
          <w:sz w:val="20"/>
          <w:szCs w:val="20"/>
        </w:rPr>
        <w:t xml:space="preserve">the research study. </w:t>
      </w:r>
      <w:r w:rsidR="00E46456" w:rsidRPr="00E47C65">
        <w:rPr>
          <w:rFonts w:ascii="Arial" w:eastAsiaTheme="minorEastAsia" w:hAnsi="Arial" w:cs="Arial"/>
          <w:bCs/>
          <w:sz w:val="20"/>
          <w:szCs w:val="20"/>
        </w:rPr>
        <w:t>The principal investigator will be present during data collection from each subject in order to ensure that all the devices are functioning properly.</w:t>
      </w:r>
    </w:p>
    <w:p w14:paraId="67097193" w14:textId="77777777" w:rsidR="0008350F" w:rsidRPr="00E47C65" w:rsidRDefault="0008350F" w:rsidP="0008350F">
      <w:pPr>
        <w:ind w:left="1008"/>
        <w:rPr>
          <w:rFonts w:ascii="Arial" w:eastAsiaTheme="minorEastAsia" w:hAnsi="Arial" w:cs="Arial"/>
          <w:bCs/>
          <w:sz w:val="20"/>
          <w:szCs w:val="20"/>
        </w:rPr>
      </w:pPr>
    </w:p>
    <w:p w14:paraId="4B1FED6D" w14:textId="6B7E26C1" w:rsidR="00EF6970" w:rsidRPr="00E47C65" w:rsidRDefault="00EF6970" w:rsidP="00DB5552">
      <w:pPr>
        <w:pStyle w:val="ListParagraph"/>
        <w:numPr>
          <w:ilvl w:val="0"/>
          <w:numId w:val="12"/>
        </w:numPr>
        <w:spacing w:after="0" w:line="240" w:lineRule="auto"/>
        <w:rPr>
          <w:rFonts w:ascii="Arial" w:eastAsiaTheme="minorEastAsia" w:hAnsi="Arial" w:cs="Arial"/>
          <w:bCs/>
          <w:sz w:val="20"/>
          <w:szCs w:val="20"/>
        </w:rPr>
      </w:pPr>
      <w:r w:rsidRPr="00E47C65">
        <w:rPr>
          <w:rFonts w:ascii="Arial" w:eastAsiaTheme="minorEastAsia" w:hAnsi="Arial" w:cs="Arial"/>
          <w:b/>
          <w:bCs/>
          <w:sz w:val="20"/>
          <w:szCs w:val="20"/>
          <w:u w:val="single"/>
        </w:rPr>
        <w:t>Timing and Frequency</w:t>
      </w:r>
      <w:r w:rsidRPr="00E47C65">
        <w:rPr>
          <w:rFonts w:ascii="Arial" w:eastAsiaTheme="minorEastAsia" w:hAnsi="Arial" w:cs="Arial"/>
          <w:bCs/>
          <w:sz w:val="20"/>
          <w:szCs w:val="20"/>
        </w:rPr>
        <w:t xml:space="preserve">: </w:t>
      </w:r>
    </w:p>
    <w:p w14:paraId="724A4C68" w14:textId="032F5BE3" w:rsidR="0008350F" w:rsidRPr="00E47C65" w:rsidRDefault="0008350F" w:rsidP="0008350F">
      <w:pPr>
        <w:pStyle w:val="ListParagraph"/>
        <w:spacing w:after="0" w:line="240" w:lineRule="auto"/>
        <w:ind w:left="1008"/>
        <w:rPr>
          <w:rFonts w:ascii="Arial" w:eastAsiaTheme="minorEastAsia" w:hAnsi="Arial" w:cs="Arial"/>
          <w:bCs/>
          <w:sz w:val="20"/>
          <w:szCs w:val="20"/>
        </w:rPr>
      </w:pPr>
      <w:r w:rsidRPr="00E47C65">
        <w:rPr>
          <w:rFonts w:ascii="Arial" w:eastAsiaTheme="minorEastAsia" w:hAnsi="Arial" w:cs="Arial"/>
          <w:bCs/>
          <w:sz w:val="20"/>
          <w:szCs w:val="20"/>
        </w:rPr>
        <w:t xml:space="preserve">Data will be collected during the </w:t>
      </w:r>
      <w:r w:rsidR="002C6A7D" w:rsidRPr="00E47C65">
        <w:rPr>
          <w:rFonts w:ascii="Arial" w:eastAsiaTheme="minorEastAsia" w:hAnsi="Arial" w:cs="Arial"/>
          <w:bCs/>
          <w:sz w:val="20"/>
          <w:szCs w:val="20"/>
        </w:rPr>
        <w:t>Fall</w:t>
      </w:r>
      <w:r w:rsidRPr="00E47C65">
        <w:rPr>
          <w:rFonts w:ascii="Arial" w:eastAsiaTheme="minorEastAsia" w:hAnsi="Arial" w:cs="Arial"/>
          <w:bCs/>
          <w:sz w:val="20"/>
          <w:szCs w:val="20"/>
        </w:rPr>
        <w:t xml:space="preserve"> 2022 academic semester.</w:t>
      </w:r>
      <w:r w:rsidR="00E46456" w:rsidRPr="00E47C65">
        <w:rPr>
          <w:rFonts w:ascii="Arial" w:eastAsiaTheme="minorEastAsia" w:hAnsi="Arial" w:cs="Arial"/>
          <w:bCs/>
          <w:sz w:val="20"/>
          <w:szCs w:val="20"/>
        </w:rPr>
        <w:t xml:space="preserve"> Data from each subject will be collected during one session lasting </w:t>
      </w:r>
      <w:r w:rsidR="001B1DBA" w:rsidRPr="00E47C65">
        <w:rPr>
          <w:rFonts w:ascii="Arial" w:eastAsiaTheme="minorEastAsia" w:hAnsi="Arial" w:cs="Arial"/>
          <w:bCs/>
          <w:sz w:val="20"/>
          <w:szCs w:val="20"/>
        </w:rPr>
        <w:t>6</w:t>
      </w:r>
      <w:r w:rsidR="00F07E3C" w:rsidRPr="00E47C65">
        <w:rPr>
          <w:rFonts w:ascii="Arial" w:eastAsiaTheme="minorEastAsia" w:hAnsi="Arial" w:cs="Arial"/>
          <w:bCs/>
          <w:sz w:val="20"/>
          <w:szCs w:val="20"/>
        </w:rPr>
        <w:t>0</w:t>
      </w:r>
      <w:r w:rsidR="00E46456" w:rsidRPr="00E47C65">
        <w:rPr>
          <w:rFonts w:ascii="Arial" w:eastAsiaTheme="minorEastAsia" w:hAnsi="Arial" w:cs="Arial"/>
          <w:bCs/>
          <w:sz w:val="20"/>
          <w:szCs w:val="20"/>
        </w:rPr>
        <w:t xml:space="preserve"> minutes in total.</w:t>
      </w:r>
    </w:p>
    <w:p w14:paraId="6FE30994" w14:textId="77777777" w:rsidR="0008350F" w:rsidRPr="00E47C65" w:rsidRDefault="0008350F" w:rsidP="0008350F">
      <w:pPr>
        <w:rPr>
          <w:rFonts w:ascii="Arial" w:eastAsiaTheme="minorEastAsia" w:hAnsi="Arial" w:cs="Arial"/>
          <w:bCs/>
          <w:sz w:val="20"/>
          <w:szCs w:val="20"/>
        </w:rPr>
      </w:pPr>
    </w:p>
    <w:p w14:paraId="75DCB6CE" w14:textId="61A1ABB4" w:rsidR="005672C9" w:rsidRPr="00E47C65" w:rsidRDefault="00EF6970" w:rsidP="00DB5552">
      <w:pPr>
        <w:pStyle w:val="ListParagraph"/>
        <w:numPr>
          <w:ilvl w:val="0"/>
          <w:numId w:val="12"/>
        </w:numPr>
        <w:spacing w:after="0" w:line="240" w:lineRule="auto"/>
        <w:rPr>
          <w:rFonts w:ascii="Arial" w:eastAsiaTheme="minorEastAsia" w:hAnsi="Arial" w:cs="Arial"/>
          <w:bCs/>
          <w:sz w:val="20"/>
          <w:szCs w:val="20"/>
        </w:rPr>
      </w:pPr>
      <w:r w:rsidRPr="00E47C65">
        <w:rPr>
          <w:rFonts w:ascii="Arial" w:eastAsiaTheme="minorEastAsia" w:hAnsi="Arial" w:cs="Arial"/>
          <w:b/>
          <w:bCs/>
          <w:sz w:val="20"/>
          <w:szCs w:val="20"/>
          <w:u w:val="single"/>
        </w:rPr>
        <w:t>Procedures for Audio/Visual Recording</w:t>
      </w:r>
      <w:r w:rsidRPr="00E47C65">
        <w:rPr>
          <w:rFonts w:ascii="Arial" w:eastAsiaTheme="minorEastAsia" w:hAnsi="Arial" w:cs="Arial"/>
          <w:bCs/>
          <w:sz w:val="20"/>
          <w:szCs w:val="20"/>
        </w:rPr>
        <w:t xml:space="preserve">: </w:t>
      </w:r>
    </w:p>
    <w:p w14:paraId="22E4448B" w14:textId="2B126236" w:rsidR="00EF6970" w:rsidRPr="00E47C65" w:rsidRDefault="005672C9" w:rsidP="005672C9">
      <w:pPr>
        <w:pStyle w:val="ListParagraph"/>
        <w:spacing w:after="0" w:line="240" w:lineRule="auto"/>
        <w:ind w:left="1008"/>
        <w:rPr>
          <w:rFonts w:ascii="Arial" w:eastAsiaTheme="minorEastAsia" w:hAnsi="Arial" w:cs="Arial"/>
          <w:bCs/>
          <w:sz w:val="20"/>
          <w:szCs w:val="20"/>
        </w:rPr>
      </w:pPr>
      <w:r w:rsidRPr="00E47C65">
        <w:rPr>
          <w:rFonts w:ascii="Arial" w:eastAsiaTheme="minorEastAsia" w:hAnsi="Arial" w:cs="Arial"/>
          <w:bCs/>
          <w:sz w:val="20"/>
          <w:szCs w:val="20"/>
        </w:rPr>
        <w:t>Participants will not be recorded.</w:t>
      </w:r>
    </w:p>
    <w:p w14:paraId="7B4E702E" w14:textId="77777777" w:rsidR="005672C9" w:rsidRPr="00E47C65" w:rsidRDefault="005672C9" w:rsidP="005672C9">
      <w:pPr>
        <w:pStyle w:val="ListParagraph"/>
        <w:spacing w:after="0" w:line="240" w:lineRule="auto"/>
        <w:ind w:left="1008"/>
        <w:rPr>
          <w:rFonts w:ascii="Arial" w:eastAsiaTheme="minorEastAsia" w:hAnsi="Arial" w:cs="Arial"/>
          <w:bCs/>
          <w:sz w:val="20"/>
          <w:szCs w:val="20"/>
        </w:rPr>
      </w:pPr>
    </w:p>
    <w:p w14:paraId="2A264916" w14:textId="12450052" w:rsidR="00EF6970" w:rsidRPr="00E47C65" w:rsidRDefault="00EF6970" w:rsidP="00DB5552">
      <w:pPr>
        <w:pStyle w:val="ListParagraph"/>
        <w:numPr>
          <w:ilvl w:val="0"/>
          <w:numId w:val="12"/>
        </w:numPr>
        <w:spacing w:after="0" w:line="240" w:lineRule="auto"/>
        <w:rPr>
          <w:rFonts w:ascii="Arial" w:eastAsiaTheme="minorEastAsia" w:hAnsi="Arial" w:cs="Arial"/>
          <w:bCs/>
          <w:sz w:val="20"/>
          <w:szCs w:val="20"/>
        </w:rPr>
      </w:pPr>
      <w:r w:rsidRPr="00E47C65">
        <w:rPr>
          <w:rFonts w:ascii="Arial" w:eastAsiaTheme="minorEastAsia" w:hAnsi="Arial" w:cs="Arial"/>
          <w:b/>
          <w:sz w:val="20"/>
          <w:szCs w:val="20"/>
          <w:u w:val="single"/>
        </w:rPr>
        <w:t>Study Instruments</w:t>
      </w:r>
      <w:r w:rsidRPr="00E47C65">
        <w:rPr>
          <w:rFonts w:ascii="Arial" w:eastAsiaTheme="minorEastAsia" w:hAnsi="Arial" w:cs="Arial"/>
          <w:sz w:val="20"/>
          <w:szCs w:val="20"/>
        </w:rPr>
        <w:t xml:space="preserve">: </w:t>
      </w:r>
    </w:p>
    <w:p w14:paraId="4FFC013E" w14:textId="632E222E" w:rsidR="0076375F" w:rsidRPr="00E47C65" w:rsidRDefault="47CFF86D" w:rsidP="00F07E3C">
      <w:pPr>
        <w:pStyle w:val="ListParagraph"/>
        <w:ind w:left="990"/>
        <w:rPr>
          <w:rFonts w:ascii="Arial" w:eastAsiaTheme="minorEastAsia" w:hAnsi="Arial" w:cs="Arial"/>
          <w:sz w:val="20"/>
          <w:szCs w:val="20"/>
        </w:rPr>
      </w:pPr>
      <w:r w:rsidRPr="00E47C65">
        <w:rPr>
          <w:rFonts w:ascii="Arial" w:eastAsiaTheme="minorEastAsia" w:hAnsi="Arial" w:cs="Arial"/>
          <w:sz w:val="20"/>
          <w:szCs w:val="20"/>
        </w:rPr>
        <w:t>Participants will need access to internet and a working computer</w:t>
      </w:r>
      <w:r w:rsidR="00F07E3C" w:rsidRPr="00E47C65">
        <w:rPr>
          <w:rFonts w:ascii="Arial" w:eastAsiaTheme="minorEastAsia" w:hAnsi="Arial" w:cs="Arial"/>
          <w:sz w:val="20"/>
          <w:szCs w:val="20"/>
        </w:rPr>
        <w:t xml:space="preserve"> paired with an active noise cancelation headphone</w:t>
      </w:r>
      <w:r w:rsidRPr="00E47C65">
        <w:rPr>
          <w:rFonts w:ascii="Arial" w:eastAsiaTheme="minorEastAsia" w:hAnsi="Arial" w:cs="Arial"/>
          <w:sz w:val="20"/>
          <w:szCs w:val="20"/>
        </w:rPr>
        <w:t>. Each participant will complete the following instruments:</w:t>
      </w:r>
    </w:p>
    <w:p w14:paraId="32390FFC" w14:textId="784D6823" w:rsidR="00E30CFC" w:rsidRPr="00E47C65" w:rsidRDefault="00F07E3C" w:rsidP="652660B5">
      <w:pPr>
        <w:pStyle w:val="ListParagraph"/>
        <w:numPr>
          <w:ilvl w:val="0"/>
          <w:numId w:val="37"/>
        </w:numPr>
        <w:ind w:left="1440" w:hanging="270"/>
        <w:rPr>
          <w:rFonts w:ascii="Arial" w:eastAsiaTheme="minorEastAsia" w:hAnsi="Arial" w:cs="Arial"/>
          <w:sz w:val="20"/>
          <w:szCs w:val="20"/>
        </w:rPr>
      </w:pPr>
      <w:r w:rsidRPr="00E47C65">
        <w:rPr>
          <w:rFonts w:ascii="Arial" w:eastAsiaTheme="minorEastAsia" w:hAnsi="Arial" w:cs="Arial"/>
          <w:sz w:val="20"/>
          <w:szCs w:val="20"/>
        </w:rPr>
        <w:t xml:space="preserve">Adapted </w:t>
      </w:r>
      <w:r w:rsidR="652660B5" w:rsidRPr="00E47C65">
        <w:rPr>
          <w:rFonts w:ascii="Arial" w:eastAsiaTheme="minorEastAsia" w:hAnsi="Arial" w:cs="Arial"/>
          <w:sz w:val="20"/>
          <w:szCs w:val="20"/>
        </w:rPr>
        <w:t>Language History questionnaire (LHQ). This tool assesses the linguistic background and language proficiency of participants. It provides us with greater insights to participant’s language proficiency. The LHQ was develop based on the commonly asked questions in research studies (Li et al., 2020)</w:t>
      </w:r>
      <w:r w:rsidRPr="00E47C65">
        <w:rPr>
          <w:rFonts w:ascii="Arial" w:hAnsi="Arial" w:cs="Arial"/>
          <w:color w:val="000000"/>
          <w:sz w:val="20"/>
          <w:szCs w:val="20"/>
        </w:rPr>
        <w:t xml:space="preserve"> adapted with additional items from Bilingual Switching Questionnaire</w:t>
      </w:r>
      <w:r w:rsidRPr="00E47C65">
        <w:t xml:space="preserve"> </w:t>
      </w:r>
      <w:r w:rsidRPr="00E47C65">
        <w:rPr>
          <w:rFonts w:ascii="Arial" w:hAnsi="Arial" w:cs="Arial"/>
          <w:color w:val="000000"/>
          <w:sz w:val="20"/>
          <w:szCs w:val="20"/>
        </w:rPr>
        <w:t>(Rodriguez-</w:t>
      </w:r>
      <w:proofErr w:type="spellStart"/>
      <w:r w:rsidRPr="00E47C65">
        <w:rPr>
          <w:rFonts w:ascii="Arial" w:hAnsi="Arial" w:cs="Arial"/>
          <w:color w:val="000000"/>
          <w:sz w:val="20"/>
          <w:szCs w:val="20"/>
        </w:rPr>
        <w:t>Fornells</w:t>
      </w:r>
      <w:proofErr w:type="spellEnd"/>
      <w:r w:rsidRPr="00E47C65">
        <w:rPr>
          <w:rFonts w:ascii="Arial" w:hAnsi="Arial" w:cs="Arial"/>
          <w:color w:val="000000"/>
          <w:sz w:val="20"/>
          <w:szCs w:val="20"/>
        </w:rPr>
        <w:t xml:space="preserve"> et al., 2012) and Bilingual Language Profile (</w:t>
      </w:r>
      <w:proofErr w:type="spellStart"/>
      <w:r w:rsidR="00B4397F" w:rsidRPr="00E47C65">
        <w:rPr>
          <w:rFonts w:ascii="Arial" w:hAnsi="Arial" w:cs="Arial"/>
          <w:color w:val="000000"/>
          <w:sz w:val="20"/>
          <w:szCs w:val="20"/>
        </w:rPr>
        <w:t>Gertken</w:t>
      </w:r>
      <w:proofErr w:type="spellEnd"/>
      <w:r w:rsidRPr="00E47C65">
        <w:rPr>
          <w:rFonts w:ascii="Arial" w:hAnsi="Arial" w:cs="Arial"/>
          <w:color w:val="000000"/>
          <w:sz w:val="20"/>
          <w:szCs w:val="20"/>
        </w:rPr>
        <w:t xml:space="preserve"> et al., 2012)</w:t>
      </w:r>
    </w:p>
    <w:p w14:paraId="73064844" w14:textId="601F29F5" w:rsidR="0041442B" w:rsidRPr="00E47C65" w:rsidRDefault="00F07E3C" w:rsidP="2B780DE7">
      <w:pPr>
        <w:pStyle w:val="ListParagraph"/>
        <w:numPr>
          <w:ilvl w:val="0"/>
          <w:numId w:val="37"/>
        </w:numPr>
        <w:ind w:left="1440" w:hanging="270"/>
        <w:rPr>
          <w:rFonts w:eastAsiaTheme="minorEastAsia"/>
          <w:sz w:val="20"/>
          <w:szCs w:val="20"/>
        </w:rPr>
      </w:pPr>
      <w:r w:rsidRPr="00E47C65">
        <w:rPr>
          <w:rFonts w:ascii="Arial" w:eastAsiaTheme="minorEastAsia" w:hAnsi="Arial" w:cs="Arial"/>
          <w:sz w:val="20"/>
          <w:szCs w:val="20"/>
        </w:rPr>
        <w:t>A proficiency assessment in Spanish (i.e., the adapted DELE test)</w:t>
      </w:r>
    </w:p>
    <w:p w14:paraId="5392FF46" w14:textId="3A1681D9" w:rsidR="00BF6F2B" w:rsidRPr="00E47C65" w:rsidRDefault="2B780DE7" w:rsidP="2B780DE7">
      <w:pPr>
        <w:pStyle w:val="ListParagraph"/>
        <w:numPr>
          <w:ilvl w:val="0"/>
          <w:numId w:val="37"/>
        </w:numPr>
        <w:ind w:left="1440" w:hanging="270"/>
        <w:rPr>
          <w:rFonts w:ascii="Arial" w:eastAsiaTheme="minorEastAsia" w:hAnsi="Arial" w:cs="Arial"/>
          <w:sz w:val="20"/>
          <w:szCs w:val="20"/>
        </w:rPr>
      </w:pPr>
      <w:r w:rsidRPr="00E47C65">
        <w:rPr>
          <w:rFonts w:ascii="Arial" w:eastAsiaTheme="minorEastAsia" w:hAnsi="Arial" w:cs="Arial"/>
          <w:sz w:val="20"/>
          <w:szCs w:val="20"/>
        </w:rPr>
        <w:t>Experimental Tasks</w:t>
      </w:r>
    </w:p>
    <w:p w14:paraId="0C8047F6" w14:textId="25359C3A" w:rsidR="00BF6F2B" w:rsidRPr="00E47C65" w:rsidRDefault="00F07E3C" w:rsidP="2B780DE7">
      <w:pPr>
        <w:pStyle w:val="ListParagraph"/>
        <w:numPr>
          <w:ilvl w:val="1"/>
          <w:numId w:val="37"/>
        </w:numPr>
        <w:ind w:left="1800" w:hanging="270"/>
        <w:rPr>
          <w:rFonts w:ascii="Arial" w:eastAsiaTheme="minorEastAsia" w:hAnsi="Arial" w:cs="Arial"/>
          <w:sz w:val="20"/>
          <w:szCs w:val="20"/>
        </w:rPr>
      </w:pPr>
      <w:r w:rsidRPr="00E47C65">
        <w:rPr>
          <w:rFonts w:ascii="Arial" w:eastAsiaTheme="minorEastAsia" w:hAnsi="Arial" w:cs="Arial"/>
          <w:sz w:val="20"/>
          <w:szCs w:val="20"/>
        </w:rPr>
        <w:t xml:space="preserve">Concept Monitoring </w:t>
      </w:r>
      <w:r w:rsidR="2B780DE7" w:rsidRPr="00E47C65">
        <w:rPr>
          <w:rFonts w:ascii="Arial" w:eastAsiaTheme="minorEastAsia" w:hAnsi="Arial" w:cs="Arial"/>
          <w:sz w:val="20"/>
          <w:szCs w:val="20"/>
        </w:rPr>
        <w:t>Task</w:t>
      </w:r>
      <w:r w:rsidRPr="00E47C65">
        <w:rPr>
          <w:rFonts w:ascii="Arial" w:eastAsiaTheme="minorEastAsia" w:hAnsi="Arial" w:cs="Arial"/>
          <w:sz w:val="20"/>
          <w:szCs w:val="20"/>
        </w:rPr>
        <w:t xml:space="preserve"> where the participants will need to listening to the auditory stimuli, and react to the visual stimuli. The reaction time will be recorded to analyze language process rate.</w:t>
      </w:r>
    </w:p>
    <w:p w14:paraId="517514D4" w14:textId="3BE331B3" w:rsidR="00F07E3C" w:rsidRPr="00E47C65" w:rsidRDefault="00F07E3C" w:rsidP="00F07E3C">
      <w:pPr>
        <w:pStyle w:val="ListParagraph"/>
        <w:numPr>
          <w:ilvl w:val="1"/>
          <w:numId w:val="37"/>
        </w:numPr>
        <w:ind w:left="1800" w:hanging="270"/>
        <w:rPr>
          <w:rFonts w:ascii="Arial" w:eastAsiaTheme="minorEastAsia" w:hAnsi="Arial" w:cs="Arial"/>
          <w:sz w:val="20"/>
          <w:szCs w:val="20"/>
        </w:rPr>
      </w:pPr>
      <w:r w:rsidRPr="00E47C65">
        <w:rPr>
          <w:rFonts w:ascii="Arial" w:eastAsiaTheme="minorEastAsia" w:hAnsi="Arial" w:cs="Arial"/>
          <w:sz w:val="20"/>
          <w:szCs w:val="20"/>
        </w:rPr>
        <w:t>Switch Prediction Task where the participants will need to listening to the auditory stimuli, and react to the visual stimuli based on their prediction on the upcoming content. The reaction time will be recorded to analyze prediction behavior of the participants.</w:t>
      </w:r>
    </w:p>
    <w:p w14:paraId="086110F7" w14:textId="77777777" w:rsidR="0008350F" w:rsidRPr="00E47C65" w:rsidRDefault="0008350F" w:rsidP="0008350F">
      <w:pPr>
        <w:rPr>
          <w:rFonts w:ascii="Arial" w:eastAsiaTheme="minorEastAsia" w:hAnsi="Arial" w:cs="Arial"/>
          <w:bCs/>
          <w:sz w:val="20"/>
          <w:szCs w:val="20"/>
        </w:rPr>
      </w:pPr>
    </w:p>
    <w:p w14:paraId="2B845439" w14:textId="4BC0D9E0" w:rsidR="00BF6F2B" w:rsidRPr="00E47C65" w:rsidRDefault="00EF6970" w:rsidP="00DB5552">
      <w:pPr>
        <w:pStyle w:val="ListParagraph"/>
        <w:numPr>
          <w:ilvl w:val="0"/>
          <w:numId w:val="12"/>
        </w:numPr>
        <w:autoSpaceDE w:val="0"/>
        <w:autoSpaceDN w:val="0"/>
        <w:adjustRightInd w:val="0"/>
        <w:spacing w:after="0" w:line="240" w:lineRule="auto"/>
        <w:rPr>
          <w:rFonts w:ascii="Arial" w:eastAsiaTheme="minorEastAsia" w:hAnsi="Arial" w:cs="Arial"/>
          <w:bCs/>
          <w:sz w:val="20"/>
          <w:szCs w:val="20"/>
        </w:rPr>
      </w:pPr>
      <w:r w:rsidRPr="00E47C65">
        <w:rPr>
          <w:rFonts w:ascii="Arial" w:eastAsiaTheme="minorEastAsia" w:hAnsi="Arial" w:cs="Arial"/>
          <w:b/>
          <w:sz w:val="20"/>
          <w:szCs w:val="20"/>
          <w:u w:val="single"/>
        </w:rPr>
        <w:lastRenderedPageBreak/>
        <w:t>Ethnographic Studies, Interviews, Or Observation</w:t>
      </w:r>
      <w:r w:rsidRPr="00E47C65">
        <w:rPr>
          <w:rFonts w:ascii="Arial" w:eastAsiaTheme="minorEastAsia" w:hAnsi="Arial" w:cs="Arial"/>
          <w:sz w:val="20"/>
          <w:szCs w:val="20"/>
        </w:rPr>
        <w:t xml:space="preserve">: </w:t>
      </w:r>
    </w:p>
    <w:p w14:paraId="23E61FDB" w14:textId="3277A862" w:rsidR="00BF6F2B" w:rsidRPr="00E47C65" w:rsidRDefault="00BF6F2B" w:rsidP="00BF6F2B">
      <w:pPr>
        <w:pStyle w:val="ListParagraph"/>
        <w:autoSpaceDE w:val="0"/>
        <w:autoSpaceDN w:val="0"/>
        <w:adjustRightInd w:val="0"/>
        <w:spacing w:after="0" w:line="240" w:lineRule="auto"/>
        <w:ind w:left="1008"/>
        <w:rPr>
          <w:rFonts w:ascii="Arial" w:eastAsiaTheme="minorEastAsia" w:hAnsi="Arial" w:cs="Arial"/>
          <w:bCs/>
          <w:sz w:val="20"/>
          <w:szCs w:val="20"/>
        </w:rPr>
      </w:pPr>
      <w:r w:rsidRPr="00E47C65">
        <w:rPr>
          <w:rFonts w:ascii="Arial" w:eastAsiaTheme="minorEastAsia" w:hAnsi="Arial" w:cs="Arial"/>
          <w:bCs/>
          <w:sz w:val="20"/>
          <w:szCs w:val="20"/>
        </w:rPr>
        <w:t>N/A</w:t>
      </w:r>
    </w:p>
    <w:p w14:paraId="6FBACA2B" w14:textId="77777777" w:rsidR="00BF6F2B" w:rsidRPr="00E47C65" w:rsidRDefault="00BF6F2B" w:rsidP="00BF6F2B">
      <w:pPr>
        <w:pStyle w:val="ListParagraph"/>
        <w:autoSpaceDE w:val="0"/>
        <w:autoSpaceDN w:val="0"/>
        <w:adjustRightInd w:val="0"/>
        <w:spacing w:after="0" w:line="240" w:lineRule="auto"/>
        <w:ind w:left="1008"/>
        <w:rPr>
          <w:rFonts w:ascii="Arial" w:eastAsiaTheme="minorEastAsia" w:hAnsi="Arial" w:cs="Arial"/>
          <w:bCs/>
          <w:sz w:val="20"/>
          <w:szCs w:val="20"/>
        </w:rPr>
      </w:pPr>
    </w:p>
    <w:p w14:paraId="2609DB3F" w14:textId="22D8A385" w:rsidR="00EF6970" w:rsidRPr="00E47C65" w:rsidRDefault="00EF6970" w:rsidP="00DB5552">
      <w:pPr>
        <w:pStyle w:val="ListParagraph"/>
        <w:numPr>
          <w:ilvl w:val="0"/>
          <w:numId w:val="12"/>
        </w:numPr>
        <w:autoSpaceDE w:val="0"/>
        <w:autoSpaceDN w:val="0"/>
        <w:adjustRightInd w:val="0"/>
        <w:spacing w:after="0" w:line="240" w:lineRule="auto"/>
        <w:rPr>
          <w:rFonts w:ascii="Arial" w:eastAsiaTheme="minorEastAsia" w:hAnsi="Arial" w:cs="Arial"/>
          <w:bCs/>
          <w:sz w:val="20"/>
          <w:szCs w:val="20"/>
        </w:rPr>
      </w:pPr>
      <w:r w:rsidRPr="00E47C65">
        <w:rPr>
          <w:rFonts w:ascii="Arial" w:eastAsiaTheme="minorEastAsia" w:hAnsi="Arial" w:cs="Arial"/>
          <w:b/>
          <w:sz w:val="20"/>
          <w:szCs w:val="20"/>
          <w:u w:val="single"/>
        </w:rPr>
        <w:t>Subject Identifiers</w:t>
      </w:r>
      <w:r w:rsidRPr="00E47C65">
        <w:rPr>
          <w:rFonts w:ascii="Arial" w:eastAsiaTheme="minorEastAsia" w:hAnsi="Arial" w:cs="Arial"/>
          <w:sz w:val="20"/>
          <w:szCs w:val="20"/>
        </w:rPr>
        <w:t xml:space="preserve">: </w:t>
      </w:r>
    </w:p>
    <w:p w14:paraId="5A30F223" w14:textId="3CC1FAAB" w:rsidR="0052680B" w:rsidRPr="00E47C65" w:rsidRDefault="0052680B" w:rsidP="0052680B">
      <w:pPr>
        <w:autoSpaceDE w:val="0"/>
        <w:autoSpaceDN w:val="0"/>
        <w:adjustRightInd w:val="0"/>
        <w:ind w:left="1008"/>
        <w:rPr>
          <w:rFonts w:ascii="Arial" w:eastAsiaTheme="minorEastAsia" w:hAnsi="Arial" w:cs="Arial"/>
          <w:bCs/>
          <w:sz w:val="20"/>
          <w:szCs w:val="20"/>
        </w:rPr>
      </w:pPr>
      <w:r w:rsidRPr="00E47C65">
        <w:rPr>
          <w:rFonts w:ascii="Arial" w:eastAsiaTheme="minorEastAsia" w:hAnsi="Arial" w:cs="Arial"/>
          <w:bCs/>
          <w:sz w:val="20"/>
          <w:szCs w:val="20"/>
        </w:rPr>
        <w:t>In order to protect participant’s identifiable information</w:t>
      </w:r>
      <w:r w:rsidR="007E7509" w:rsidRPr="00E47C65">
        <w:rPr>
          <w:rFonts w:ascii="Arial" w:eastAsiaTheme="minorEastAsia" w:hAnsi="Arial" w:cs="Arial"/>
          <w:bCs/>
          <w:sz w:val="20"/>
          <w:szCs w:val="20"/>
        </w:rPr>
        <w:t xml:space="preserve"> (e.g., name</w:t>
      </w:r>
      <w:r w:rsidRPr="00E47C65">
        <w:rPr>
          <w:rFonts w:ascii="Arial" w:eastAsiaTheme="minorEastAsia" w:hAnsi="Arial" w:cs="Arial"/>
          <w:bCs/>
          <w:sz w:val="20"/>
          <w:szCs w:val="20"/>
        </w:rPr>
        <w:t>,</w:t>
      </w:r>
      <w:r w:rsidR="007E7509" w:rsidRPr="00E47C65">
        <w:rPr>
          <w:rFonts w:ascii="Arial" w:eastAsiaTheme="minorEastAsia" w:hAnsi="Arial" w:cs="Arial"/>
          <w:bCs/>
          <w:sz w:val="20"/>
          <w:szCs w:val="20"/>
        </w:rPr>
        <w:t xml:space="preserve"> contact)</w:t>
      </w:r>
      <w:r w:rsidRPr="00E47C65">
        <w:rPr>
          <w:rFonts w:ascii="Arial" w:eastAsiaTheme="minorEastAsia" w:hAnsi="Arial" w:cs="Arial"/>
          <w:bCs/>
          <w:sz w:val="20"/>
          <w:szCs w:val="20"/>
        </w:rPr>
        <w:t xml:space="preserve"> data will be separated from personal identifiers through use of a code system. Each participant will be </w:t>
      </w:r>
      <w:r w:rsidR="00F07E3C" w:rsidRPr="00E47C65">
        <w:rPr>
          <w:rFonts w:ascii="Arial" w:eastAsiaTheme="minorEastAsia" w:hAnsi="Arial" w:cs="Arial"/>
          <w:bCs/>
          <w:sz w:val="20"/>
          <w:szCs w:val="20"/>
        </w:rPr>
        <w:t>assigned</w:t>
      </w:r>
      <w:r w:rsidRPr="00E47C65">
        <w:rPr>
          <w:rFonts w:ascii="Arial" w:eastAsiaTheme="minorEastAsia" w:hAnsi="Arial" w:cs="Arial"/>
          <w:bCs/>
          <w:sz w:val="20"/>
          <w:szCs w:val="20"/>
        </w:rPr>
        <w:t xml:space="preserve"> two letters and two numbers. A coding system for each.</w:t>
      </w:r>
    </w:p>
    <w:p w14:paraId="22C6197C" w14:textId="43174DC9" w:rsidR="0052680B" w:rsidRPr="00E47C65" w:rsidRDefault="00F07E3C" w:rsidP="00DB5552">
      <w:pPr>
        <w:pStyle w:val="ListParagraph"/>
        <w:numPr>
          <w:ilvl w:val="0"/>
          <w:numId w:val="40"/>
        </w:numPr>
        <w:autoSpaceDE w:val="0"/>
        <w:autoSpaceDN w:val="0"/>
        <w:adjustRightInd w:val="0"/>
        <w:rPr>
          <w:rFonts w:ascii="Arial" w:eastAsiaTheme="minorEastAsia" w:hAnsi="Arial" w:cs="Arial"/>
          <w:bCs/>
          <w:sz w:val="20"/>
          <w:szCs w:val="20"/>
        </w:rPr>
      </w:pPr>
      <w:r w:rsidRPr="00E47C65">
        <w:rPr>
          <w:rFonts w:ascii="Arial" w:eastAsiaTheme="minorEastAsia" w:hAnsi="Arial" w:cs="Arial"/>
          <w:bCs/>
          <w:sz w:val="20"/>
          <w:szCs w:val="20"/>
        </w:rPr>
        <w:t>Advanced</w:t>
      </w:r>
      <w:r w:rsidR="0052680B" w:rsidRPr="00E47C65">
        <w:rPr>
          <w:rFonts w:ascii="Arial" w:eastAsiaTheme="minorEastAsia" w:hAnsi="Arial" w:cs="Arial"/>
          <w:bCs/>
          <w:sz w:val="20"/>
          <w:szCs w:val="20"/>
        </w:rPr>
        <w:t xml:space="preserve"> </w:t>
      </w:r>
      <w:r w:rsidRPr="00E47C65">
        <w:rPr>
          <w:rFonts w:ascii="Arial" w:eastAsiaTheme="minorEastAsia" w:hAnsi="Arial" w:cs="Arial"/>
          <w:bCs/>
          <w:sz w:val="20"/>
          <w:szCs w:val="20"/>
        </w:rPr>
        <w:t>Male Learners</w:t>
      </w:r>
      <w:r w:rsidR="0052680B" w:rsidRPr="00E47C65">
        <w:rPr>
          <w:rFonts w:ascii="Arial" w:eastAsiaTheme="minorEastAsia" w:hAnsi="Arial" w:cs="Arial"/>
          <w:bCs/>
          <w:sz w:val="20"/>
          <w:szCs w:val="20"/>
        </w:rPr>
        <w:t xml:space="preserve"> = </w:t>
      </w:r>
      <w:r w:rsidRPr="00E47C65">
        <w:rPr>
          <w:rFonts w:ascii="Arial" w:eastAsiaTheme="minorEastAsia" w:hAnsi="Arial" w:cs="Arial"/>
          <w:bCs/>
          <w:sz w:val="20"/>
          <w:szCs w:val="20"/>
        </w:rPr>
        <w:t>AM01</w:t>
      </w:r>
    </w:p>
    <w:p w14:paraId="3FE31F94" w14:textId="2EE974A8" w:rsidR="00F07E3C" w:rsidRPr="00E47C65" w:rsidRDefault="00F07E3C" w:rsidP="00F07E3C">
      <w:pPr>
        <w:pStyle w:val="ListParagraph"/>
        <w:numPr>
          <w:ilvl w:val="0"/>
          <w:numId w:val="40"/>
        </w:numPr>
        <w:autoSpaceDE w:val="0"/>
        <w:autoSpaceDN w:val="0"/>
        <w:adjustRightInd w:val="0"/>
        <w:rPr>
          <w:rFonts w:ascii="Arial" w:eastAsiaTheme="minorEastAsia" w:hAnsi="Arial" w:cs="Arial"/>
          <w:bCs/>
          <w:sz w:val="20"/>
          <w:szCs w:val="20"/>
        </w:rPr>
      </w:pPr>
      <w:r w:rsidRPr="00E47C65">
        <w:rPr>
          <w:rFonts w:ascii="Arial" w:eastAsiaTheme="minorEastAsia" w:hAnsi="Arial" w:cs="Arial"/>
          <w:bCs/>
          <w:sz w:val="20"/>
          <w:szCs w:val="20"/>
        </w:rPr>
        <w:t>Advanced Female Learners = AF01</w:t>
      </w:r>
    </w:p>
    <w:p w14:paraId="584A0A08" w14:textId="554067CF" w:rsidR="00F07E3C" w:rsidRPr="00E47C65" w:rsidRDefault="00F07E3C" w:rsidP="00F07E3C">
      <w:pPr>
        <w:pStyle w:val="ListParagraph"/>
        <w:numPr>
          <w:ilvl w:val="0"/>
          <w:numId w:val="40"/>
        </w:numPr>
        <w:autoSpaceDE w:val="0"/>
        <w:autoSpaceDN w:val="0"/>
        <w:adjustRightInd w:val="0"/>
        <w:rPr>
          <w:rFonts w:ascii="Arial" w:eastAsiaTheme="minorEastAsia" w:hAnsi="Arial" w:cs="Arial"/>
          <w:bCs/>
          <w:sz w:val="20"/>
          <w:szCs w:val="20"/>
        </w:rPr>
      </w:pPr>
      <w:r w:rsidRPr="00E47C65">
        <w:rPr>
          <w:rFonts w:ascii="Arial" w:eastAsiaTheme="minorEastAsia" w:hAnsi="Arial" w:cs="Arial"/>
          <w:bCs/>
          <w:sz w:val="20"/>
          <w:szCs w:val="20"/>
        </w:rPr>
        <w:t>Intermediate Male Learners = AM01</w:t>
      </w:r>
    </w:p>
    <w:p w14:paraId="2E975C0A" w14:textId="528EA97A" w:rsidR="00F07E3C" w:rsidRPr="00E47C65" w:rsidRDefault="00F07E3C" w:rsidP="00F07E3C">
      <w:pPr>
        <w:pStyle w:val="ListParagraph"/>
        <w:numPr>
          <w:ilvl w:val="0"/>
          <w:numId w:val="40"/>
        </w:numPr>
        <w:autoSpaceDE w:val="0"/>
        <w:autoSpaceDN w:val="0"/>
        <w:adjustRightInd w:val="0"/>
        <w:rPr>
          <w:rFonts w:ascii="Arial" w:eastAsiaTheme="minorEastAsia" w:hAnsi="Arial" w:cs="Arial"/>
          <w:bCs/>
          <w:sz w:val="20"/>
          <w:szCs w:val="20"/>
        </w:rPr>
      </w:pPr>
      <w:r w:rsidRPr="00E47C65">
        <w:rPr>
          <w:rFonts w:ascii="Arial" w:eastAsiaTheme="minorEastAsia" w:hAnsi="Arial" w:cs="Arial"/>
          <w:bCs/>
          <w:sz w:val="20"/>
          <w:szCs w:val="20"/>
        </w:rPr>
        <w:t>Intermediate Female Learners = AF01</w:t>
      </w:r>
    </w:p>
    <w:p w14:paraId="383F9D47" w14:textId="74F7B7DA" w:rsidR="00327724" w:rsidRPr="00E47C65" w:rsidRDefault="007E7509" w:rsidP="007A2E4F">
      <w:pPr>
        <w:autoSpaceDE w:val="0"/>
        <w:autoSpaceDN w:val="0"/>
        <w:adjustRightInd w:val="0"/>
        <w:ind w:left="1080"/>
        <w:rPr>
          <w:rFonts w:ascii="Arial" w:eastAsiaTheme="minorEastAsia" w:hAnsi="Arial" w:cs="Arial"/>
          <w:bCs/>
          <w:sz w:val="20"/>
          <w:szCs w:val="20"/>
        </w:rPr>
      </w:pPr>
      <w:r w:rsidRPr="00E47C65">
        <w:rPr>
          <w:rFonts w:ascii="Arial" w:eastAsiaTheme="minorEastAsia" w:hAnsi="Arial" w:cs="Arial"/>
          <w:bCs/>
          <w:sz w:val="20"/>
          <w:szCs w:val="20"/>
        </w:rPr>
        <w:t xml:space="preserve">After all identifiers are removed, there will no personal identify that will be </w:t>
      </w:r>
      <w:r w:rsidR="00AD1213" w:rsidRPr="00E47C65">
        <w:rPr>
          <w:rFonts w:ascii="Arial" w:eastAsiaTheme="minorEastAsia" w:hAnsi="Arial" w:cs="Arial"/>
          <w:bCs/>
          <w:sz w:val="20"/>
          <w:szCs w:val="20"/>
        </w:rPr>
        <w:t xml:space="preserve">directly </w:t>
      </w:r>
      <w:r w:rsidRPr="00E47C65">
        <w:rPr>
          <w:rFonts w:ascii="Arial" w:eastAsiaTheme="minorEastAsia" w:hAnsi="Arial" w:cs="Arial"/>
          <w:bCs/>
          <w:sz w:val="20"/>
          <w:szCs w:val="20"/>
        </w:rPr>
        <w:t>linked to the data.</w:t>
      </w:r>
    </w:p>
    <w:p w14:paraId="473FAD8F" w14:textId="77777777" w:rsidR="00EF6970" w:rsidRPr="00E47C65" w:rsidRDefault="00EF6970" w:rsidP="00DB5552">
      <w:pPr>
        <w:pStyle w:val="ListParagraph"/>
        <w:numPr>
          <w:ilvl w:val="0"/>
          <w:numId w:val="11"/>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u w:val="single"/>
        </w:rPr>
        <w:t>Secondary</w:t>
      </w:r>
      <w:r w:rsidRPr="00E47C65">
        <w:rPr>
          <w:rFonts w:ascii="Arial" w:eastAsiaTheme="minorEastAsia" w:hAnsi="Arial" w:cs="Arial"/>
          <w:b/>
          <w:bCs/>
          <w:sz w:val="20"/>
          <w:szCs w:val="20"/>
        </w:rPr>
        <w:t xml:space="preserve"> Data Collection </w:t>
      </w:r>
    </w:p>
    <w:p w14:paraId="20FD05A6" w14:textId="54610BEC" w:rsidR="0064673E" w:rsidRPr="00E47C65" w:rsidRDefault="0064673E" w:rsidP="0077456B">
      <w:pPr>
        <w:pStyle w:val="ListParagraph"/>
        <w:autoSpaceDE w:val="0"/>
        <w:autoSpaceDN w:val="0"/>
        <w:adjustRightInd w:val="0"/>
        <w:spacing w:after="0" w:line="240" w:lineRule="auto"/>
        <w:ind w:left="1008"/>
        <w:rPr>
          <w:rFonts w:ascii="Arial" w:eastAsiaTheme="minorEastAsia" w:hAnsi="Arial" w:cs="Arial"/>
          <w:bCs/>
          <w:sz w:val="20"/>
          <w:szCs w:val="20"/>
        </w:rPr>
      </w:pPr>
      <w:r w:rsidRPr="00E47C65">
        <w:rPr>
          <w:rFonts w:ascii="Arial" w:eastAsiaTheme="minorEastAsia" w:hAnsi="Arial" w:cs="Arial"/>
          <w:bCs/>
          <w:sz w:val="20"/>
          <w:szCs w:val="20"/>
        </w:rPr>
        <w:t>N/A</w:t>
      </w:r>
    </w:p>
    <w:p w14:paraId="2D5DDA82" w14:textId="77777777" w:rsidR="0064673E" w:rsidRPr="00E47C65" w:rsidRDefault="0064673E" w:rsidP="00B80E55">
      <w:pPr>
        <w:ind w:left="720"/>
        <w:contextualSpacing/>
        <w:jc w:val="both"/>
        <w:rPr>
          <w:rFonts w:ascii="Arial" w:eastAsiaTheme="minorEastAsia" w:hAnsi="Arial" w:cs="Arial"/>
          <w:sz w:val="20"/>
          <w:szCs w:val="20"/>
        </w:rPr>
      </w:pPr>
    </w:p>
    <w:p w14:paraId="2E983FBB" w14:textId="77777777" w:rsidR="00E33108" w:rsidRPr="00E47C65" w:rsidRDefault="00EF6970" w:rsidP="00E46456">
      <w:pPr>
        <w:pStyle w:val="ListParagraph"/>
        <w:numPr>
          <w:ilvl w:val="0"/>
          <w:numId w:val="13"/>
        </w:numPr>
        <w:autoSpaceDE w:val="0"/>
        <w:autoSpaceDN w:val="0"/>
        <w:adjustRightInd w:val="0"/>
        <w:spacing w:after="0" w:line="240" w:lineRule="auto"/>
        <w:jc w:val="both"/>
        <w:rPr>
          <w:rFonts w:ascii="Arial" w:eastAsiaTheme="minorEastAsia" w:hAnsi="Arial" w:cs="Arial"/>
          <w:bCs/>
          <w:sz w:val="20"/>
          <w:szCs w:val="20"/>
        </w:rPr>
      </w:pPr>
      <w:r w:rsidRPr="00E47C65">
        <w:rPr>
          <w:rFonts w:ascii="Arial" w:eastAsiaTheme="minorEastAsia" w:hAnsi="Arial" w:cs="Arial"/>
          <w:b/>
          <w:sz w:val="20"/>
          <w:szCs w:val="20"/>
          <w:u w:val="single"/>
        </w:rPr>
        <w:t>Type of Records</w:t>
      </w:r>
    </w:p>
    <w:p w14:paraId="443C1CDC" w14:textId="26D759AE" w:rsidR="0041442B" w:rsidRPr="00E47C65" w:rsidRDefault="0041442B" w:rsidP="00E33108">
      <w:pPr>
        <w:pStyle w:val="ListParagraph"/>
        <w:autoSpaceDE w:val="0"/>
        <w:autoSpaceDN w:val="0"/>
        <w:adjustRightInd w:val="0"/>
        <w:spacing w:after="0" w:line="240" w:lineRule="auto"/>
        <w:ind w:left="1008"/>
        <w:jc w:val="both"/>
        <w:rPr>
          <w:rFonts w:ascii="Arial" w:eastAsiaTheme="minorEastAsia" w:hAnsi="Arial" w:cs="Arial"/>
          <w:bCs/>
          <w:sz w:val="20"/>
          <w:szCs w:val="20"/>
        </w:rPr>
      </w:pPr>
      <w:r w:rsidRPr="00E47C65">
        <w:rPr>
          <w:rFonts w:ascii="Arial" w:eastAsiaTheme="minorEastAsia" w:hAnsi="Arial" w:cs="Arial"/>
          <w:bCs/>
          <w:sz w:val="20"/>
          <w:szCs w:val="20"/>
        </w:rPr>
        <w:t>N/A</w:t>
      </w:r>
    </w:p>
    <w:p w14:paraId="5BFFD209" w14:textId="77777777" w:rsidR="0041442B" w:rsidRPr="00E47C65" w:rsidRDefault="0041442B" w:rsidP="0041442B">
      <w:pPr>
        <w:jc w:val="both"/>
        <w:rPr>
          <w:rFonts w:ascii="Arial" w:eastAsiaTheme="minorEastAsia" w:hAnsi="Arial" w:cs="Arial"/>
          <w:strike/>
          <w:sz w:val="20"/>
          <w:szCs w:val="20"/>
        </w:rPr>
      </w:pPr>
    </w:p>
    <w:p w14:paraId="6B9B4D25" w14:textId="77777777" w:rsidR="00E33108" w:rsidRPr="00E47C65" w:rsidRDefault="00EF6970" w:rsidP="00DB5552">
      <w:pPr>
        <w:pStyle w:val="ListParagraph"/>
        <w:numPr>
          <w:ilvl w:val="0"/>
          <w:numId w:val="13"/>
        </w:numPr>
        <w:spacing w:after="0" w:line="240" w:lineRule="auto"/>
        <w:jc w:val="both"/>
        <w:rPr>
          <w:rFonts w:ascii="Arial" w:eastAsiaTheme="minorEastAsia" w:hAnsi="Arial" w:cs="Arial"/>
          <w:strike/>
          <w:sz w:val="20"/>
          <w:szCs w:val="20"/>
        </w:rPr>
      </w:pPr>
      <w:r w:rsidRPr="00E47C65">
        <w:rPr>
          <w:rFonts w:ascii="Arial" w:eastAsiaTheme="minorEastAsia" w:hAnsi="Arial" w:cs="Arial"/>
          <w:b/>
          <w:sz w:val="20"/>
          <w:szCs w:val="20"/>
          <w:u w:val="single"/>
        </w:rPr>
        <w:t>Location</w:t>
      </w:r>
      <w:r w:rsidRPr="00E47C65">
        <w:rPr>
          <w:rFonts w:ascii="Arial" w:eastAsiaTheme="minorEastAsia" w:hAnsi="Arial" w:cs="Arial"/>
          <w:sz w:val="20"/>
          <w:szCs w:val="20"/>
        </w:rPr>
        <w:t>:</w:t>
      </w:r>
    </w:p>
    <w:p w14:paraId="7A7FB616" w14:textId="77777777" w:rsidR="0041442B" w:rsidRPr="00E47C65" w:rsidRDefault="0041442B" w:rsidP="0041442B">
      <w:pPr>
        <w:autoSpaceDE w:val="0"/>
        <w:autoSpaceDN w:val="0"/>
        <w:adjustRightInd w:val="0"/>
        <w:ind w:firstLine="990"/>
        <w:rPr>
          <w:rFonts w:ascii="Arial" w:eastAsiaTheme="minorEastAsia" w:hAnsi="Arial" w:cs="Arial"/>
          <w:bCs/>
          <w:sz w:val="20"/>
          <w:szCs w:val="20"/>
        </w:rPr>
      </w:pPr>
      <w:r w:rsidRPr="00E47C65">
        <w:rPr>
          <w:rFonts w:ascii="Arial" w:eastAsiaTheme="minorEastAsia" w:hAnsi="Arial" w:cs="Arial"/>
          <w:bCs/>
          <w:sz w:val="20"/>
          <w:szCs w:val="20"/>
        </w:rPr>
        <w:t>N/A</w:t>
      </w:r>
    </w:p>
    <w:p w14:paraId="1E852118" w14:textId="77777777" w:rsidR="0041442B" w:rsidRPr="00E47C65" w:rsidRDefault="0041442B" w:rsidP="0041442B">
      <w:pPr>
        <w:jc w:val="both"/>
        <w:rPr>
          <w:rFonts w:ascii="Arial" w:eastAsiaTheme="minorEastAsia" w:hAnsi="Arial" w:cs="Arial"/>
          <w:strike/>
          <w:sz w:val="20"/>
          <w:szCs w:val="20"/>
        </w:rPr>
      </w:pPr>
    </w:p>
    <w:p w14:paraId="44673813" w14:textId="77777777" w:rsidR="00E33108" w:rsidRPr="00E47C65" w:rsidRDefault="00EF6970" w:rsidP="00DB5552">
      <w:pPr>
        <w:pStyle w:val="ListParagraph"/>
        <w:numPr>
          <w:ilvl w:val="0"/>
          <w:numId w:val="13"/>
        </w:numPr>
        <w:spacing w:after="0" w:line="240" w:lineRule="auto"/>
        <w:jc w:val="both"/>
        <w:rPr>
          <w:rFonts w:ascii="Arial" w:hAnsi="Arial" w:cs="Arial"/>
          <w:strike/>
          <w:sz w:val="20"/>
          <w:szCs w:val="20"/>
        </w:rPr>
      </w:pPr>
      <w:r w:rsidRPr="00E47C65">
        <w:rPr>
          <w:rFonts w:ascii="Arial" w:eastAsiaTheme="minorEastAsia" w:hAnsi="Arial" w:cs="Arial"/>
          <w:b/>
          <w:sz w:val="20"/>
          <w:szCs w:val="20"/>
          <w:u w:val="single"/>
        </w:rPr>
        <w:t>Inclusion/Exclusion</w:t>
      </w:r>
      <w:r w:rsidRPr="00E47C65">
        <w:rPr>
          <w:rFonts w:ascii="Arial" w:eastAsiaTheme="minorEastAsia" w:hAnsi="Arial" w:cs="Arial"/>
          <w:sz w:val="20"/>
          <w:szCs w:val="20"/>
        </w:rPr>
        <w:t>:</w:t>
      </w:r>
    </w:p>
    <w:p w14:paraId="2871CA48" w14:textId="77777777" w:rsidR="0041442B" w:rsidRPr="00E47C65" w:rsidRDefault="0041442B" w:rsidP="0041442B">
      <w:pPr>
        <w:pStyle w:val="ListParagraph"/>
        <w:autoSpaceDE w:val="0"/>
        <w:autoSpaceDN w:val="0"/>
        <w:adjustRightInd w:val="0"/>
        <w:spacing w:after="0" w:line="240" w:lineRule="auto"/>
        <w:ind w:left="1008"/>
        <w:rPr>
          <w:rFonts w:ascii="Arial" w:eastAsiaTheme="minorEastAsia" w:hAnsi="Arial" w:cs="Arial"/>
          <w:bCs/>
          <w:sz w:val="20"/>
          <w:szCs w:val="20"/>
        </w:rPr>
      </w:pPr>
      <w:r w:rsidRPr="00E47C65">
        <w:rPr>
          <w:rFonts w:ascii="Arial" w:eastAsiaTheme="minorEastAsia" w:hAnsi="Arial" w:cs="Arial"/>
          <w:bCs/>
          <w:sz w:val="20"/>
          <w:szCs w:val="20"/>
        </w:rPr>
        <w:t>N/A</w:t>
      </w:r>
    </w:p>
    <w:p w14:paraId="1D6A4C39" w14:textId="77777777" w:rsidR="0041442B" w:rsidRPr="00E47C65" w:rsidRDefault="0041442B" w:rsidP="0041442B">
      <w:pPr>
        <w:jc w:val="both"/>
        <w:rPr>
          <w:rFonts w:ascii="Arial" w:hAnsi="Arial" w:cs="Arial"/>
          <w:strike/>
          <w:sz w:val="20"/>
          <w:szCs w:val="20"/>
        </w:rPr>
      </w:pPr>
    </w:p>
    <w:p w14:paraId="75B48C4E" w14:textId="77777777" w:rsidR="00E33108" w:rsidRPr="00E47C65" w:rsidRDefault="00EF6970" w:rsidP="00DB5552">
      <w:pPr>
        <w:pStyle w:val="ListParagraph"/>
        <w:numPr>
          <w:ilvl w:val="0"/>
          <w:numId w:val="13"/>
        </w:numPr>
        <w:spacing w:after="0" w:line="240" w:lineRule="auto"/>
        <w:jc w:val="both"/>
        <w:rPr>
          <w:rFonts w:ascii="Arial" w:eastAsiaTheme="minorEastAsia" w:hAnsi="Arial" w:cs="Arial"/>
          <w:strike/>
          <w:sz w:val="20"/>
          <w:szCs w:val="20"/>
        </w:rPr>
      </w:pPr>
      <w:r w:rsidRPr="00E47C65">
        <w:rPr>
          <w:rFonts w:ascii="Arial" w:eastAsiaTheme="minorEastAsia" w:hAnsi="Arial" w:cs="Arial"/>
          <w:b/>
          <w:sz w:val="20"/>
          <w:szCs w:val="20"/>
          <w:u w:val="single"/>
        </w:rPr>
        <w:t>Data Abstraction Form(s)</w:t>
      </w:r>
      <w:r w:rsidRPr="00E47C65">
        <w:rPr>
          <w:rFonts w:ascii="Arial" w:eastAsiaTheme="minorEastAsia" w:hAnsi="Arial" w:cs="Arial"/>
          <w:b/>
          <w:sz w:val="20"/>
          <w:szCs w:val="20"/>
        </w:rPr>
        <w:t>:</w:t>
      </w:r>
    </w:p>
    <w:p w14:paraId="59C54B74" w14:textId="77777777" w:rsidR="0041442B" w:rsidRPr="00E47C65" w:rsidRDefault="0041442B" w:rsidP="0041442B">
      <w:pPr>
        <w:pStyle w:val="ListParagraph"/>
        <w:autoSpaceDE w:val="0"/>
        <w:autoSpaceDN w:val="0"/>
        <w:adjustRightInd w:val="0"/>
        <w:spacing w:after="0" w:line="240" w:lineRule="auto"/>
        <w:ind w:left="1008"/>
        <w:rPr>
          <w:rFonts w:ascii="Arial" w:eastAsiaTheme="minorEastAsia" w:hAnsi="Arial" w:cs="Arial"/>
          <w:bCs/>
          <w:sz w:val="20"/>
          <w:szCs w:val="20"/>
        </w:rPr>
      </w:pPr>
      <w:r w:rsidRPr="00E47C65">
        <w:rPr>
          <w:rFonts w:ascii="Arial" w:eastAsiaTheme="minorEastAsia" w:hAnsi="Arial" w:cs="Arial"/>
          <w:bCs/>
          <w:sz w:val="20"/>
          <w:szCs w:val="20"/>
        </w:rPr>
        <w:t>N/A</w:t>
      </w:r>
    </w:p>
    <w:p w14:paraId="6A3EE9CE" w14:textId="77777777" w:rsidR="0041442B" w:rsidRPr="00E47C65" w:rsidRDefault="0041442B" w:rsidP="0041442B">
      <w:pPr>
        <w:jc w:val="both"/>
        <w:rPr>
          <w:rFonts w:ascii="Arial" w:eastAsiaTheme="minorEastAsia" w:hAnsi="Arial" w:cs="Arial"/>
          <w:strike/>
          <w:sz w:val="20"/>
          <w:szCs w:val="20"/>
        </w:rPr>
      </w:pPr>
    </w:p>
    <w:p w14:paraId="5688D7ED" w14:textId="3C8D4C8A" w:rsidR="00EF6970" w:rsidRPr="00E47C65" w:rsidRDefault="00EF6970" w:rsidP="00B80E55">
      <w:pPr>
        <w:contextualSpacing/>
        <w:rPr>
          <w:rFonts w:ascii="Arial" w:eastAsiaTheme="minorEastAsia" w:hAnsi="Arial" w:cs="Arial"/>
          <w:iCs/>
          <w:sz w:val="20"/>
          <w:szCs w:val="20"/>
        </w:rPr>
      </w:pPr>
    </w:p>
    <w:p w14:paraId="31C212A6" w14:textId="77777777" w:rsidR="00B42ECA" w:rsidRPr="00E47C65" w:rsidRDefault="29BF6FB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1.</w:t>
      </w:r>
      <w:r w:rsidR="0034044B" w:rsidRPr="00E47C65">
        <w:rPr>
          <w:rFonts w:ascii="Arial" w:eastAsiaTheme="minorEastAsia" w:hAnsi="Arial" w:cs="Arial"/>
          <w:b/>
          <w:bCs/>
          <w:sz w:val="20"/>
          <w:szCs w:val="20"/>
        </w:rPr>
        <w:t>9</w:t>
      </w:r>
      <w:r w:rsidRPr="00E47C65">
        <w:rPr>
          <w:rFonts w:ascii="Arial" w:eastAsiaTheme="minorEastAsia" w:hAnsi="Arial" w:cs="Arial"/>
          <w:sz w:val="20"/>
          <w:szCs w:val="20"/>
        </w:rPr>
        <w:t xml:space="preserve"> </w:t>
      </w:r>
      <w:bookmarkStart w:id="10" w:name="InterviewsFocusGroupsSurveys"/>
      <w:r w:rsidRPr="00E47C65">
        <w:rPr>
          <w:rFonts w:ascii="Arial" w:eastAsiaTheme="minorEastAsia" w:hAnsi="Arial" w:cs="Arial"/>
          <w:b/>
          <w:bCs/>
          <w:sz w:val="20"/>
          <w:szCs w:val="20"/>
        </w:rPr>
        <w:t>Interviews, Focus Groups, Surveys</w:t>
      </w:r>
      <w:bookmarkEnd w:id="10"/>
      <w:r w:rsidRPr="00E47C65">
        <w:rPr>
          <w:rFonts w:ascii="Arial" w:eastAsiaTheme="minorEastAsia" w:hAnsi="Arial" w:cs="Arial"/>
          <w:b/>
          <w:bCs/>
          <w:sz w:val="20"/>
          <w:szCs w:val="20"/>
        </w:rPr>
        <w:t xml:space="preserve">, and/or Observations </w:t>
      </w:r>
    </w:p>
    <w:p w14:paraId="02A1DEFC" w14:textId="7B816EF4" w:rsidR="00B80E55" w:rsidRPr="00E47C65" w:rsidRDefault="0064673E" w:rsidP="00327724">
      <w:pPr>
        <w:pStyle w:val="ListParagraph"/>
        <w:autoSpaceDE w:val="0"/>
        <w:autoSpaceDN w:val="0"/>
        <w:adjustRightInd w:val="0"/>
        <w:spacing w:after="0" w:line="240" w:lineRule="auto"/>
        <w:ind w:left="1008"/>
        <w:rPr>
          <w:rFonts w:ascii="Arial" w:eastAsiaTheme="minorEastAsia" w:hAnsi="Arial" w:cs="Arial"/>
          <w:bCs/>
          <w:sz w:val="20"/>
          <w:szCs w:val="20"/>
        </w:rPr>
      </w:pPr>
      <w:r w:rsidRPr="00E47C65">
        <w:rPr>
          <w:rFonts w:ascii="Arial" w:eastAsiaTheme="minorEastAsia" w:hAnsi="Arial" w:cs="Arial"/>
          <w:bCs/>
          <w:sz w:val="20"/>
          <w:szCs w:val="20"/>
        </w:rPr>
        <w:t>N/A</w:t>
      </w:r>
    </w:p>
    <w:p w14:paraId="2B247A08" w14:textId="77777777" w:rsidR="0064673E" w:rsidRPr="00E47C65" w:rsidRDefault="0064673E" w:rsidP="00B80E55">
      <w:pPr>
        <w:ind w:firstLine="720"/>
        <w:contextualSpacing/>
        <w:rPr>
          <w:rFonts w:ascii="Arial" w:eastAsiaTheme="minorEastAsia" w:hAnsi="Arial" w:cs="Arial"/>
          <w:b/>
          <w:bCs/>
          <w:sz w:val="20"/>
          <w:szCs w:val="20"/>
        </w:rPr>
      </w:pPr>
    </w:p>
    <w:p w14:paraId="4604194B" w14:textId="43893ACF" w:rsidR="00E361DE" w:rsidRPr="00E47C65" w:rsidRDefault="29BF6FBF" w:rsidP="00B80E55">
      <w:pPr>
        <w:ind w:firstLine="720"/>
        <w:contextualSpacing/>
        <w:rPr>
          <w:rFonts w:ascii="Arial" w:eastAsiaTheme="minorEastAsia" w:hAnsi="Arial" w:cs="Arial"/>
          <w:b/>
          <w:bCs/>
          <w:sz w:val="20"/>
          <w:szCs w:val="20"/>
        </w:rPr>
      </w:pPr>
      <w:r w:rsidRPr="00E47C65">
        <w:rPr>
          <w:rFonts w:ascii="Arial" w:eastAsiaTheme="minorEastAsia" w:hAnsi="Arial" w:cs="Arial"/>
          <w:b/>
          <w:bCs/>
          <w:sz w:val="20"/>
          <w:szCs w:val="20"/>
        </w:rPr>
        <w:t>A. Administration</w:t>
      </w:r>
    </w:p>
    <w:p w14:paraId="554A9E3A" w14:textId="77777777" w:rsidR="0041442B" w:rsidRPr="00E47C65" w:rsidRDefault="0041442B" w:rsidP="0041442B">
      <w:pPr>
        <w:autoSpaceDE w:val="0"/>
        <w:autoSpaceDN w:val="0"/>
        <w:adjustRightInd w:val="0"/>
        <w:ind w:firstLine="720"/>
        <w:rPr>
          <w:rFonts w:ascii="Arial" w:eastAsiaTheme="minorEastAsia" w:hAnsi="Arial" w:cs="Arial"/>
          <w:bCs/>
          <w:sz w:val="20"/>
          <w:szCs w:val="20"/>
        </w:rPr>
      </w:pPr>
      <w:r w:rsidRPr="00E47C65">
        <w:rPr>
          <w:rFonts w:ascii="Arial" w:eastAsiaTheme="minorEastAsia" w:hAnsi="Arial" w:cs="Arial"/>
          <w:bCs/>
          <w:sz w:val="20"/>
          <w:szCs w:val="20"/>
        </w:rPr>
        <w:t>N/A</w:t>
      </w:r>
    </w:p>
    <w:p w14:paraId="20220C9D" w14:textId="77777777" w:rsidR="0041442B" w:rsidRPr="00E47C65" w:rsidRDefault="0041442B" w:rsidP="00B80E55">
      <w:pPr>
        <w:pStyle w:val="ListParagraph"/>
        <w:spacing w:after="0" w:line="240" w:lineRule="auto"/>
        <w:rPr>
          <w:rFonts w:ascii="Arial" w:eastAsiaTheme="minorEastAsia" w:hAnsi="Arial" w:cs="Arial"/>
          <w:strike/>
          <w:sz w:val="20"/>
          <w:szCs w:val="20"/>
        </w:rPr>
      </w:pPr>
    </w:p>
    <w:p w14:paraId="2BD32615" w14:textId="19D39ADF" w:rsidR="00E361DE" w:rsidRPr="00E47C65" w:rsidRDefault="29BF6FBF" w:rsidP="00DB5552">
      <w:pPr>
        <w:pStyle w:val="ListParagraph"/>
        <w:numPr>
          <w:ilvl w:val="0"/>
          <w:numId w:val="6"/>
        </w:numPr>
        <w:spacing w:after="0" w:line="240" w:lineRule="auto"/>
        <w:ind w:left="1080" w:firstLine="0"/>
        <w:rPr>
          <w:rFonts w:ascii="Arial" w:eastAsiaTheme="minorEastAsia" w:hAnsi="Arial" w:cs="Arial"/>
          <w:b/>
          <w:bCs/>
          <w:sz w:val="20"/>
          <w:szCs w:val="20"/>
        </w:rPr>
      </w:pPr>
      <w:r w:rsidRPr="00E47C65">
        <w:rPr>
          <w:rFonts w:ascii="Arial" w:eastAsiaTheme="minorEastAsia" w:hAnsi="Arial" w:cs="Arial"/>
          <w:b/>
          <w:bCs/>
          <w:sz w:val="20"/>
          <w:szCs w:val="20"/>
        </w:rPr>
        <w:t>Timing and Frequency</w:t>
      </w:r>
    </w:p>
    <w:p w14:paraId="7EDD69FC" w14:textId="77777777" w:rsidR="0041442B" w:rsidRPr="00E47C65" w:rsidRDefault="0041442B" w:rsidP="0041442B">
      <w:pPr>
        <w:pStyle w:val="ListParagraph"/>
        <w:autoSpaceDE w:val="0"/>
        <w:autoSpaceDN w:val="0"/>
        <w:adjustRightInd w:val="0"/>
        <w:spacing w:after="0" w:line="240" w:lineRule="auto"/>
        <w:ind w:left="1008" w:firstLine="432"/>
        <w:rPr>
          <w:rFonts w:ascii="Arial" w:eastAsiaTheme="minorEastAsia" w:hAnsi="Arial" w:cs="Arial"/>
          <w:bCs/>
          <w:sz w:val="20"/>
          <w:szCs w:val="20"/>
        </w:rPr>
      </w:pPr>
      <w:r w:rsidRPr="00E47C65">
        <w:rPr>
          <w:rFonts w:ascii="Arial" w:eastAsiaTheme="minorEastAsia" w:hAnsi="Arial" w:cs="Arial"/>
          <w:bCs/>
          <w:sz w:val="20"/>
          <w:szCs w:val="20"/>
        </w:rPr>
        <w:t>N/A</w:t>
      </w:r>
    </w:p>
    <w:p w14:paraId="4D4F863B" w14:textId="77777777" w:rsidR="0041442B" w:rsidRPr="00E47C65" w:rsidRDefault="0041442B" w:rsidP="00B80E55">
      <w:pPr>
        <w:pStyle w:val="ListParagraph"/>
        <w:spacing w:after="0" w:line="240" w:lineRule="auto"/>
        <w:ind w:left="1440"/>
        <w:rPr>
          <w:rFonts w:ascii="Arial" w:eastAsiaTheme="minorEastAsia" w:hAnsi="Arial" w:cs="Arial"/>
          <w:strike/>
          <w:sz w:val="20"/>
          <w:szCs w:val="20"/>
        </w:rPr>
      </w:pPr>
    </w:p>
    <w:p w14:paraId="719A3490" w14:textId="77777777" w:rsidR="00E361DE" w:rsidRPr="00E47C65" w:rsidRDefault="29BF6FBF" w:rsidP="00DB5552">
      <w:pPr>
        <w:pStyle w:val="ListParagraph"/>
        <w:numPr>
          <w:ilvl w:val="0"/>
          <w:numId w:val="6"/>
        </w:numPr>
        <w:spacing w:after="0" w:line="240" w:lineRule="auto"/>
        <w:ind w:left="1080" w:firstLine="0"/>
        <w:rPr>
          <w:rFonts w:ascii="Arial" w:eastAsiaTheme="minorEastAsia" w:hAnsi="Arial" w:cs="Arial"/>
          <w:b/>
          <w:bCs/>
          <w:sz w:val="20"/>
          <w:szCs w:val="20"/>
        </w:rPr>
      </w:pPr>
      <w:r w:rsidRPr="00E47C65">
        <w:rPr>
          <w:rFonts w:ascii="Arial" w:eastAsiaTheme="minorEastAsia" w:hAnsi="Arial" w:cs="Arial"/>
          <w:b/>
          <w:bCs/>
          <w:sz w:val="20"/>
          <w:szCs w:val="20"/>
        </w:rPr>
        <w:t>Location</w:t>
      </w:r>
    </w:p>
    <w:p w14:paraId="694474D5" w14:textId="77777777" w:rsidR="0041442B" w:rsidRPr="00E47C65" w:rsidRDefault="0041442B" w:rsidP="0041442B">
      <w:pPr>
        <w:pStyle w:val="ListParagraph"/>
        <w:autoSpaceDE w:val="0"/>
        <w:autoSpaceDN w:val="0"/>
        <w:adjustRightInd w:val="0"/>
        <w:spacing w:after="0" w:line="240" w:lineRule="auto"/>
        <w:ind w:left="1008" w:firstLine="432"/>
        <w:rPr>
          <w:rFonts w:ascii="Arial" w:eastAsiaTheme="minorEastAsia" w:hAnsi="Arial" w:cs="Arial"/>
          <w:bCs/>
          <w:sz w:val="20"/>
          <w:szCs w:val="20"/>
        </w:rPr>
      </w:pPr>
      <w:r w:rsidRPr="00E47C65">
        <w:rPr>
          <w:rFonts w:ascii="Arial" w:eastAsiaTheme="minorEastAsia" w:hAnsi="Arial" w:cs="Arial"/>
          <w:bCs/>
          <w:sz w:val="20"/>
          <w:szCs w:val="20"/>
        </w:rPr>
        <w:t>N/A</w:t>
      </w:r>
    </w:p>
    <w:p w14:paraId="6D8A2F46" w14:textId="77777777" w:rsidR="0041442B" w:rsidRPr="00E47C65" w:rsidRDefault="0041442B" w:rsidP="00B80E55">
      <w:pPr>
        <w:pStyle w:val="ListParagraph"/>
        <w:spacing w:after="0" w:line="240" w:lineRule="auto"/>
        <w:ind w:left="1440"/>
        <w:rPr>
          <w:rFonts w:ascii="Arial" w:eastAsiaTheme="minorEastAsia" w:hAnsi="Arial" w:cs="Arial"/>
          <w:strike/>
          <w:sz w:val="20"/>
          <w:szCs w:val="20"/>
        </w:rPr>
      </w:pPr>
    </w:p>
    <w:p w14:paraId="6BEED66D" w14:textId="77777777" w:rsidR="00E361DE" w:rsidRPr="00E47C65" w:rsidRDefault="13E19E08" w:rsidP="00DB5552">
      <w:pPr>
        <w:pStyle w:val="ListParagraph"/>
        <w:numPr>
          <w:ilvl w:val="0"/>
          <w:numId w:val="6"/>
        </w:numPr>
        <w:spacing w:after="0" w:line="240" w:lineRule="auto"/>
        <w:ind w:left="1080" w:firstLine="0"/>
        <w:rPr>
          <w:rFonts w:ascii="Arial" w:eastAsiaTheme="minorEastAsia" w:hAnsi="Arial" w:cs="Arial"/>
          <w:b/>
          <w:bCs/>
          <w:sz w:val="20"/>
          <w:szCs w:val="20"/>
        </w:rPr>
      </w:pPr>
      <w:r w:rsidRPr="00E47C65">
        <w:rPr>
          <w:rFonts w:ascii="Arial" w:eastAsiaTheme="minorEastAsia" w:hAnsi="Arial" w:cs="Arial"/>
          <w:b/>
          <w:bCs/>
          <w:sz w:val="20"/>
          <w:szCs w:val="20"/>
        </w:rPr>
        <w:t xml:space="preserve">Procedures For Audio </w:t>
      </w:r>
      <w:proofErr w:type="gramStart"/>
      <w:r w:rsidRPr="00E47C65">
        <w:rPr>
          <w:rFonts w:ascii="Arial" w:eastAsiaTheme="minorEastAsia" w:hAnsi="Arial" w:cs="Arial"/>
          <w:b/>
          <w:bCs/>
          <w:sz w:val="20"/>
          <w:szCs w:val="20"/>
        </w:rPr>
        <w:t>And</w:t>
      </w:r>
      <w:proofErr w:type="gramEnd"/>
      <w:r w:rsidRPr="00E47C65">
        <w:rPr>
          <w:rFonts w:ascii="Arial" w:eastAsiaTheme="minorEastAsia" w:hAnsi="Arial" w:cs="Arial"/>
          <w:b/>
          <w:bCs/>
          <w:sz w:val="20"/>
          <w:szCs w:val="20"/>
        </w:rPr>
        <w:t xml:space="preserve"> Visual Recording </w:t>
      </w:r>
    </w:p>
    <w:p w14:paraId="7B706389" w14:textId="77777777" w:rsidR="0041442B" w:rsidRPr="00E47C65" w:rsidRDefault="0041442B" w:rsidP="0041442B">
      <w:pPr>
        <w:pStyle w:val="ListParagraph"/>
        <w:autoSpaceDE w:val="0"/>
        <w:autoSpaceDN w:val="0"/>
        <w:adjustRightInd w:val="0"/>
        <w:spacing w:after="0" w:line="240" w:lineRule="auto"/>
        <w:ind w:left="1008" w:firstLine="432"/>
        <w:rPr>
          <w:rFonts w:ascii="Arial" w:eastAsiaTheme="minorEastAsia" w:hAnsi="Arial" w:cs="Arial"/>
          <w:bCs/>
          <w:sz w:val="20"/>
          <w:szCs w:val="20"/>
        </w:rPr>
      </w:pPr>
      <w:r w:rsidRPr="00E47C65">
        <w:rPr>
          <w:rFonts w:ascii="Arial" w:eastAsiaTheme="minorEastAsia" w:hAnsi="Arial" w:cs="Arial"/>
          <w:bCs/>
          <w:sz w:val="20"/>
          <w:szCs w:val="20"/>
        </w:rPr>
        <w:t>N/A</w:t>
      </w:r>
    </w:p>
    <w:p w14:paraId="5E4440A2" w14:textId="77777777" w:rsidR="0041442B" w:rsidRPr="00E47C65" w:rsidRDefault="0041442B" w:rsidP="00B80E55">
      <w:pPr>
        <w:pStyle w:val="ListParagraph"/>
        <w:spacing w:after="0" w:line="240" w:lineRule="auto"/>
        <w:ind w:left="1440"/>
        <w:rPr>
          <w:rFonts w:ascii="Arial" w:eastAsiaTheme="minorEastAsia" w:hAnsi="Arial" w:cs="Arial"/>
          <w:strike/>
          <w:sz w:val="20"/>
          <w:szCs w:val="20"/>
        </w:rPr>
      </w:pPr>
    </w:p>
    <w:p w14:paraId="2BDFB217" w14:textId="0EB2677A" w:rsidR="00BF2451" w:rsidRPr="00E47C65" w:rsidRDefault="29BF6FBF" w:rsidP="00DB5552">
      <w:pPr>
        <w:pStyle w:val="ListParagraph"/>
        <w:numPr>
          <w:ilvl w:val="0"/>
          <w:numId w:val="6"/>
        </w:numPr>
        <w:spacing w:after="0" w:line="240" w:lineRule="auto"/>
        <w:ind w:left="1080" w:firstLine="0"/>
        <w:rPr>
          <w:rFonts w:ascii="Arial" w:eastAsiaTheme="minorEastAsia" w:hAnsi="Arial" w:cs="Arial"/>
          <w:b/>
          <w:bCs/>
          <w:sz w:val="20"/>
          <w:szCs w:val="20"/>
        </w:rPr>
      </w:pPr>
      <w:r w:rsidRPr="00E47C65">
        <w:rPr>
          <w:rFonts w:ascii="Arial" w:eastAsiaTheme="minorEastAsia" w:hAnsi="Arial" w:cs="Arial"/>
          <w:b/>
          <w:bCs/>
          <w:sz w:val="20"/>
          <w:szCs w:val="20"/>
        </w:rPr>
        <w:t>Person Identifiers</w:t>
      </w:r>
    </w:p>
    <w:p w14:paraId="33685511" w14:textId="770063FB" w:rsidR="0041442B" w:rsidRPr="00E47C65" w:rsidRDefault="0041442B" w:rsidP="0041442B">
      <w:pPr>
        <w:pStyle w:val="ListParagraph"/>
        <w:autoSpaceDE w:val="0"/>
        <w:autoSpaceDN w:val="0"/>
        <w:adjustRightInd w:val="0"/>
        <w:spacing w:after="0" w:line="240" w:lineRule="auto"/>
        <w:ind w:left="1008" w:firstLine="432"/>
        <w:rPr>
          <w:rFonts w:ascii="Arial" w:eastAsiaTheme="minorEastAsia" w:hAnsi="Arial" w:cs="Arial"/>
          <w:bCs/>
          <w:sz w:val="20"/>
          <w:szCs w:val="20"/>
        </w:rPr>
      </w:pPr>
      <w:r w:rsidRPr="00E47C65">
        <w:rPr>
          <w:rFonts w:ascii="Arial" w:eastAsiaTheme="minorEastAsia" w:hAnsi="Arial" w:cs="Arial"/>
          <w:bCs/>
          <w:sz w:val="20"/>
          <w:szCs w:val="20"/>
        </w:rPr>
        <w:t>N/A</w:t>
      </w:r>
    </w:p>
    <w:p w14:paraId="2B99DBEF" w14:textId="76FF7A7B" w:rsidR="00455950" w:rsidRPr="00E47C65" w:rsidRDefault="00455950" w:rsidP="00B80E55">
      <w:pPr>
        <w:rPr>
          <w:rFonts w:ascii="Arial" w:eastAsiaTheme="minorEastAsia" w:hAnsi="Arial" w:cs="Arial"/>
          <w:strike/>
          <w:sz w:val="20"/>
          <w:szCs w:val="20"/>
        </w:rPr>
      </w:pPr>
    </w:p>
    <w:p w14:paraId="14F9607E" w14:textId="0A7145E5" w:rsidR="000B6CE9" w:rsidRPr="00E47C65" w:rsidRDefault="29BF6FBF" w:rsidP="00B80E55">
      <w:pPr>
        <w:ind w:left="720"/>
        <w:contextualSpacing/>
        <w:rPr>
          <w:rFonts w:ascii="Arial" w:eastAsiaTheme="minorEastAsia" w:hAnsi="Arial" w:cs="Arial"/>
          <w:b/>
          <w:bCs/>
          <w:sz w:val="20"/>
          <w:szCs w:val="20"/>
        </w:rPr>
      </w:pPr>
      <w:r w:rsidRPr="00E47C65">
        <w:rPr>
          <w:rFonts w:ascii="Arial" w:eastAsiaTheme="minorEastAsia" w:hAnsi="Arial" w:cs="Arial"/>
          <w:b/>
          <w:bCs/>
          <w:sz w:val="20"/>
          <w:szCs w:val="20"/>
        </w:rPr>
        <w:t>B. Study Instruments</w:t>
      </w:r>
    </w:p>
    <w:p w14:paraId="6A23F92F" w14:textId="60044EA9" w:rsidR="00B80E55" w:rsidRPr="00E47C65" w:rsidRDefault="00B80E55" w:rsidP="00DB5552">
      <w:pPr>
        <w:pStyle w:val="ListParagraph"/>
        <w:numPr>
          <w:ilvl w:val="1"/>
          <w:numId w:val="32"/>
        </w:numPr>
        <w:spacing w:after="0" w:line="240" w:lineRule="auto"/>
        <w:ind w:left="1080" w:firstLine="0"/>
        <w:rPr>
          <w:rFonts w:ascii="Arial" w:eastAsiaTheme="minorEastAsia" w:hAnsi="Arial" w:cs="Arial"/>
          <w:b/>
          <w:sz w:val="20"/>
          <w:szCs w:val="20"/>
        </w:rPr>
      </w:pPr>
      <w:r w:rsidRPr="00E47C65">
        <w:rPr>
          <w:rFonts w:ascii="Arial" w:eastAsiaTheme="minorEastAsia" w:hAnsi="Arial" w:cs="Arial"/>
          <w:b/>
          <w:sz w:val="20"/>
          <w:szCs w:val="20"/>
        </w:rPr>
        <w:t>Evaluation Instrument Details</w:t>
      </w:r>
    </w:p>
    <w:p w14:paraId="0DF343F8" w14:textId="77777777" w:rsidR="0041442B" w:rsidRPr="00E47C65" w:rsidRDefault="0041442B" w:rsidP="0041442B">
      <w:pPr>
        <w:pStyle w:val="ListParagraph"/>
        <w:autoSpaceDE w:val="0"/>
        <w:autoSpaceDN w:val="0"/>
        <w:adjustRightInd w:val="0"/>
        <w:spacing w:after="0" w:line="240" w:lineRule="auto"/>
        <w:ind w:left="1008" w:firstLine="432"/>
        <w:rPr>
          <w:rFonts w:ascii="Arial" w:eastAsiaTheme="minorEastAsia" w:hAnsi="Arial" w:cs="Arial"/>
          <w:bCs/>
          <w:sz w:val="20"/>
          <w:szCs w:val="20"/>
        </w:rPr>
      </w:pPr>
      <w:r w:rsidRPr="00E47C65">
        <w:rPr>
          <w:rFonts w:ascii="Arial" w:eastAsiaTheme="minorEastAsia" w:hAnsi="Arial" w:cs="Arial"/>
          <w:bCs/>
          <w:sz w:val="20"/>
          <w:szCs w:val="20"/>
        </w:rPr>
        <w:t>N/A</w:t>
      </w:r>
    </w:p>
    <w:p w14:paraId="601B2F52" w14:textId="77777777" w:rsidR="0041442B" w:rsidRPr="00E47C65" w:rsidRDefault="0041442B" w:rsidP="00B80E55">
      <w:pPr>
        <w:pStyle w:val="ListParagraph"/>
        <w:spacing w:after="0" w:line="240" w:lineRule="auto"/>
        <w:ind w:left="1440"/>
        <w:rPr>
          <w:rFonts w:ascii="Arial" w:eastAsiaTheme="minorEastAsia" w:hAnsi="Arial" w:cs="Arial"/>
          <w:strike/>
          <w:sz w:val="20"/>
          <w:szCs w:val="20"/>
        </w:rPr>
      </w:pPr>
    </w:p>
    <w:p w14:paraId="0243B6F0" w14:textId="0F7DE661" w:rsidR="00B80E55" w:rsidRPr="00E47C65" w:rsidRDefault="00B80E55" w:rsidP="00DB5552">
      <w:pPr>
        <w:pStyle w:val="ListParagraph"/>
        <w:numPr>
          <w:ilvl w:val="0"/>
          <w:numId w:val="6"/>
        </w:numPr>
        <w:spacing w:after="0" w:line="240" w:lineRule="auto"/>
        <w:rPr>
          <w:rFonts w:ascii="Arial" w:eastAsiaTheme="minorEastAsia" w:hAnsi="Arial" w:cs="Arial"/>
          <w:b/>
          <w:sz w:val="20"/>
          <w:szCs w:val="20"/>
        </w:rPr>
      </w:pPr>
      <w:r w:rsidRPr="00E47C65">
        <w:rPr>
          <w:rFonts w:ascii="Arial" w:eastAsiaTheme="minorEastAsia" w:hAnsi="Arial" w:cs="Arial"/>
          <w:b/>
          <w:sz w:val="20"/>
          <w:szCs w:val="20"/>
        </w:rPr>
        <w:lastRenderedPageBreak/>
        <w:t xml:space="preserve">Study Instruments </w:t>
      </w:r>
      <w:proofErr w:type="gramStart"/>
      <w:r w:rsidRPr="00E47C65">
        <w:rPr>
          <w:rFonts w:ascii="Arial" w:eastAsiaTheme="minorEastAsia" w:hAnsi="Arial" w:cs="Arial"/>
          <w:b/>
          <w:sz w:val="20"/>
          <w:szCs w:val="20"/>
        </w:rPr>
        <w:t>For</w:t>
      </w:r>
      <w:proofErr w:type="gramEnd"/>
      <w:r w:rsidRPr="00E47C65">
        <w:rPr>
          <w:rFonts w:ascii="Arial" w:eastAsiaTheme="minorEastAsia" w:hAnsi="Arial" w:cs="Arial"/>
          <w:b/>
          <w:sz w:val="20"/>
          <w:szCs w:val="20"/>
        </w:rPr>
        <w:t xml:space="preserve"> Ethnographic Studies</w:t>
      </w:r>
    </w:p>
    <w:p w14:paraId="3D320938" w14:textId="77777777" w:rsidR="0041442B" w:rsidRPr="00E47C65" w:rsidRDefault="0041442B" w:rsidP="0041442B">
      <w:pPr>
        <w:pStyle w:val="ListParagraph"/>
        <w:autoSpaceDE w:val="0"/>
        <w:autoSpaceDN w:val="0"/>
        <w:adjustRightInd w:val="0"/>
        <w:spacing w:after="0" w:line="240" w:lineRule="auto"/>
        <w:ind w:left="1008" w:firstLine="432"/>
        <w:rPr>
          <w:rFonts w:ascii="Arial" w:eastAsiaTheme="minorEastAsia" w:hAnsi="Arial" w:cs="Arial"/>
          <w:bCs/>
          <w:sz w:val="20"/>
          <w:szCs w:val="20"/>
        </w:rPr>
      </w:pPr>
      <w:r w:rsidRPr="00E47C65">
        <w:rPr>
          <w:rFonts w:ascii="Arial" w:eastAsiaTheme="minorEastAsia" w:hAnsi="Arial" w:cs="Arial"/>
          <w:bCs/>
          <w:sz w:val="20"/>
          <w:szCs w:val="20"/>
        </w:rPr>
        <w:t>N/A</w:t>
      </w:r>
    </w:p>
    <w:p w14:paraId="37546EF9" w14:textId="77777777" w:rsidR="0041442B" w:rsidRPr="00E47C65" w:rsidRDefault="0041442B" w:rsidP="00B80E55">
      <w:pPr>
        <w:pStyle w:val="ListParagraph"/>
        <w:spacing w:after="0" w:line="240" w:lineRule="auto"/>
        <w:ind w:left="1440"/>
        <w:rPr>
          <w:rFonts w:ascii="Arial" w:eastAsiaTheme="minorEastAsia" w:hAnsi="Arial" w:cs="Arial"/>
          <w:strike/>
          <w:sz w:val="20"/>
          <w:szCs w:val="20"/>
        </w:rPr>
      </w:pPr>
    </w:p>
    <w:p w14:paraId="6FC33803" w14:textId="55BD959C" w:rsidR="00B80E55" w:rsidRPr="00E47C65" w:rsidRDefault="00B80E55" w:rsidP="00DB5552">
      <w:pPr>
        <w:pStyle w:val="ListParagraph"/>
        <w:numPr>
          <w:ilvl w:val="0"/>
          <w:numId w:val="6"/>
        </w:numPr>
        <w:spacing w:after="0" w:line="240" w:lineRule="auto"/>
        <w:rPr>
          <w:rFonts w:ascii="Arial" w:eastAsiaTheme="minorEastAsia" w:hAnsi="Arial" w:cs="Arial"/>
          <w:b/>
          <w:sz w:val="20"/>
          <w:szCs w:val="20"/>
        </w:rPr>
      </w:pPr>
      <w:r w:rsidRPr="00E47C65">
        <w:rPr>
          <w:rFonts w:ascii="Arial" w:eastAsiaTheme="minorEastAsia" w:hAnsi="Arial" w:cs="Arial"/>
          <w:b/>
          <w:sz w:val="20"/>
          <w:szCs w:val="20"/>
        </w:rPr>
        <w:t xml:space="preserve">Oral Histories </w:t>
      </w:r>
      <w:proofErr w:type="gramStart"/>
      <w:r w:rsidRPr="00E47C65">
        <w:rPr>
          <w:rFonts w:ascii="Arial" w:eastAsiaTheme="minorEastAsia" w:hAnsi="Arial" w:cs="Arial"/>
          <w:b/>
          <w:sz w:val="20"/>
          <w:szCs w:val="20"/>
        </w:rPr>
        <w:t>Or</w:t>
      </w:r>
      <w:proofErr w:type="gramEnd"/>
      <w:r w:rsidRPr="00E47C65">
        <w:rPr>
          <w:rFonts w:ascii="Arial" w:eastAsiaTheme="minorEastAsia" w:hAnsi="Arial" w:cs="Arial"/>
          <w:b/>
          <w:sz w:val="20"/>
          <w:szCs w:val="20"/>
        </w:rPr>
        <w:t xml:space="preserve"> Interviews General Framework</w:t>
      </w:r>
    </w:p>
    <w:p w14:paraId="791B2C2D" w14:textId="77777777" w:rsidR="0041442B" w:rsidRPr="00E47C65" w:rsidRDefault="0041442B" w:rsidP="0041442B">
      <w:pPr>
        <w:pStyle w:val="ListParagraph"/>
        <w:autoSpaceDE w:val="0"/>
        <w:autoSpaceDN w:val="0"/>
        <w:adjustRightInd w:val="0"/>
        <w:spacing w:after="0" w:line="240" w:lineRule="auto"/>
        <w:ind w:left="1008" w:firstLine="432"/>
        <w:rPr>
          <w:rFonts w:ascii="Arial" w:eastAsiaTheme="minorEastAsia" w:hAnsi="Arial" w:cs="Arial"/>
          <w:bCs/>
          <w:sz w:val="20"/>
          <w:szCs w:val="20"/>
        </w:rPr>
      </w:pPr>
      <w:r w:rsidRPr="00E47C65">
        <w:rPr>
          <w:rFonts w:ascii="Arial" w:eastAsiaTheme="minorEastAsia" w:hAnsi="Arial" w:cs="Arial"/>
          <w:bCs/>
          <w:sz w:val="20"/>
          <w:szCs w:val="20"/>
        </w:rPr>
        <w:t>N/A</w:t>
      </w:r>
    </w:p>
    <w:p w14:paraId="173C2319" w14:textId="77777777" w:rsidR="0041442B" w:rsidRPr="00E47C65" w:rsidRDefault="0041442B" w:rsidP="00B80E55">
      <w:pPr>
        <w:pStyle w:val="ListParagraph"/>
        <w:spacing w:after="0" w:line="240" w:lineRule="auto"/>
        <w:ind w:left="1440"/>
        <w:rPr>
          <w:rFonts w:ascii="Arial" w:eastAsiaTheme="minorEastAsia" w:hAnsi="Arial" w:cs="Arial"/>
          <w:strike/>
          <w:sz w:val="20"/>
          <w:szCs w:val="20"/>
        </w:rPr>
      </w:pPr>
    </w:p>
    <w:p w14:paraId="62007564" w14:textId="7C1BE86F" w:rsidR="00B80E55" w:rsidRPr="00E47C65" w:rsidRDefault="00B80E55" w:rsidP="00DB5552">
      <w:pPr>
        <w:pStyle w:val="ListParagraph"/>
        <w:numPr>
          <w:ilvl w:val="0"/>
          <w:numId w:val="6"/>
        </w:numPr>
        <w:spacing w:after="0" w:line="240" w:lineRule="auto"/>
        <w:rPr>
          <w:rFonts w:ascii="Arial" w:eastAsiaTheme="minorEastAsia" w:hAnsi="Arial" w:cs="Arial"/>
          <w:b/>
          <w:sz w:val="20"/>
          <w:szCs w:val="20"/>
        </w:rPr>
      </w:pPr>
      <w:r w:rsidRPr="00E47C65">
        <w:rPr>
          <w:rFonts w:ascii="Arial" w:eastAsiaTheme="minorEastAsia" w:hAnsi="Arial" w:cs="Arial"/>
          <w:b/>
          <w:sz w:val="20"/>
          <w:szCs w:val="20"/>
        </w:rPr>
        <w:t>Referral Information</w:t>
      </w:r>
    </w:p>
    <w:p w14:paraId="2B2D9C58" w14:textId="77777777" w:rsidR="0041442B" w:rsidRPr="00E47C65" w:rsidRDefault="0041442B" w:rsidP="0041442B">
      <w:pPr>
        <w:pStyle w:val="ListParagraph"/>
        <w:autoSpaceDE w:val="0"/>
        <w:autoSpaceDN w:val="0"/>
        <w:adjustRightInd w:val="0"/>
        <w:spacing w:after="0" w:line="240" w:lineRule="auto"/>
        <w:ind w:left="1008" w:firstLine="432"/>
        <w:rPr>
          <w:rFonts w:ascii="Arial" w:eastAsiaTheme="minorEastAsia" w:hAnsi="Arial" w:cs="Arial"/>
          <w:bCs/>
          <w:sz w:val="20"/>
          <w:szCs w:val="20"/>
        </w:rPr>
      </w:pPr>
      <w:r w:rsidRPr="00E47C65">
        <w:rPr>
          <w:rFonts w:ascii="Arial" w:eastAsiaTheme="minorEastAsia" w:hAnsi="Arial" w:cs="Arial"/>
          <w:bCs/>
          <w:sz w:val="20"/>
          <w:szCs w:val="20"/>
        </w:rPr>
        <w:t>N/A</w:t>
      </w:r>
    </w:p>
    <w:p w14:paraId="1E8D691A" w14:textId="2F8A6F64" w:rsidR="29BF6FBF" w:rsidRPr="00E47C65" w:rsidRDefault="13E19E08" w:rsidP="0077456B">
      <w:pPr>
        <w:contextualSpacing/>
        <w:rPr>
          <w:rFonts w:ascii="Arial" w:eastAsia="Arial" w:hAnsi="Arial" w:cs="Arial"/>
          <w:sz w:val="20"/>
          <w:szCs w:val="20"/>
        </w:rPr>
      </w:pPr>
      <w:r w:rsidRPr="00E47C65">
        <w:rPr>
          <w:rFonts w:ascii="Arial" w:eastAsia="Arial" w:hAnsi="Arial" w:cs="Arial"/>
          <w:sz w:val="20"/>
          <w:szCs w:val="20"/>
        </w:rPr>
        <w:t xml:space="preserve"> </w:t>
      </w:r>
    </w:p>
    <w:p w14:paraId="6CE026C4" w14:textId="6E3C2C6E" w:rsidR="00327724" w:rsidRPr="00E47C65" w:rsidRDefault="00327724" w:rsidP="0077456B">
      <w:pPr>
        <w:contextualSpacing/>
        <w:rPr>
          <w:rFonts w:ascii="Arial" w:eastAsia="Arial" w:hAnsi="Arial" w:cs="Arial"/>
          <w:sz w:val="20"/>
          <w:szCs w:val="20"/>
        </w:rPr>
      </w:pPr>
    </w:p>
    <w:p w14:paraId="15816249" w14:textId="1FA45AC5" w:rsidR="00327724" w:rsidRPr="00E47C65" w:rsidRDefault="00327724" w:rsidP="0077456B">
      <w:pPr>
        <w:contextualSpacing/>
        <w:rPr>
          <w:rFonts w:ascii="Arial" w:eastAsia="Arial" w:hAnsi="Arial" w:cs="Arial"/>
          <w:sz w:val="20"/>
          <w:szCs w:val="20"/>
        </w:rPr>
      </w:pPr>
    </w:p>
    <w:p w14:paraId="7F3AFFA5" w14:textId="77777777" w:rsidR="00327724" w:rsidRPr="00E47C65" w:rsidRDefault="00327724" w:rsidP="0077456B">
      <w:pPr>
        <w:contextualSpacing/>
        <w:rPr>
          <w:rFonts w:ascii="Arial" w:hAnsi="Arial" w:cs="Arial"/>
          <w:sz w:val="20"/>
          <w:szCs w:val="20"/>
        </w:rPr>
      </w:pPr>
    </w:p>
    <w:p w14:paraId="046D3526" w14:textId="508B3E5D" w:rsidR="29BF6FBF" w:rsidRPr="00E47C65" w:rsidRDefault="29BF6FBF" w:rsidP="00B80E55">
      <w:pPr>
        <w:contextualSpacing/>
        <w:rPr>
          <w:rFonts w:ascii="Arial" w:eastAsiaTheme="minorEastAsia" w:hAnsi="Arial" w:cs="Arial"/>
          <w:sz w:val="20"/>
          <w:szCs w:val="20"/>
        </w:rPr>
      </w:pPr>
    </w:p>
    <w:p w14:paraId="2E2A5C1B" w14:textId="72E43B70" w:rsidR="00B402E9" w:rsidRPr="00E47C65" w:rsidRDefault="29BF6FBF" w:rsidP="00B80E55">
      <w:pPr>
        <w:shd w:val="clear" w:color="auto" w:fill="9CC2E5" w:themeFill="accent1" w:themeFillTint="99"/>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2.0 </w:t>
      </w:r>
      <w:bookmarkStart w:id="11" w:name="ProjectManagement"/>
      <w:r w:rsidRPr="00E47C65">
        <w:rPr>
          <w:rFonts w:ascii="Arial" w:eastAsiaTheme="minorEastAsia" w:hAnsi="Arial" w:cs="Arial"/>
          <w:b/>
          <w:bCs/>
          <w:sz w:val="20"/>
          <w:szCs w:val="20"/>
        </w:rPr>
        <w:t>Project Management</w:t>
      </w:r>
      <w:bookmarkEnd w:id="11"/>
    </w:p>
    <w:p w14:paraId="60DDA64A" w14:textId="77777777" w:rsidR="00796D17" w:rsidRPr="00E47C65" w:rsidRDefault="00796D17" w:rsidP="00B80E55">
      <w:pPr>
        <w:contextualSpacing/>
        <w:rPr>
          <w:rFonts w:ascii="Arial" w:eastAsiaTheme="minorEastAsia" w:hAnsi="Arial" w:cs="Arial"/>
          <w:bCs/>
          <w:sz w:val="20"/>
          <w:szCs w:val="20"/>
        </w:rPr>
      </w:pPr>
    </w:p>
    <w:p w14:paraId="0F8AFDC8" w14:textId="77777777" w:rsidR="00EF6970" w:rsidRPr="00E47C65" w:rsidRDefault="00EF6970"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2.1 </w:t>
      </w:r>
      <w:bookmarkStart w:id="12" w:name="ResearchStaffandQualifications"/>
      <w:r w:rsidRPr="00E47C65">
        <w:rPr>
          <w:rFonts w:ascii="Arial" w:eastAsiaTheme="minorEastAsia" w:hAnsi="Arial" w:cs="Arial"/>
          <w:b/>
          <w:bCs/>
          <w:sz w:val="20"/>
          <w:szCs w:val="20"/>
        </w:rPr>
        <w:t>Research Staff and Qualifications</w:t>
      </w:r>
      <w:bookmarkEnd w:id="12"/>
    </w:p>
    <w:p w14:paraId="1725F83A" w14:textId="00C6FA6F" w:rsidR="0064673E" w:rsidRPr="00E47C65" w:rsidRDefault="001E6004" w:rsidP="003B045C">
      <w:pPr>
        <w:ind w:left="360"/>
        <w:contextualSpacing/>
        <w:jc w:val="both"/>
        <w:rPr>
          <w:rFonts w:ascii="Arial" w:hAnsi="Arial" w:cs="Arial"/>
          <w:sz w:val="20"/>
          <w:szCs w:val="20"/>
        </w:rPr>
      </w:pPr>
      <w:r w:rsidRPr="00E47C65">
        <w:rPr>
          <w:rFonts w:ascii="Arial" w:hAnsi="Arial" w:cs="Arial"/>
          <w:sz w:val="20"/>
          <w:szCs w:val="20"/>
        </w:rPr>
        <w:t xml:space="preserve">The </w:t>
      </w:r>
      <w:r w:rsidR="0064673E" w:rsidRPr="00E47C65">
        <w:rPr>
          <w:rFonts w:ascii="Arial" w:hAnsi="Arial" w:cs="Arial"/>
          <w:sz w:val="20"/>
          <w:szCs w:val="20"/>
        </w:rPr>
        <w:t xml:space="preserve">principal investigator </w:t>
      </w:r>
      <w:r w:rsidRPr="00E47C65">
        <w:rPr>
          <w:rFonts w:ascii="Arial" w:hAnsi="Arial" w:cs="Arial"/>
          <w:sz w:val="20"/>
          <w:szCs w:val="20"/>
        </w:rPr>
        <w:t>is a</w:t>
      </w:r>
      <w:r w:rsidR="0064673E" w:rsidRPr="00E47C65">
        <w:rPr>
          <w:rFonts w:ascii="Arial" w:hAnsi="Arial" w:cs="Arial"/>
          <w:sz w:val="20"/>
          <w:szCs w:val="20"/>
        </w:rPr>
        <w:t xml:space="preserve"> Ph.D. student in the Department of Spanish and Portuguese </w:t>
      </w:r>
      <w:r w:rsidRPr="00E47C65">
        <w:rPr>
          <w:rFonts w:ascii="Arial" w:hAnsi="Arial" w:cs="Arial"/>
          <w:sz w:val="20"/>
          <w:szCs w:val="20"/>
        </w:rPr>
        <w:t xml:space="preserve">at Rutgers University, </w:t>
      </w:r>
      <w:r w:rsidR="0064673E" w:rsidRPr="00E47C65">
        <w:rPr>
          <w:rFonts w:ascii="Arial" w:hAnsi="Arial" w:cs="Arial"/>
          <w:sz w:val="20"/>
          <w:szCs w:val="20"/>
        </w:rPr>
        <w:t>New Brunswick</w:t>
      </w:r>
      <w:r w:rsidRPr="00E47C65">
        <w:rPr>
          <w:rFonts w:ascii="Arial" w:hAnsi="Arial" w:cs="Arial"/>
          <w:sz w:val="20"/>
          <w:szCs w:val="20"/>
        </w:rPr>
        <w:t>, who holds CITI certificate in Human Subjects Research</w:t>
      </w:r>
      <w:r w:rsidR="0064673E" w:rsidRPr="00E47C65">
        <w:rPr>
          <w:rFonts w:ascii="Arial" w:hAnsi="Arial" w:cs="Arial"/>
          <w:sz w:val="20"/>
          <w:szCs w:val="20"/>
        </w:rPr>
        <w:t xml:space="preserve">. </w:t>
      </w:r>
      <w:r w:rsidRPr="00E47C65">
        <w:rPr>
          <w:rFonts w:ascii="Arial" w:hAnsi="Arial" w:cs="Arial"/>
          <w:sz w:val="20"/>
          <w:szCs w:val="20"/>
        </w:rPr>
        <w:t xml:space="preserve">In addition, the study will be overseen by Dr. Thomas Stephens and Dr. Joseph Casillas, who hold CITI certificates in Human Subjects Research and has extensive experience with experimental design. </w:t>
      </w:r>
    </w:p>
    <w:p w14:paraId="56652704" w14:textId="0F186008" w:rsidR="00EF6970" w:rsidRPr="00E47C65" w:rsidRDefault="00EF6970" w:rsidP="00B80E55">
      <w:pPr>
        <w:contextualSpacing/>
        <w:rPr>
          <w:rFonts w:ascii="Arial" w:eastAsiaTheme="minorEastAsia" w:hAnsi="Arial" w:cs="Arial"/>
          <w:b/>
          <w:bCs/>
          <w:sz w:val="20"/>
          <w:szCs w:val="20"/>
        </w:rPr>
      </w:pPr>
    </w:p>
    <w:p w14:paraId="09B552B1" w14:textId="77777777" w:rsidR="00EF6970" w:rsidRPr="00E47C65" w:rsidRDefault="00EF6970" w:rsidP="00DB5552">
      <w:pPr>
        <w:pStyle w:val="ListParagraph"/>
        <w:numPr>
          <w:ilvl w:val="1"/>
          <w:numId w:val="14"/>
        </w:numPr>
        <w:spacing w:after="0" w:line="240" w:lineRule="auto"/>
        <w:rPr>
          <w:rFonts w:ascii="Arial" w:eastAsiaTheme="minorEastAsia" w:hAnsi="Arial" w:cs="Arial"/>
          <w:b/>
          <w:bCs/>
          <w:sz w:val="20"/>
          <w:szCs w:val="20"/>
        </w:rPr>
      </w:pPr>
      <w:bookmarkStart w:id="13" w:name="ResearchStaffTraining"/>
      <w:r w:rsidRPr="00E47C65">
        <w:rPr>
          <w:rFonts w:ascii="Arial" w:eastAsiaTheme="minorEastAsia" w:hAnsi="Arial" w:cs="Arial"/>
          <w:b/>
          <w:bCs/>
          <w:sz w:val="20"/>
          <w:szCs w:val="20"/>
        </w:rPr>
        <w:t>Research Staff Training</w:t>
      </w:r>
    </w:p>
    <w:bookmarkEnd w:id="13"/>
    <w:p w14:paraId="737D5A4F" w14:textId="219E2AE5" w:rsidR="00FB26B1" w:rsidRPr="00E47C65" w:rsidRDefault="001E6004" w:rsidP="00B80E55">
      <w:pPr>
        <w:pStyle w:val="ListParagraph"/>
        <w:spacing w:after="0" w:line="240" w:lineRule="auto"/>
        <w:ind w:left="360"/>
        <w:jc w:val="both"/>
        <w:rPr>
          <w:rFonts w:ascii="Arial" w:eastAsiaTheme="minorEastAsia" w:hAnsi="Arial" w:cs="Arial"/>
          <w:sz w:val="20"/>
          <w:szCs w:val="20"/>
        </w:rPr>
      </w:pPr>
      <w:r w:rsidRPr="00E47C65">
        <w:rPr>
          <w:rFonts w:ascii="Arial" w:eastAsiaTheme="minorEastAsia" w:hAnsi="Arial" w:cs="Arial"/>
          <w:sz w:val="20"/>
          <w:szCs w:val="20"/>
        </w:rPr>
        <w:t>The principal investigator will be in charge of collecting data, so there is no need to train additional research staff.</w:t>
      </w:r>
    </w:p>
    <w:p w14:paraId="76EA0DE6" w14:textId="77777777" w:rsidR="00EF6970" w:rsidRPr="00E47C65" w:rsidRDefault="00EF6970" w:rsidP="00B80E55">
      <w:pPr>
        <w:pStyle w:val="CommentSubject"/>
        <w:spacing w:after="0"/>
        <w:contextualSpacing/>
        <w:rPr>
          <w:rFonts w:ascii="Arial" w:eastAsiaTheme="minorEastAsia" w:hAnsi="Arial" w:cs="Arial"/>
        </w:rPr>
      </w:pPr>
    </w:p>
    <w:p w14:paraId="0C243615" w14:textId="77777777" w:rsidR="00EF6970" w:rsidRPr="00E47C65" w:rsidRDefault="00EF6970" w:rsidP="00B80E55">
      <w:pPr>
        <w:pStyle w:val="CommentSubject"/>
        <w:spacing w:after="0"/>
        <w:contextualSpacing/>
        <w:rPr>
          <w:rFonts w:ascii="Arial" w:eastAsiaTheme="minorEastAsia" w:hAnsi="Arial" w:cs="Arial"/>
        </w:rPr>
      </w:pPr>
      <w:r w:rsidRPr="00E47C65">
        <w:rPr>
          <w:rFonts w:ascii="Arial" w:eastAsiaTheme="minorEastAsia" w:hAnsi="Arial" w:cs="Arial"/>
        </w:rPr>
        <w:t xml:space="preserve">2.3 </w:t>
      </w:r>
      <w:bookmarkStart w:id="14" w:name="ResourcesAvailable"/>
      <w:r w:rsidRPr="00E47C65">
        <w:rPr>
          <w:rFonts w:ascii="Arial" w:eastAsiaTheme="minorEastAsia" w:hAnsi="Arial" w:cs="Arial"/>
        </w:rPr>
        <w:t>Resources Available</w:t>
      </w:r>
      <w:bookmarkEnd w:id="14"/>
    </w:p>
    <w:p w14:paraId="7128091E" w14:textId="44210DF3" w:rsidR="00FB26B1" w:rsidRPr="00E47C65" w:rsidRDefault="00FB26B1" w:rsidP="00B80E55">
      <w:pPr>
        <w:pStyle w:val="ListParagraph"/>
        <w:spacing w:after="0" w:line="240" w:lineRule="auto"/>
        <w:ind w:left="360"/>
        <w:jc w:val="both"/>
        <w:rPr>
          <w:rFonts w:ascii="Arial" w:eastAsiaTheme="minorEastAsia" w:hAnsi="Arial" w:cs="Arial"/>
          <w:sz w:val="20"/>
          <w:szCs w:val="20"/>
        </w:rPr>
      </w:pPr>
      <w:r w:rsidRPr="00E47C65">
        <w:rPr>
          <w:rFonts w:ascii="Arial" w:eastAsiaTheme="minorEastAsia" w:hAnsi="Arial" w:cs="Arial"/>
          <w:sz w:val="20"/>
          <w:szCs w:val="20"/>
        </w:rPr>
        <w:t xml:space="preserve">All data recorded will be coded to identify participants. Participants will be proficient in English and </w:t>
      </w:r>
      <w:r w:rsidR="00102919" w:rsidRPr="00E47C65">
        <w:rPr>
          <w:rFonts w:ascii="Arial" w:eastAsiaTheme="minorEastAsia" w:hAnsi="Arial" w:cs="Arial"/>
          <w:sz w:val="20"/>
          <w:szCs w:val="20"/>
        </w:rPr>
        <w:t xml:space="preserve">will </w:t>
      </w:r>
      <w:r w:rsidRPr="00E47C65">
        <w:rPr>
          <w:rFonts w:ascii="Arial" w:eastAsiaTheme="minorEastAsia" w:hAnsi="Arial" w:cs="Arial"/>
          <w:sz w:val="20"/>
          <w:szCs w:val="20"/>
        </w:rPr>
        <w:t xml:space="preserve">not </w:t>
      </w:r>
      <w:r w:rsidR="00102919" w:rsidRPr="00E47C65">
        <w:rPr>
          <w:rFonts w:ascii="Arial" w:eastAsiaTheme="minorEastAsia" w:hAnsi="Arial" w:cs="Arial"/>
          <w:sz w:val="20"/>
          <w:szCs w:val="20"/>
        </w:rPr>
        <w:t xml:space="preserve">require </w:t>
      </w:r>
      <w:r w:rsidRPr="00E47C65">
        <w:rPr>
          <w:rFonts w:ascii="Arial" w:eastAsiaTheme="minorEastAsia" w:hAnsi="Arial" w:cs="Arial"/>
          <w:sz w:val="20"/>
          <w:szCs w:val="20"/>
        </w:rPr>
        <w:t>translation or support services will be needed.</w:t>
      </w:r>
    </w:p>
    <w:p w14:paraId="56892D2C" w14:textId="77777777" w:rsidR="00EF6970" w:rsidRPr="00E47C65" w:rsidRDefault="00EF6970" w:rsidP="00B80E55">
      <w:pPr>
        <w:contextualSpacing/>
        <w:rPr>
          <w:rFonts w:ascii="Arial" w:eastAsiaTheme="minorEastAsia" w:hAnsi="Arial" w:cs="Arial"/>
          <w:bCs/>
          <w:sz w:val="20"/>
          <w:szCs w:val="20"/>
        </w:rPr>
      </w:pPr>
    </w:p>
    <w:p w14:paraId="6796D191" w14:textId="77777777" w:rsidR="00EF6970" w:rsidRPr="00E47C65" w:rsidRDefault="00EF6970"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2.4 </w:t>
      </w:r>
      <w:bookmarkStart w:id="15" w:name="ResearchSites"/>
      <w:r w:rsidRPr="00E47C65">
        <w:rPr>
          <w:rFonts w:ascii="Arial" w:eastAsiaTheme="minorEastAsia" w:hAnsi="Arial" w:cs="Arial"/>
          <w:b/>
          <w:bCs/>
          <w:sz w:val="20"/>
          <w:szCs w:val="20"/>
        </w:rPr>
        <w:t>Research Sites</w:t>
      </w:r>
      <w:bookmarkEnd w:id="15"/>
    </w:p>
    <w:p w14:paraId="4A85E6C4" w14:textId="1EDDCEF5" w:rsidR="00FB26B1" w:rsidRPr="00E47C65" w:rsidRDefault="00FB26B1" w:rsidP="002949D7">
      <w:pPr>
        <w:ind w:left="360"/>
        <w:contextualSpacing/>
        <w:rPr>
          <w:rFonts w:ascii="Arial" w:hAnsi="Arial" w:cs="Arial"/>
          <w:sz w:val="20"/>
          <w:szCs w:val="20"/>
        </w:rPr>
      </w:pPr>
      <w:del w:id="16" w:author="Jiawei Shao" w:date="2022-12-20T14:22:00Z">
        <w:r w:rsidRPr="00E47C65" w:rsidDel="00DC40DE">
          <w:rPr>
            <w:rFonts w:ascii="Arial" w:hAnsi="Arial" w:cs="Arial"/>
            <w:sz w:val="20"/>
            <w:szCs w:val="20"/>
          </w:rPr>
          <w:delText>N/A</w:delText>
        </w:r>
      </w:del>
      <w:ins w:id="17" w:author="Jiawei Shao" w:date="2022-12-20T14:22:00Z">
        <w:r w:rsidR="00DC40DE">
          <w:rPr>
            <w:rFonts w:ascii="Arial" w:hAnsi="Arial" w:cs="Arial"/>
            <w:sz w:val="20"/>
            <w:szCs w:val="20"/>
          </w:rPr>
          <w:t xml:space="preserve">Spanish and Portuguese Department, Rutgers, </w:t>
        </w:r>
        <w:r w:rsidR="00DC40DE" w:rsidRPr="00DC40DE">
          <w:rPr>
            <w:rFonts w:ascii="Arial" w:hAnsi="Arial" w:cs="Arial"/>
            <w:sz w:val="20"/>
            <w:szCs w:val="20"/>
          </w:rPr>
          <w:t>Academic Building-CAC 15 Seminary Place, New Brunswick, NJ 08901</w:t>
        </w:r>
      </w:ins>
    </w:p>
    <w:p w14:paraId="011A69F3" w14:textId="77777777" w:rsidR="002949D7" w:rsidRPr="00E47C65" w:rsidRDefault="002949D7" w:rsidP="002949D7">
      <w:pPr>
        <w:contextualSpacing/>
        <w:rPr>
          <w:rFonts w:ascii="Arial" w:hAnsi="Arial" w:cs="Arial"/>
          <w:sz w:val="20"/>
          <w:szCs w:val="20"/>
        </w:rPr>
      </w:pPr>
    </w:p>
    <w:p w14:paraId="0033CF1C" w14:textId="0C71144B" w:rsidR="00EF6970" w:rsidRPr="00E47C65" w:rsidRDefault="00EF6970" w:rsidP="00B80E55">
      <w:pPr>
        <w:contextualSpacing/>
        <w:rPr>
          <w:rFonts w:ascii="Arial" w:eastAsiaTheme="minorEastAsia" w:hAnsi="Arial" w:cs="Arial"/>
          <w:sz w:val="20"/>
          <w:szCs w:val="20"/>
        </w:rPr>
      </w:pPr>
    </w:p>
    <w:p w14:paraId="4865C95D" w14:textId="65306288" w:rsidR="004553BD" w:rsidRPr="00E47C65" w:rsidRDefault="29BF6FBF" w:rsidP="00B80E55">
      <w:pPr>
        <w:shd w:val="clear" w:color="auto" w:fill="9CC2E5" w:themeFill="accent1" w:themeFillTint="99"/>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3.0 </w:t>
      </w:r>
      <w:bookmarkStart w:id="18" w:name="MultiCenterResearch"/>
      <w:r w:rsidRPr="00E47C65">
        <w:rPr>
          <w:rFonts w:ascii="Arial" w:eastAsiaTheme="minorEastAsia" w:hAnsi="Arial" w:cs="Arial"/>
          <w:b/>
          <w:bCs/>
          <w:sz w:val="20"/>
          <w:szCs w:val="20"/>
        </w:rPr>
        <w:t>Multi Center Research</w:t>
      </w:r>
      <w:bookmarkEnd w:id="18"/>
    </w:p>
    <w:p w14:paraId="021EDD39" w14:textId="5E550F18" w:rsidR="00382B73" w:rsidRPr="00E47C65" w:rsidRDefault="00382B73" w:rsidP="00B80E55">
      <w:pPr>
        <w:contextualSpacing/>
        <w:rPr>
          <w:rFonts w:ascii="Arial" w:eastAsiaTheme="minorEastAsia" w:hAnsi="Arial" w:cs="Arial"/>
          <w:iCs/>
          <w:sz w:val="20"/>
          <w:szCs w:val="20"/>
        </w:rPr>
      </w:pPr>
    </w:p>
    <w:p w14:paraId="0030F0F3" w14:textId="70985CF6" w:rsidR="007A2E4F" w:rsidRPr="00E47C65" w:rsidRDefault="007A2E4F" w:rsidP="00B80E55">
      <w:pPr>
        <w:contextualSpacing/>
        <w:rPr>
          <w:rFonts w:ascii="Arial" w:eastAsiaTheme="minorEastAsia" w:hAnsi="Arial" w:cs="Arial"/>
          <w:iCs/>
          <w:sz w:val="20"/>
          <w:szCs w:val="20"/>
        </w:rPr>
      </w:pPr>
    </w:p>
    <w:p w14:paraId="20333C89" w14:textId="77777777" w:rsidR="007A2E4F" w:rsidRPr="00E47C65" w:rsidRDefault="007A2E4F" w:rsidP="00B80E55">
      <w:pPr>
        <w:contextualSpacing/>
        <w:rPr>
          <w:rFonts w:ascii="Arial" w:eastAsiaTheme="minorEastAsia" w:hAnsi="Arial" w:cs="Arial"/>
          <w:iCs/>
          <w:sz w:val="20"/>
          <w:szCs w:val="20"/>
        </w:rPr>
      </w:pPr>
    </w:p>
    <w:p w14:paraId="5EAEF945" w14:textId="36AF4DB4" w:rsidR="007A3827" w:rsidRPr="00E47C65" w:rsidRDefault="29BF6FBF" w:rsidP="00B80E55">
      <w:pPr>
        <w:shd w:val="clear" w:color="auto" w:fill="9CC2E5" w:themeFill="accent1" w:themeFillTint="99"/>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4.0 </w:t>
      </w:r>
      <w:bookmarkStart w:id="19" w:name="SubjectConsiderations"/>
      <w:bookmarkStart w:id="20" w:name="ResearchDataSources"/>
      <w:r w:rsidR="00A56A0B" w:rsidRPr="00E47C65">
        <w:rPr>
          <w:rFonts w:ascii="Arial" w:hAnsi="Arial" w:cs="Arial"/>
          <w:b/>
          <w:bCs/>
          <w:sz w:val="20"/>
          <w:szCs w:val="20"/>
        </w:rPr>
        <w:t>Subject Considerations</w:t>
      </w:r>
      <w:bookmarkEnd w:id="19"/>
    </w:p>
    <w:bookmarkEnd w:id="20"/>
    <w:p w14:paraId="1947BE8E" w14:textId="3C88C7DD" w:rsidR="00527E5F" w:rsidRPr="00E47C65" w:rsidRDefault="00527E5F" w:rsidP="00B80E55">
      <w:pPr>
        <w:contextualSpacing/>
        <w:rPr>
          <w:rFonts w:ascii="Arial" w:eastAsiaTheme="minorEastAsia" w:hAnsi="Arial" w:cs="Arial"/>
          <w:b/>
          <w:bCs/>
          <w:sz w:val="20"/>
          <w:szCs w:val="20"/>
        </w:rPr>
      </w:pPr>
    </w:p>
    <w:p w14:paraId="216180C7" w14:textId="77777777" w:rsidR="00527E5F" w:rsidRPr="00E47C65" w:rsidRDefault="00527E5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4.1 </w:t>
      </w:r>
      <w:bookmarkStart w:id="21" w:name="SubjectSelectionandEnrollmentConside"/>
      <w:r w:rsidRPr="00E47C65">
        <w:rPr>
          <w:rFonts w:ascii="Arial" w:eastAsiaTheme="minorEastAsia" w:hAnsi="Arial" w:cs="Arial"/>
          <w:b/>
          <w:bCs/>
          <w:sz w:val="20"/>
          <w:szCs w:val="20"/>
        </w:rPr>
        <w:t xml:space="preserve">Subject Selection and Enrollment Considerations </w:t>
      </w:r>
      <w:bookmarkEnd w:id="21"/>
    </w:p>
    <w:p w14:paraId="349605EB" w14:textId="77777777" w:rsidR="00527E5F" w:rsidRPr="00E47C65" w:rsidRDefault="00527E5F" w:rsidP="00B80E55">
      <w:pPr>
        <w:pStyle w:val="ListParagraph"/>
        <w:spacing w:after="0" w:line="240" w:lineRule="auto"/>
        <w:ind w:left="360"/>
        <w:rPr>
          <w:rFonts w:ascii="Arial" w:eastAsiaTheme="minorEastAsia" w:hAnsi="Arial" w:cs="Arial"/>
          <w:b/>
          <w:bCs/>
          <w:sz w:val="20"/>
          <w:szCs w:val="20"/>
        </w:rPr>
      </w:pPr>
    </w:p>
    <w:p w14:paraId="7A6DE7FA" w14:textId="77777777" w:rsidR="00527E5F" w:rsidRPr="00E47C65" w:rsidRDefault="00527E5F" w:rsidP="00DB5552">
      <w:pPr>
        <w:pStyle w:val="ListParagraph"/>
        <w:numPr>
          <w:ilvl w:val="0"/>
          <w:numId w:val="15"/>
        </w:numPr>
        <w:spacing w:after="0" w:line="240" w:lineRule="auto"/>
        <w:ind w:left="360" w:firstLine="0"/>
        <w:rPr>
          <w:rFonts w:ascii="Arial" w:eastAsiaTheme="minorEastAsia" w:hAnsi="Arial" w:cs="Arial"/>
          <w:b/>
          <w:bCs/>
          <w:sz w:val="20"/>
          <w:szCs w:val="20"/>
        </w:rPr>
      </w:pPr>
      <w:r w:rsidRPr="00E47C65">
        <w:rPr>
          <w:rFonts w:ascii="Arial" w:eastAsiaTheme="minorEastAsia" w:hAnsi="Arial" w:cs="Arial"/>
          <w:b/>
          <w:bCs/>
          <w:sz w:val="20"/>
          <w:szCs w:val="20"/>
        </w:rPr>
        <w:t>Method to Identify Potential Subjects</w:t>
      </w:r>
    </w:p>
    <w:p w14:paraId="5A6F6D42" w14:textId="304B66E4" w:rsidR="00FB26B1" w:rsidRPr="00E47C65" w:rsidRDefault="00843FB9" w:rsidP="00B80E55">
      <w:pPr>
        <w:ind w:left="720"/>
        <w:contextualSpacing/>
        <w:jc w:val="both"/>
        <w:rPr>
          <w:rFonts w:ascii="Arial" w:eastAsiaTheme="minorEastAsia" w:hAnsi="Arial" w:cs="Arial"/>
          <w:sz w:val="20"/>
          <w:szCs w:val="20"/>
        </w:rPr>
      </w:pPr>
      <w:r w:rsidRPr="00E47C65">
        <w:rPr>
          <w:rFonts w:ascii="Arial" w:eastAsiaTheme="minorEastAsia" w:hAnsi="Arial" w:cs="Arial"/>
          <w:sz w:val="20"/>
          <w:szCs w:val="20"/>
        </w:rPr>
        <w:t>Participants</w:t>
      </w:r>
      <w:r w:rsidR="00FB26B1" w:rsidRPr="00E47C65">
        <w:rPr>
          <w:rFonts w:ascii="Arial" w:eastAsiaTheme="minorEastAsia" w:hAnsi="Arial" w:cs="Arial"/>
          <w:sz w:val="20"/>
          <w:szCs w:val="20"/>
        </w:rPr>
        <w:t xml:space="preserve"> will be recruited</w:t>
      </w:r>
      <w:r w:rsidRPr="00E47C65">
        <w:rPr>
          <w:rFonts w:ascii="Arial" w:eastAsiaTheme="minorEastAsia" w:hAnsi="Arial" w:cs="Arial"/>
          <w:sz w:val="20"/>
          <w:szCs w:val="20"/>
        </w:rPr>
        <w:t xml:space="preserve"> from various settings. A research poster will be distributed</w:t>
      </w:r>
      <w:r w:rsidR="00102919" w:rsidRPr="00E47C65">
        <w:rPr>
          <w:rFonts w:ascii="Arial" w:eastAsiaTheme="minorEastAsia" w:hAnsi="Arial" w:cs="Arial"/>
          <w:sz w:val="20"/>
          <w:szCs w:val="20"/>
        </w:rPr>
        <w:t xml:space="preserve"> to universities, educational settings and other social media platforms </w:t>
      </w:r>
      <w:r w:rsidRPr="00E47C65">
        <w:rPr>
          <w:rFonts w:ascii="Arial" w:eastAsiaTheme="minorEastAsia" w:hAnsi="Arial" w:cs="Arial"/>
          <w:sz w:val="20"/>
          <w:szCs w:val="20"/>
        </w:rPr>
        <w:t xml:space="preserve">in order to recruited </w:t>
      </w:r>
      <w:r w:rsidR="00D363BC" w:rsidRPr="00E47C65">
        <w:rPr>
          <w:rFonts w:ascii="Arial" w:eastAsiaTheme="minorEastAsia" w:hAnsi="Arial" w:cs="Arial"/>
          <w:sz w:val="20"/>
          <w:szCs w:val="20"/>
        </w:rPr>
        <w:t>target group of participants: native speakers of English from northeastern America and late learners of Spanish at intermediate to advanced level of proficiency.</w:t>
      </w:r>
    </w:p>
    <w:p w14:paraId="694182B2" w14:textId="77777777" w:rsidR="00843FB9" w:rsidRPr="00E47C65" w:rsidRDefault="00843FB9" w:rsidP="00B80E55">
      <w:pPr>
        <w:ind w:left="720"/>
        <w:contextualSpacing/>
        <w:jc w:val="both"/>
        <w:rPr>
          <w:rFonts w:ascii="Arial" w:eastAsiaTheme="minorEastAsia" w:hAnsi="Arial" w:cs="Arial"/>
          <w:sz w:val="20"/>
          <w:szCs w:val="20"/>
        </w:rPr>
      </w:pPr>
    </w:p>
    <w:p w14:paraId="1594E0EE" w14:textId="77777777" w:rsidR="00527E5F" w:rsidRPr="00E47C65" w:rsidRDefault="00527E5F" w:rsidP="00DB5552">
      <w:pPr>
        <w:pStyle w:val="ListParagraph"/>
        <w:numPr>
          <w:ilvl w:val="0"/>
          <w:numId w:val="15"/>
        </w:numPr>
        <w:spacing w:after="0" w:line="240" w:lineRule="auto"/>
        <w:ind w:left="360" w:firstLine="0"/>
        <w:jc w:val="both"/>
        <w:rPr>
          <w:rFonts w:ascii="Arial" w:eastAsiaTheme="minorEastAsia" w:hAnsi="Arial" w:cs="Arial"/>
          <w:sz w:val="20"/>
          <w:szCs w:val="20"/>
        </w:rPr>
      </w:pPr>
      <w:r w:rsidRPr="00E47C65">
        <w:rPr>
          <w:rFonts w:ascii="Arial" w:eastAsiaTheme="minorEastAsia" w:hAnsi="Arial" w:cs="Arial"/>
          <w:b/>
          <w:bCs/>
          <w:sz w:val="20"/>
          <w:szCs w:val="20"/>
        </w:rPr>
        <w:t>Recruitment Details</w:t>
      </w:r>
    </w:p>
    <w:p w14:paraId="37CA2F0A" w14:textId="0B94EE8E" w:rsidR="00843FB9" w:rsidRPr="00E47C65" w:rsidRDefault="00D363BC" w:rsidP="00B80E55">
      <w:pPr>
        <w:ind w:left="720"/>
        <w:contextualSpacing/>
        <w:jc w:val="both"/>
        <w:rPr>
          <w:rFonts w:ascii="Arial" w:eastAsiaTheme="minorEastAsia" w:hAnsi="Arial" w:cs="Arial"/>
          <w:sz w:val="20"/>
          <w:szCs w:val="20"/>
        </w:rPr>
      </w:pPr>
      <w:r w:rsidRPr="00E47C65">
        <w:rPr>
          <w:rFonts w:ascii="Arial" w:eastAsiaTheme="minorEastAsia" w:hAnsi="Arial" w:cs="Arial"/>
          <w:sz w:val="20"/>
          <w:szCs w:val="20"/>
        </w:rPr>
        <w:t xml:space="preserve">We aim to recruit a total of </w:t>
      </w:r>
      <w:r w:rsidR="00C7363B" w:rsidRPr="00E47C65">
        <w:rPr>
          <w:rFonts w:ascii="Arial" w:eastAsiaTheme="minorEastAsia" w:hAnsi="Arial" w:cs="Arial"/>
          <w:sz w:val="20"/>
          <w:szCs w:val="20"/>
        </w:rPr>
        <w:t>6</w:t>
      </w:r>
      <w:r w:rsidRPr="00E47C65">
        <w:rPr>
          <w:rFonts w:ascii="Arial" w:eastAsiaTheme="minorEastAsia" w:hAnsi="Arial" w:cs="Arial"/>
          <w:sz w:val="20"/>
          <w:szCs w:val="20"/>
        </w:rPr>
        <w:t xml:space="preserve">0 participants of native speakers of English and late learners of Spanish. The first group, late L2 learners of Spanish with English as their first language, will be recruited from classes in the Department of Spanish and Portuguese with permission from the Graduate </w:t>
      </w:r>
      <w:r w:rsidRPr="00E47C65">
        <w:rPr>
          <w:rFonts w:ascii="Arial" w:eastAsiaTheme="minorEastAsia" w:hAnsi="Arial" w:cs="Arial"/>
          <w:sz w:val="20"/>
          <w:szCs w:val="20"/>
        </w:rPr>
        <w:lastRenderedPageBreak/>
        <w:t>Program Director, the Spanish undergraduate coordinator, and individual instructors. Participation is completely voluntary, and participants will either receive course credit or a $15 electronic gift card for their participation. For participants who are not Rutgers students, we will post the document on Facebook pages of professional organizations for Spanish educators. In addition, a flyer will be posted in language centers recruiting participants for this study. Participants will be compensated at a rate established by the researchers’ institution</w:t>
      </w:r>
      <w:ins w:id="22" w:author="Jiawei Shao [2]" w:date="2023-01-26T10:02:00Z">
        <w:r w:rsidR="00B36C43">
          <w:rPr>
            <w:rFonts w:ascii="Arial" w:eastAsiaTheme="minorEastAsia" w:hAnsi="Arial" w:cs="Arial"/>
            <w:sz w:val="20"/>
            <w:szCs w:val="20"/>
          </w:rPr>
          <w:t xml:space="preserve"> ($15)</w:t>
        </w:r>
      </w:ins>
      <w:r w:rsidRPr="00E47C65">
        <w:rPr>
          <w:rFonts w:ascii="Arial" w:eastAsiaTheme="minorEastAsia" w:hAnsi="Arial" w:cs="Arial"/>
          <w:sz w:val="20"/>
          <w:szCs w:val="20"/>
        </w:rPr>
        <w:t>. Recruitment will occur on a weekly basis in various locations in order to obtain a diverse pool sample.</w:t>
      </w:r>
    </w:p>
    <w:p w14:paraId="69CDDCBA" w14:textId="77777777" w:rsidR="00843FB9" w:rsidRPr="00E47C65" w:rsidRDefault="00843FB9" w:rsidP="00B80E55">
      <w:pPr>
        <w:ind w:left="720"/>
        <w:contextualSpacing/>
        <w:jc w:val="both"/>
        <w:rPr>
          <w:rFonts w:ascii="Arial" w:eastAsiaTheme="minorEastAsia" w:hAnsi="Arial" w:cs="Arial"/>
          <w:sz w:val="20"/>
          <w:szCs w:val="20"/>
        </w:rPr>
      </w:pPr>
    </w:p>
    <w:p w14:paraId="2874E817" w14:textId="77777777" w:rsidR="00527E5F" w:rsidRPr="00E47C65" w:rsidRDefault="00527E5F" w:rsidP="00DB5552">
      <w:pPr>
        <w:pStyle w:val="ListParagraph"/>
        <w:numPr>
          <w:ilvl w:val="0"/>
          <w:numId w:val="15"/>
        </w:numPr>
        <w:spacing w:after="0" w:line="240" w:lineRule="auto"/>
        <w:ind w:left="360" w:firstLine="0"/>
        <w:jc w:val="both"/>
        <w:rPr>
          <w:rFonts w:ascii="Arial" w:eastAsiaTheme="minorEastAsia" w:hAnsi="Arial" w:cs="Arial"/>
          <w:sz w:val="20"/>
          <w:szCs w:val="20"/>
        </w:rPr>
      </w:pPr>
      <w:r w:rsidRPr="00E47C65">
        <w:rPr>
          <w:rFonts w:ascii="Arial" w:eastAsiaTheme="minorEastAsia" w:hAnsi="Arial" w:cs="Arial"/>
          <w:b/>
          <w:bCs/>
          <w:sz w:val="20"/>
          <w:szCs w:val="20"/>
        </w:rPr>
        <w:t>Subject Screening</w:t>
      </w:r>
    </w:p>
    <w:p w14:paraId="03714F40" w14:textId="16844779" w:rsidR="00D363BC" w:rsidRPr="00E47C65" w:rsidRDefault="00D363BC" w:rsidP="00D363BC">
      <w:pPr>
        <w:pStyle w:val="NormalWeb"/>
        <w:spacing w:before="240" w:beforeAutospacing="0" w:after="240" w:afterAutospacing="0"/>
        <w:ind w:left="709"/>
      </w:pPr>
      <w:r w:rsidRPr="00E47C65">
        <w:rPr>
          <w:rFonts w:ascii="Arial" w:hAnsi="Arial" w:cs="Arial"/>
          <w:color w:val="000000"/>
          <w:sz w:val="20"/>
          <w:szCs w:val="20"/>
        </w:rPr>
        <w:t>Participants will be screened and will be required to meet the criteria set by this study. If participants are not eligible, they will be informed by the investigators. Participants who present potential challenges in finishing the study (such as visually or hearing impaired) may not qualify.</w:t>
      </w:r>
    </w:p>
    <w:p w14:paraId="3D80D7B2" w14:textId="12DF8A0E" w:rsidR="006449E0" w:rsidRPr="00E47C65" w:rsidRDefault="006449E0" w:rsidP="007E27A1">
      <w:pPr>
        <w:contextualSpacing/>
        <w:rPr>
          <w:rFonts w:ascii="Arial" w:eastAsiaTheme="minorEastAsia" w:hAnsi="Arial" w:cs="Arial"/>
          <w:sz w:val="20"/>
          <w:szCs w:val="20"/>
        </w:rPr>
      </w:pPr>
    </w:p>
    <w:p w14:paraId="24BFEC04" w14:textId="77777777" w:rsidR="006449E0" w:rsidRPr="00E47C65" w:rsidRDefault="006449E0" w:rsidP="00D363BC">
      <w:pPr>
        <w:contextualSpacing/>
        <w:rPr>
          <w:rFonts w:ascii="Arial" w:eastAsiaTheme="minorEastAsia" w:hAnsi="Arial" w:cs="Arial"/>
          <w:sz w:val="20"/>
          <w:szCs w:val="20"/>
        </w:rPr>
      </w:pPr>
    </w:p>
    <w:p w14:paraId="6EEE73FC" w14:textId="36803F28" w:rsidR="003B045C" w:rsidRPr="00E47C65" w:rsidRDefault="00527E5F" w:rsidP="0077456B">
      <w:pPr>
        <w:pStyle w:val="ListParagraph"/>
        <w:numPr>
          <w:ilvl w:val="0"/>
          <w:numId w:val="16"/>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rPr>
        <w:t>Inclusion Criteria</w:t>
      </w:r>
    </w:p>
    <w:p w14:paraId="71DF1CB0" w14:textId="62F406D6" w:rsidR="00D363BC" w:rsidRPr="00E47C65" w:rsidRDefault="00D363BC" w:rsidP="00D363BC">
      <w:pPr>
        <w:ind w:left="1080"/>
        <w:contextualSpacing/>
        <w:jc w:val="both"/>
        <w:rPr>
          <w:rFonts w:ascii="Arial" w:eastAsiaTheme="minorEastAsia" w:hAnsi="Arial" w:cs="Arial"/>
          <w:sz w:val="20"/>
          <w:szCs w:val="20"/>
        </w:rPr>
      </w:pPr>
      <w:r w:rsidRPr="00E47C65">
        <w:rPr>
          <w:rFonts w:ascii="Arial" w:eastAsiaTheme="minorEastAsia" w:hAnsi="Arial" w:cs="Arial"/>
          <w:sz w:val="20"/>
          <w:szCs w:val="20"/>
        </w:rPr>
        <w:t xml:space="preserve">We aim to recruit a total of </w:t>
      </w:r>
      <w:r w:rsidR="00C7363B" w:rsidRPr="00E47C65">
        <w:rPr>
          <w:rFonts w:ascii="Arial" w:eastAsiaTheme="minorEastAsia" w:hAnsi="Arial" w:cs="Arial"/>
          <w:sz w:val="20"/>
          <w:szCs w:val="20"/>
        </w:rPr>
        <w:t>6</w:t>
      </w:r>
      <w:r w:rsidRPr="00E47C65">
        <w:rPr>
          <w:rFonts w:ascii="Arial" w:eastAsiaTheme="minorEastAsia" w:hAnsi="Arial" w:cs="Arial"/>
          <w:sz w:val="20"/>
          <w:szCs w:val="20"/>
        </w:rPr>
        <w:t>0 participants. Spanish learners who are native speakers of English will be recruited for this study. Participants will have to meet the following criteria:</w:t>
      </w:r>
    </w:p>
    <w:p w14:paraId="179FDBD5" w14:textId="77777777" w:rsidR="00D363BC" w:rsidRPr="00E47C65" w:rsidRDefault="00D363BC" w:rsidP="00D363BC">
      <w:pPr>
        <w:ind w:left="1080"/>
        <w:contextualSpacing/>
        <w:jc w:val="both"/>
        <w:rPr>
          <w:rFonts w:ascii="Arial" w:eastAsiaTheme="minorEastAsia" w:hAnsi="Arial" w:cs="Arial"/>
          <w:sz w:val="20"/>
          <w:szCs w:val="20"/>
        </w:rPr>
      </w:pPr>
    </w:p>
    <w:p w14:paraId="37D8482D" w14:textId="4394E3FB" w:rsidR="00D363BC" w:rsidRPr="00E47C65" w:rsidRDefault="00D363BC" w:rsidP="00D363BC">
      <w:pPr>
        <w:pStyle w:val="ListParagraph"/>
        <w:numPr>
          <w:ilvl w:val="0"/>
          <w:numId w:val="39"/>
        </w:numPr>
        <w:ind w:left="1530" w:hanging="270"/>
        <w:jc w:val="both"/>
        <w:rPr>
          <w:rFonts w:ascii="Arial" w:eastAsiaTheme="minorEastAsia" w:hAnsi="Arial" w:cs="Arial"/>
          <w:b/>
          <w:bCs/>
          <w:sz w:val="20"/>
          <w:szCs w:val="20"/>
        </w:rPr>
      </w:pPr>
      <w:r w:rsidRPr="00E47C65">
        <w:rPr>
          <w:rFonts w:ascii="Arial" w:eastAsiaTheme="minorEastAsia" w:hAnsi="Arial" w:cs="Arial"/>
          <w:sz w:val="20"/>
          <w:szCs w:val="20"/>
        </w:rPr>
        <w:t>Adults, 18-65 years of age, able to consent in English</w:t>
      </w:r>
    </w:p>
    <w:p w14:paraId="41FADFB6" w14:textId="5E7B4ABB" w:rsidR="00C90D27" w:rsidRPr="00E47C65" w:rsidRDefault="00C90D27" w:rsidP="00D363BC">
      <w:pPr>
        <w:pStyle w:val="ListParagraph"/>
        <w:numPr>
          <w:ilvl w:val="0"/>
          <w:numId w:val="39"/>
        </w:numPr>
        <w:ind w:left="1530" w:hanging="270"/>
        <w:jc w:val="both"/>
        <w:rPr>
          <w:rFonts w:ascii="Arial" w:eastAsiaTheme="minorEastAsia" w:hAnsi="Arial" w:cs="Arial"/>
          <w:b/>
          <w:bCs/>
          <w:sz w:val="20"/>
          <w:szCs w:val="20"/>
        </w:rPr>
      </w:pPr>
      <w:r w:rsidRPr="00E47C65">
        <w:rPr>
          <w:rFonts w:ascii="Arial" w:eastAsiaTheme="minorEastAsia" w:hAnsi="Arial" w:cs="Arial"/>
          <w:sz w:val="20"/>
          <w:szCs w:val="20"/>
        </w:rPr>
        <w:t xml:space="preserve">Native speaker of northeastern American English </w:t>
      </w:r>
    </w:p>
    <w:p w14:paraId="3AEECA17" w14:textId="31832B59" w:rsidR="00C90D27" w:rsidRPr="00E47C65" w:rsidRDefault="00C90D27" w:rsidP="00D363BC">
      <w:pPr>
        <w:pStyle w:val="ListParagraph"/>
        <w:numPr>
          <w:ilvl w:val="0"/>
          <w:numId w:val="39"/>
        </w:numPr>
        <w:ind w:left="1530" w:hanging="270"/>
        <w:jc w:val="both"/>
        <w:rPr>
          <w:rFonts w:ascii="Arial" w:eastAsiaTheme="minorEastAsia" w:hAnsi="Arial" w:cs="Arial"/>
          <w:b/>
          <w:bCs/>
          <w:sz w:val="20"/>
          <w:szCs w:val="20"/>
        </w:rPr>
      </w:pPr>
      <w:r w:rsidRPr="00E47C65">
        <w:rPr>
          <w:rFonts w:ascii="Arial" w:eastAsiaTheme="minorEastAsia" w:hAnsi="Arial" w:cs="Arial"/>
          <w:sz w:val="20"/>
          <w:szCs w:val="20"/>
        </w:rPr>
        <w:t xml:space="preserve">Currently still actively learning/using Spanish </w:t>
      </w:r>
    </w:p>
    <w:p w14:paraId="79FD9765" w14:textId="0A43A059" w:rsidR="00C90D27" w:rsidRPr="00E47C65" w:rsidRDefault="00C90D27" w:rsidP="00D363BC">
      <w:pPr>
        <w:pStyle w:val="ListParagraph"/>
        <w:numPr>
          <w:ilvl w:val="0"/>
          <w:numId w:val="39"/>
        </w:numPr>
        <w:ind w:left="1530" w:hanging="270"/>
        <w:jc w:val="both"/>
        <w:rPr>
          <w:rFonts w:ascii="Arial" w:eastAsiaTheme="minorEastAsia" w:hAnsi="Arial" w:cs="Arial"/>
          <w:b/>
          <w:bCs/>
          <w:sz w:val="20"/>
          <w:szCs w:val="20"/>
        </w:rPr>
      </w:pPr>
      <w:r w:rsidRPr="00E47C65">
        <w:rPr>
          <w:rFonts w:ascii="Arial" w:eastAsiaTheme="minorEastAsia" w:hAnsi="Arial" w:cs="Arial"/>
          <w:sz w:val="20"/>
          <w:szCs w:val="20"/>
        </w:rPr>
        <w:t>Demonstrate a language level from intermediate to advanced</w:t>
      </w:r>
    </w:p>
    <w:p w14:paraId="18CBD6D3" w14:textId="77777777" w:rsidR="00D363BC" w:rsidRPr="00E47C65" w:rsidRDefault="00D363BC" w:rsidP="00D363BC">
      <w:pPr>
        <w:pStyle w:val="ListParagraph"/>
        <w:numPr>
          <w:ilvl w:val="0"/>
          <w:numId w:val="39"/>
        </w:numPr>
        <w:ind w:left="1530" w:hanging="270"/>
        <w:jc w:val="both"/>
        <w:rPr>
          <w:rFonts w:ascii="Arial" w:eastAsiaTheme="minorEastAsia" w:hAnsi="Arial" w:cs="Arial"/>
          <w:sz w:val="20"/>
          <w:szCs w:val="20"/>
        </w:rPr>
      </w:pPr>
      <w:r w:rsidRPr="00E47C65">
        <w:rPr>
          <w:rFonts w:ascii="Arial" w:eastAsiaTheme="minorEastAsia" w:hAnsi="Arial" w:cs="Arial"/>
          <w:sz w:val="20"/>
          <w:szCs w:val="20"/>
        </w:rPr>
        <w:t>Currently work full time as an educator</w:t>
      </w:r>
    </w:p>
    <w:p w14:paraId="5EFD2E3F" w14:textId="77777777" w:rsidR="00D363BC" w:rsidRPr="00E47C65" w:rsidRDefault="00D363BC" w:rsidP="00D363BC">
      <w:pPr>
        <w:pStyle w:val="ListParagraph"/>
        <w:numPr>
          <w:ilvl w:val="0"/>
          <w:numId w:val="39"/>
        </w:numPr>
        <w:ind w:left="1530" w:hanging="270"/>
        <w:jc w:val="both"/>
        <w:rPr>
          <w:rFonts w:ascii="Arial" w:eastAsiaTheme="minorEastAsia" w:hAnsi="Arial" w:cs="Arial"/>
          <w:sz w:val="20"/>
          <w:szCs w:val="20"/>
        </w:rPr>
      </w:pPr>
      <w:r w:rsidRPr="00E47C65">
        <w:rPr>
          <w:rFonts w:ascii="Arial" w:eastAsiaTheme="minorEastAsia" w:hAnsi="Arial" w:cs="Arial"/>
          <w:sz w:val="20"/>
          <w:szCs w:val="20"/>
        </w:rPr>
        <w:t>Currently teach a subject (e.g., Language Arts, Social Studies, Foreign language)</w:t>
      </w:r>
    </w:p>
    <w:p w14:paraId="06A4F772" w14:textId="175C90DD" w:rsidR="00D363BC" w:rsidRPr="00E47C65" w:rsidRDefault="00D363BC" w:rsidP="000265BB">
      <w:pPr>
        <w:ind w:left="1080"/>
        <w:contextualSpacing/>
        <w:jc w:val="both"/>
        <w:rPr>
          <w:rFonts w:ascii="Arial" w:eastAsiaTheme="minorEastAsia" w:hAnsi="Arial" w:cs="Arial"/>
          <w:sz w:val="20"/>
          <w:szCs w:val="20"/>
        </w:rPr>
      </w:pPr>
    </w:p>
    <w:p w14:paraId="23C9EF61" w14:textId="099D30F3" w:rsidR="0090344D" w:rsidRPr="00E47C65" w:rsidRDefault="00C90D27" w:rsidP="000265BB">
      <w:pPr>
        <w:ind w:left="1080"/>
        <w:contextualSpacing/>
        <w:jc w:val="both"/>
        <w:rPr>
          <w:rFonts w:ascii="Arial" w:eastAsiaTheme="minorEastAsia" w:hAnsi="Arial" w:cs="Arial"/>
          <w:sz w:val="20"/>
          <w:szCs w:val="20"/>
        </w:rPr>
      </w:pPr>
      <w:r w:rsidRPr="00E47C65">
        <w:rPr>
          <w:rFonts w:ascii="Arial" w:eastAsiaTheme="minorEastAsia" w:hAnsi="Arial" w:cs="Arial"/>
          <w:sz w:val="20"/>
          <w:szCs w:val="20"/>
        </w:rPr>
        <w:t>The language level will be determined by both a language proficiency test DELE, and in the language course in which the participants are enrolled.</w:t>
      </w:r>
    </w:p>
    <w:p w14:paraId="6E6B825D" w14:textId="77777777" w:rsidR="00C90D27" w:rsidRPr="00E47C65" w:rsidRDefault="00C90D27" w:rsidP="000265BB">
      <w:pPr>
        <w:ind w:left="1080"/>
        <w:contextualSpacing/>
        <w:jc w:val="both"/>
        <w:rPr>
          <w:rFonts w:ascii="Arial" w:eastAsiaTheme="minorEastAsia" w:hAnsi="Arial" w:cs="Arial"/>
          <w:sz w:val="20"/>
          <w:szCs w:val="20"/>
        </w:rPr>
      </w:pPr>
    </w:p>
    <w:p w14:paraId="4A3C042D" w14:textId="2C0CDCBC" w:rsidR="008223C6" w:rsidRPr="00E47C65" w:rsidRDefault="008223C6" w:rsidP="00C90D27">
      <w:pPr>
        <w:pStyle w:val="ListParagraph"/>
        <w:numPr>
          <w:ilvl w:val="0"/>
          <w:numId w:val="16"/>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rPr>
        <w:t>Exclusion Criteria</w:t>
      </w:r>
    </w:p>
    <w:p w14:paraId="10B2AA91" w14:textId="71053BE3" w:rsidR="00C90D27" w:rsidRPr="00E47C65" w:rsidRDefault="00C90D27" w:rsidP="00C90D27">
      <w:pPr>
        <w:ind w:left="1080"/>
        <w:contextualSpacing/>
        <w:jc w:val="both"/>
        <w:rPr>
          <w:rFonts w:ascii="Arial" w:eastAsiaTheme="minorEastAsia" w:hAnsi="Arial" w:cs="Arial"/>
          <w:sz w:val="20"/>
          <w:szCs w:val="20"/>
        </w:rPr>
      </w:pPr>
      <w:r w:rsidRPr="00E47C65">
        <w:rPr>
          <w:rFonts w:ascii="Arial" w:eastAsiaTheme="minorEastAsia" w:hAnsi="Arial" w:cs="Arial"/>
          <w:sz w:val="20"/>
          <w:szCs w:val="20"/>
        </w:rPr>
        <w:t>Participants at beginning levels will be excluded due to their low proficiency skills in Spanish. Participants who have started learning Spanish at an early age will be excluded. Additionally, participants with any sort of visual or aural impairment will be also excluded. This study will not exclude any participant because of race, gender or sexual identity, ethnicity, or religion.  </w:t>
      </w:r>
    </w:p>
    <w:p w14:paraId="3741EE39" w14:textId="775CE508" w:rsidR="0090344D" w:rsidRPr="00E47C65" w:rsidRDefault="0090344D" w:rsidP="00B80E55">
      <w:pPr>
        <w:ind w:left="1080"/>
        <w:contextualSpacing/>
        <w:jc w:val="both"/>
        <w:rPr>
          <w:rFonts w:ascii="Arial" w:eastAsiaTheme="minorEastAsia" w:hAnsi="Arial" w:cs="Arial"/>
          <w:sz w:val="20"/>
          <w:szCs w:val="20"/>
        </w:rPr>
      </w:pPr>
    </w:p>
    <w:p w14:paraId="41CB6C6D" w14:textId="77777777" w:rsidR="0090344D" w:rsidRPr="00E47C65" w:rsidRDefault="0090344D" w:rsidP="00B80E55">
      <w:pPr>
        <w:ind w:left="1080"/>
        <w:contextualSpacing/>
        <w:jc w:val="both"/>
        <w:rPr>
          <w:rFonts w:ascii="Arial" w:eastAsiaTheme="minorEastAsia" w:hAnsi="Arial" w:cs="Arial"/>
          <w:sz w:val="20"/>
          <w:szCs w:val="20"/>
        </w:rPr>
      </w:pPr>
    </w:p>
    <w:p w14:paraId="0F1C072C" w14:textId="77777777" w:rsidR="00E63DCF" w:rsidRPr="00E47C65" w:rsidRDefault="00E63DCF" w:rsidP="00DB5552">
      <w:pPr>
        <w:pStyle w:val="ListParagraph"/>
        <w:numPr>
          <w:ilvl w:val="0"/>
          <w:numId w:val="15"/>
        </w:numPr>
        <w:spacing w:after="0" w:line="240" w:lineRule="auto"/>
        <w:ind w:left="720"/>
        <w:jc w:val="both"/>
        <w:rPr>
          <w:rFonts w:ascii="Arial" w:eastAsiaTheme="minorEastAsia" w:hAnsi="Arial" w:cs="Arial"/>
          <w:sz w:val="20"/>
          <w:szCs w:val="20"/>
        </w:rPr>
      </w:pPr>
      <w:r w:rsidRPr="00E47C65">
        <w:rPr>
          <w:rFonts w:ascii="Arial" w:eastAsiaTheme="minorEastAsia" w:hAnsi="Arial" w:cs="Arial"/>
          <w:b/>
          <w:sz w:val="20"/>
          <w:szCs w:val="20"/>
        </w:rPr>
        <w:t>Privacy Protections</w:t>
      </w:r>
    </w:p>
    <w:p w14:paraId="0C38DBD2" w14:textId="77777777" w:rsidR="00C90D27" w:rsidRPr="00E47C65" w:rsidRDefault="00C90D27" w:rsidP="00C90D27">
      <w:pPr>
        <w:pStyle w:val="NormalWeb"/>
        <w:spacing w:before="0" w:beforeAutospacing="0" w:after="0" w:afterAutospacing="0"/>
        <w:ind w:left="1134"/>
      </w:pPr>
      <w:r w:rsidRPr="00E47C65">
        <w:rPr>
          <w:rFonts w:ascii="Arial" w:hAnsi="Arial" w:cs="Arial"/>
          <w:color w:val="000000"/>
          <w:sz w:val="20"/>
          <w:szCs w:val="20"/>
        </w:rPr>
        <w:t>All solicitation and signups will be conducted in person. The investigators will provide their information so that interested participants can contact them. After participation, any information collected will be stored in an Excel spreadsheet and will be saved on the main computer, which is password-protected. Additionally, each participant will be assigned an alphanumeric code that will be associated with the information collected. </w:t>
      </w:r>
    </w:p>
    <w:p w14:paraId="7C55BD02" w14:textId="77777777" w:rsidR="00C90D27" w:rsidRPr="00E47C65" w:rsidRDefault="00C90D27" w:rsidP="00C90D27"/>
    <w:p w14:paraId="31BF788E" w14:textId="77777777" w:rsidR="00527E5F" w:rsidRPr="00E47C65" w:rsidRDefault="00527E5F" w:rsidP="00B80E55">
      <w:pPr>
        <w:contextualSpacing/>
        <w:rPr>
          <w:rFonts w:ascii="Arial" w:eastAsia="Arial" w:hAnsi="Arial" w:cs="Arial"/>
          <w:b/>
          <w:iCs/>
          <w:sz w:val="20"/>
          <w:szCs w:val="20"/>
        </w:rPr>
      </w:pPr>
    </w:p>
    <w:p w14:paraId="6C87A9BA" w14:textId="7103B2C0" w:rsidR="00263CC7" w:rsidRPr="00E47C65" w:rsidRDefault="00263CC7" w:rsidP="00B80E55">
      <w:pPr>
        <w:contextualSpacing/>
        <w:rPr>
          <w:rFonts w:ascii="Arial" w:eastAsiaTheme="minorEastAsia" w:hAnsi="Arial" w:cs="Arial"/>
          <w:sz w:val="20"/>
          <w:szCs w:val="20"/>
        </w:rPr>
      </w:pPr>
    </w:p>
    <w:p w14:paraId="00D7A9E5" w14:textId="7DA86C36" w:rsidR="00E63DCF" w:rsidRPr="00E47C65" w:rsidRDefault="00E63DCF" w:rsidP="00E63DCF">
      <w:pPr>
        <w:contextualSpacing/>
        <w:rPr>
          <w:rFonts w:ascii="Arial" w:eastAsiaTheme="minorEastAsia" w:hAnsi="Arial" w:cs="Arial"/>
          <w:b/>
          <w:bCs/>
          <w:strike/>
          <w:sz w:val="20"/>
          <w:szCs w:val="20"/>
        </w:rPr>
      </w:pPr>
      <w:r w:rsidRPr="00E47C65">
        <w:rPr>
          <w:rFonts w:ascii="Arial" w:eastAsiaTheme="minorEastAsia" w:hAnsi="Arial" w:cs="Arial"/>
          <w:b/>
          <w:bCs/>
          <w:sz w:val="20"/>
          <w:szCs w:val="20"/>
        </w:rPr>
        <w:t xml:space="preserve">4.2 </w:t>
      </w:r>
      <w:bookmarkStart w:id="23" w:name="four2"/>
      <w:bookmarkEnd w:id="23"/>
      <w:r w:rsidR="008E06C7" w:rsidRPr="00E47C65">
        <w:rPr>
          <w:rFonts w:ascii="Arial" w:eastAsiaTheme="minorEastAsia" w:hAnsi="Arial" w:cs="Arial"/>
          <w:b/>
          <w:bCs/>
          <w:sz w:val="20"/>
          <w:szCs w:val="20"/>
        </w:rPr>
        <w:t>Obtaining Identifiable Information About Non-Subjects</w:t>
      </w:r>
    </w:p>
    <w:p w14:paraId="6D9FCF30" w14:textId="77777777" w:rsidR="00DA53C3" w:rsidRPr="00E47C65" w:rsidRDefault="00DA53C3" w:rsidP="003B045C">
      <w:pPr>
        <w:ind w:left="360"/>
        <w:contextualSpacing/>
        <w:rPr>
          <w:rFonts w:ascii="Arial" w:eastAsiaTheme="minorEastAsia" w:hAnsi="Arial" w:cs="Arial"/>
          <w:sz w:val="20"/>
          <w:szCs w:val="20"/>
        </w:rPr>
      </w:pPr>
    </w:p>
    <w:p w14:paraId="3ECC23FE" w14:textId="74E9976E" w:rsidR="00455950" w:rsidRPr="00E47C65" w:rsidRDefault="29BF6FBF" w:rsidP="00B80E55">
      <w:pPr>
        <w:pStyle w:val="CommentSubject"/>
        <w:spacing w:after="0"/>
        <w:contextualSpacing/>
        <w:rPr>
          <w:rFonts w:ascii="Arial" w:eastAsiaTheme="minorEastAsia" w:hAnsi="Arial" w:cs="Arial"/>
        </w:rPr>
      </w:pPr>
      <w:r w:rsidRPr="00E47C65">
        <w:rPr>
          <w:rFonts w:ascii="Arial" w:eastAsiaTheme="minorEastAsia" w:hAnsi="Arial" w:cs="Arial"/>
        </w:rPr>
        <w:t>4.</w:t>
      </w:r>
      <w:r w:rsidR="0034044B" w:rsidRPr="00E47C65">
        <w:rPr>
          <w:rFonts w:ascii="Arial" w:eastAsiaTheme="minorEastAsia" w:hAnsi="Arial" w:cs="Arial"/>
        </w:rPr>
        <w:t>3</w:t>
      </w:r>
      <w:r w:rsidRPr="00E47C65">
        <w:rPr>
          <w:rFonts w:ascii="Arial" w:eastAsiaTheme="minorEastAsia" w:hAnsi="Arial" w:cs="Arial"/>
        </w:rPr>
        <w:t xml:space="preserve"> </w:t>
      </w:r>
      <w:bookmarkStart w:id="24" w:name="NumberofSubjects"/>
      <w:r w:rsidRPr="00E47C65">
        <w:rPr>
          <w:rFonts w:ascii="Arial" w:eastAsiaTheme="minorEastAsia" w:hAnsi="Arial" w:cs="Arial"/>
        </w:rPr>
        <w:t>Number of Subjects</w:t>
      </w:r>
      <w:bookmarkEnd w:id="24"/>
    </w:p>
    <w:p w14:paraId="40635E6E" w14:textId="77777777" w:rsidR="00FE598A" w:rsidRPr="00E47C65" w:rsidRDefault="00FE598A" w:rsidP="00B80E55">
      <w:pPr>
        <w:pStyle w:val="CommentText"/>
        <w:spacing w:after="0"/>
        <w:contextualSpacing/>
        <w:rPr>
          <w:rFonts w:ascii="Arial" w:hAnsi="Arial" w:cs="Arial"/>
        </w:rPr>
      </w:pPr>
    </w:p>
    <w:p w14:paraId="71AE370F" w14:textId="7D42A23B" w:rsidR="0037513A" w:rsidRPr="00E47C65" w:rsidRDefault="29BF6FBF" w:rsidP="00B80E55">
      <w:pPr>
        <w:ind w:left="360"/>
        <w:contextualSpacing/>
        <w:rPr>
          <w:rFonts w:ascii="Arial" w:eastAsiaTheme="minorEastAsia" w:hAnsi="Arial" w:cs="Arial"/>
          <w:b/>
          <w:bCs/>
          <w:sz w:val="20"/>
          <w:szCs w:val="20"/>
        </w:rPr>
      </w:pPr>
      <w:r w:rsidRPr="00E47C65">
        <w:rPr>
          <w:rFonts w:ascii="Arial" w:eastAsiaTheme="minorEastAsia" w:hAnsi="Arial" w:cs="Arial"/>
          <w:b/>
          <w:bCs/>
          <w:sz w:val="20"/>
          <w:szCs w:val="20"/>
        </w:rPr>
        <w:lastRenderedPageBreak/>
        <w:t>A. Total Number of Subjects</w:t>
      </w:r>
    </w:p>
    <w:p w14:paraId="7B4C9293" w14:textId="7E25C3B4" w:rsidR="00DD29B8" w:rsidRPr="00E47C65" w:rsidRDefault="00DD29B8" w:rsidP="00DD29B8">
      <w:pPr>
        <w:ind w:left="720"/>
        <w:contextualSpacing/>
        <w:rPr>
          <w:rFonts w:ascii="Arial" w:eastAsiaTheme="minorEastAsia" w:hAnsi="Arial" w:cs="Arial"/>
          <w:sz w:val="20"/>
          <w:szCs w:val="20"/>
        </w:rPr>
      </w:pPr>
      <w:r w:rsidRPr="00E47C65">
        <w:rPr>
          <w:rFonts w:ascii="Arial" w:eastAsiaTheme="minorEastAsia" w:hAnsi="Arial" w:cs="Arial"/>
          <w:sz w:val="20"/>
          <w:szCs w:val="20"/>
        </w:rPr>
        <w:t xml:space="preserve">This study seeks to enroll </w:t>
      </w:r>
      <w:r w:rsidR="00C7363B" w:rsidRPr="00E47C65">
        <w:rPr>
          <w:rFonts w:ascii="Arial" w:eastAsiaTheme="minorEastAsia" w:hAnsi="Arial" w:cs="Arial"/>
          <w:sz w:val="20"/>
          <w:szCs w:val="20"/>
        </w:rPr>
        <w:t>6</w:t>
      </w:r>
      <w:r w:rsidR="001409EC" w:rsidRPr="00E47C65">
        <w:rPr>
          <w:rFonts w:ascii="Arial" w:eastAsiaTheme="minorEastAsia" w:hAnsi="Arial" w:cs="Arial"/>
          <w:sz w:val="20"/>
          <w:szCs w:val="20"/>
        </w:rPr>
        <w:t>0</w:t>
      </w:r>
      <w:r w:rsidRPr="00E47C65">
        <w:rPr>
          <w:rFonts w:ascii="Arial" w:eastAsiaTheme="minorEastAsia" w:hAnsi="Arial" w:cs="Arial"/>
          <w:sz w:val="20"/>
          <w:szCs w:val="20"/>
        </w:rPr>
        <w:t xml:space="preserve"> participants. </w:t>
      </w:r>
    </w:p>
    <w:p w14:paraId="5CCABA93" w14:textId="77777777" w:rsidR="00DD29B8" w:rsidRPr="00E47C65" w:rsidRDefault="00DD29B8" w:rsidP="00DD29B8">
      <w:pPr>
        <w:ind w:left="720"/>
        <w:contextualSpacing/>
        <w:rPr>
          <w:rFonts w:ascii="Arial" w:eastAsiaTheme="minorEastAsia" w:hAnsi="Arial" w:cs="Arial"/>
          <w:sz w:val="20"/>
          <w:szCs w:val="20"/>
        </w:rPr>
      </w:pPr>
    </w:p>
    <w:p w14:paraId="11285DB6" w14:textId="464467D2" w:rsidR="00001BCB" w:rsidRPr="00E47C65" w:rsidRDefault="29BF6FBF" w:rsidP="005E6624">
      <w:pPr>
        <w:ind w:left="720" w:hanging="360"/>
        <w:contextualSpacing/>
        <w:rPr>
          <w:rFonts w:ascii="Arial" w:eastAsiaTheme="minorEastAsia" w:hAnsi="Arial" w:cs="Arial"/>
          <w:sz w:val="20"/>
          <w:szCs w:val="20"/>
        </w:rPr>
      </w:pPr>
      <w:r w:rsidRPr="00E47C65">
        <w:rPr>
          <w:rFonts w:ascii="Arial" w:eastAsiaTheme="minorEastAsia" w:hAnsi="Arial" w:cs="Arial"/>
          <w:b/>
          <w:bCs/>
          <w:sz w:val="20"/>
          <w:szCs w:val="20"/>
        </w:rPr>
        <w:t>B. Total Number of Subjects If Multicenter Study</w:t>
      </w:r>
    </w:p>
    <w:p w14:paraId="714F7B90" w14:textId="2285F916" w:rsidR="00DD29B8" w:rsidRPr="00E47C65" w:rsidRDefault="00DD29B8" w:rsidP="005E6624">
      <w:pPr>
        <w:ind w:left="720"/>
        <w:contextualSpacing/>
        <w:rPr>
          <w:rFonts w:ascii="Arial" w:eastAsiaTheme="minorEastAsia" w:hAnsi="Arial" w:cs="Arial"/>
          <w:sz w:val="20"/>
          <w:szCs w:val="20"/>
        </w:rPr>
      </w:pPr>
      <w:r w:rsidRPr="00E47C65">
        <w:rPr>
          <w:rFonts w:ascii="Arial" w:eastAsiaTheme="minorEastAsia" w:hAnsi="Arial" w:cs="Arial"/>
          <w:sz w:val="20"/>
          <w:szCs w:val="20"/>
        </w:rPr>
        <w:t>N/A</w:t>
      </w:r>
    </w:p>
    <w:p w14:paraId="434887F2" w14:textId="46E9F048" w:rsidR="005E6624" w:rsidRPr="00E47C65" w:rsidRDefault="005E6624" w:rsidP="00B80E55">
      <w:pPr>
        <w:ind w:left="720"/>
        <w:contextualSpacing/>
        <w:rPr>
          <w:rFonts w:ascii="Arial" w:eastAsiaTheme="minorEastAsia" w:hAnsi="Arial" w:cs="Arial"/>
          <w:sz w:val="20"/>
          <w:szCs w:val="20"/>
        </w:rPr>
      </w:pPr>
    </w:p>
    <w:p w14:paraId="17B3D187" w14:textId="2EA1F3BC" w:rsidR="005E6624" w:rsidRPr="00E47C65" w:rsidRDefault="005E6624" w:rsidP="00DB5552">
      <w:pPr>
        <w:pStyle w:val="ListParagraph"/>
        <w:numPr>
          <w:ilvl w:val="0"/>
          <w:numId w:val="11"/>
        </w:numPr>
        <w:spacing w:after="0" w:line="240" w:lineRule="auto"/>
        <w:rPr>
          <w:rFonts w:ascii="Arial" w:eastAsiaTheme="minorEastAsia" w:hAnsi="Arial" w:cs="Arial"/>
          <w:b/>
          <w:sz w:val="20"/>
          <w:szCs w:val="20"/>
        </w:rPr>
      </w:pPr>
      <w:r w:rsidRPr="00E47C65">
        <w:rPr>
          <w:rFonts w:ascii="Arial" w:eastAsiaTheme="minorEastAsia" w:hAnsi="Arial" w:cs="Arial"/>
          <w:b/>
          <w:sz w:val="20"/>
          <w:szCs w:val="20"/>
        </w:rPr>
        <w:t>Feasibility</w:t>
      </w:r>
    </w:p>
    <w:p w14:paraId="6EC8E803" w14:textId="528999F7" w:rsidR="00DA53C3" w:rsidRPr="00E47C65" w:rsidRDefault="00DA53C3" w:rsidP="005E6624">
      <w:pPr>
        <w:ind w:left="720"/>
        <w:contextualSpacing/>
        <w:rPr>
          <w:rFonts w:ascii="Arial" w:eastAsiaTheme="minorEastAsia" w:hAnsi="Arial" w:cs="Arial"/>
          <w:sz w:val="20"/>
          <w:szCs w:val="20"/>
        </w:rPr>
      </w:pPr>
      <w:r w:rsidRPr="00E47C65">
        <w:rPr>
          <w:rFonts w:ascii="Arial" w:eastAsiaTheme="minorEastAsia" w:hAnsi="Arial" w:cs="Arial"/>
          <w:sz w:val="20"/>
          <w:szCs w:val="20"/>
        </w:rPr>
        <w:t xml:space="preserve">The principal investigator seeks to recruit about </w:t>
      </w:r>
      <w:r w:rsidR="00C7363B" w:rsidRPr="00E47C65">
        <w:rPr>
          <w:rFonts w:ascii="Arial" w:eastAsiaTheme="minorEastAsia" w:hAnsi="Arial" w:cs="Arial"/>
          <w:sz w:val="20"/>
          <w:szCs w:val="20"/>
        </w:rPr>
        <w:t>6</w:t>
      </w:r>
      <w:r w:rsidR="001409EC" w:rsidRPr="00E47C65">
        <w:rPr>
          <w:rFonts w:ascii="Arial" w:eastAsiaTheme="minorEastAsia" w:hAnsi="Arial" w:cs="Arial"/>
          <w:sz w:val="20"/>
          <w:szCs w:val="20"/>
        </w:rPr>
        <w:t>0</w:t>
      </w:r>
      <w:r w:rsidRPr="00E47C65">
        <w:rPr>
          <w:rFonts w:ascii="Arial" w:eastAsiaTheme="minorEastAsia" w:hAnsi="Arial" w:cs="Arial"/>
          <w:sz w:val="20"/>
          <w:szCs w:val="20"/>
        </w:rPr>
        <w:t xml:space="preserve"> participants during the </w:t>
      </w:r>
      <w:r w:rsidR="001409EC" w:rsidRPr="00E47C65">
        <w:rPr>
          <w:rFonts w:ascii="Arial" w:eastAsiaTheme="minorEastAsia" w:hAnsi="Arial" w:cs="Arial"/>
          <w:sz w:val="20"/>
          <w:szCs w:val="20"/>
        </w:rPr>
        <w:t>Fall</w:t>
      </w:r>
      <w:r w:rsidRPr="00E47C65">
        <w:rPr>
          <w:rFonts w:ascii="Arial" w:eastAsiaTheme="minorEastAsia" w:hAnsi="Arial" w:cs="Arial"/>
          <w:sz w:val="20"/>
          <w:szCs w:val="20"/>
        </w:rPr>
        <w:t xml:space="preserve"> 2022 semester.</w:t>
      </w:r>
    </w:p>
    <w:p w14:paraId="25F6F3FF" w14:textId="74212060" w:rsidR="00527E5F" w:rsidRPr="00E47C65" w:rsidRDefault="00527E5F" w:rsidP="00B80E55">
      <w:pPr>
        <w:contextualSpacing/>
        <w:rPr>
          <w:rFonts w:ascii="Arial" w:eastAsiaTheme="minorEastAsia" w:hAnsi="Arial" w:cs="Arial"/>
          <w:b/>
          <w:iCs/>
          <w:sz w:val="20"/>
          <w:szCs w:val="20"/>
        </w:rPr>
      </w:pPr>
    </w:p>
    <w:p w14:paraId="0DFB395C" w14:textId="77777777" w:rsidR="00527E5F" w:rsidRPr="00E47C65" w:rsidRDefault="00527E5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4.4 </w:t>
      </w:r>
      <w:bookmarkStart w:id="25" w:name="ConsentProcedures"/>
      <w:r w:rsidRPr="00E47C65">
        <w:rPr>
          <w:rFonts w:ascii="Arial" w:eastAsiaTheme="minorEastAsia" w:hAnsi="Arial" w:cs="Arial"/>
          <w:b/>
          <w:bCs/>
          <w:sz w:val="20"/>
          <w:szCs w:val="20"/>
        </w:rPr>
        <w:t>Consent Procedures</w:t>
      </w:r>
      <w:bookmarkEnd w:id="25"/>
    </w:p>
    <w:p w14:paraId="79D428FA" w14:textId="77777777" w:rsidR="00527E5F" w:rsidRPr="00E47C65" w:rsidRDefault="00527E5F" w:rsidP="00B80E55">
      <w:pPr>
        <w:contextualSpacing/>
        <w:rPr>
          <w:rFonts w:ascii="Arial" w:eastAsiaTheme="minorEastAsia" w:hAnsi="Arial" w:cs="Arial"/>
          <w:b/>
          <w:bCs/>
          <w:sz w:val="20"/>
          <w:szCs w:val="20"/>
        </w:rPr>
      </w:pPr>
    </w:p>
    <w:p w14:paraId="5B35059D" w14:textId="77777777" w:rsidR="00527E5F" w:rsidRPr="00E47C65" w:rsidRDefault="00527E5F" w:rsidP="00B80E55">
      <w:pPr>
        <w:ind w:left="360"/>
        <w:contextualSpacing/>
        <w:rPr>
          <w:rFonts w:ascii="Arial" w:eastAsiaTheme="minorEastAsia" w:hAnsi="Arial" w:cs="Arial"/>
          <w:b/>
          <w:bCs/>
          <w:sz w:val="20"/>
          <w:szCs w:val="20"/>
        </w:rPr>
      </w:pPr>
      <w:r w:rsidRPr="00E47C65">
        <w:rPr>
          <w:rFonts w:ascii="Arial" w:eastAsiaTheme="minorEastAsia" w:hAnsi="Arial" w:cs="Arial"/>
          <w:b/>
          <w:bCs/>
          <w:sz w:val="20"/>
          <w:szCs w:val="20"/>
        </w:rPr>
        <w:t>A. Consent Process</w:t>
      </w:r>
    </w:p>
    <w:p w14:paraId="1C254F8C" w14:textId="77777777" w:rsidR="00527E5F" w:rsidRPr="00E47C65" w:rsidRDefault="00527E5F" w:rsidP="00DB5552">
      <w:pPr>
        <w:pStyle w:val="ListParagraph"/>
        <w:numPr>
          <w:ilvl w:val="0"/>
          <w:numId w:val="16"/>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rPr>
        <w:t>Location of Consent Process</w:t>
      </w:r>
    </w:p>
    <w:p w14:paraId="34732A27" w14:textId="60EC589B" w:rsidR="00475DFB" w:rsidRPr="00E47C65" w:rsidRDefault="00475DFB" w:rsidP="00475DFB">
      <w:pPr>
        <w:ind w:left="1080"/>
        <w:contextualSpacing/>
        <w:rPr>
          <w:rFonts w:ascii="Arial" w:eastAsiaTheme="minorEastAsia" w:hAnsi="Arial" w:cs="Arial"/>
          <w:sz w:val="20"/>
          <w:szCs w:val="20"/>
        </w:rPr>
      </w:pPr>
      <w:r w:rsidRPr="00E47C65">
        <w:rPr>
          <w:rFonts w:ascii="Arial" w:eastAsiaTheme="minorEastAsia" w:hAnsi="Arial" w:cs="Arial"/>
          <w:sz w:val="20"/>
          <w:szCs w:val="20"/>
        </w:rPr>
        <w:t xml:space="preserve">As part of the recruitment process (i.e., advertising the study through language instructors), potential participants will be provided with the principal investigator’s email address and asked to email them if they wish to participate in the study. Upon contacting the investigators, participants will arrange an appointment at a mutually convenient time in order to complete the study.  </w:t>
      </w:r>
    </w:p>
    <w:p w14:paraId="6BABA5CF" w14:textId="4DC58F63" w:rsidR="00475DFB" w:rsidRPr="00E47C65" w:rsidRDefault="00475DFB" w:rsidP="00475DFB">
      <w:pPr>
        <w:ind w:left="1080"/>
        <w:contextualSpacing/>
        <w:rPr>
          <w:rFonts w:ascii="Arial" w:eastAsiaTheme="minorEastAsia" w:hAnsi="Arial" w:cs="Arial"/>
          <w:sz w:val="20"/>
          <w:szCs w:val="20"/>
        </w:rPr>
      </w:pPr>
      <w:r w:rsidRPr="00E47C65">
        <w:rPr>
          <w:rFonts w:ascii="Arial" w:eastAsiaTheme="minorEastAsia" w:hAnsi="Arial" w:cs="Arial"/>
          <w:sz w:val="20"/>
          <w:szCs w:val="20"/>
        </w:rPr>
        <w:t>Once they arrive at the data</w:t>
      </w:r>
      <w:r w:rsidR="005D0F74" w:rsidRPr="00E47C65">
        <w:rPr>
          <w:rFonts w:ascii="Arial" w:eastAsiaTheme="minorEastAsia" w:hAnsi="Arial" w:cs="Arial"/>
          <w:sz w:val="20"/>
          <w:szCs w:val="20"/>
        </w:rPr>
        <w:t xml:space="preserve"> collection location</w:t>
      </w:r>
      <w:r w:rsidRPr="00E47C65">
        <w:rPr>
          <w:rFonts w:ascii="Arial" w:eastAsiaTheme="minorEastAsia" w:hAnsi="Arial" w:cs="Arial"/>
          <w:sz w:val="20"/>
          <w:szCs w:val="20"/>
        </w:rPr>
        <w:t xml:space="preserve">, participants will be given the consent form. The principal investigator will orally go over the consent form and explain the procedures. </w:t>
      </w:r>
      <w:r w:rsidR="005D0F74" w:rsidRPr="00E47C65">
        <w:rPr>
          <w:rFonts w:ascii="Arial" w:eastAsiaTheme="minorEastAsia" w:hAnsi="Arial" w:cs="Arial"/>
          <w:sz w:val="20"/>
          <w:szCs w:val="20"/>
        </w:rPr>
        <w:t xml:space="preserve">The </w:t>
      </w:r>
      <w:r w:rsidRPr="00E47C65">
        <w:rPr>
          <w:rFonts w:ascii="Arial" w:eastAsiaTheme="minorEastAsia" w:hAnsi="Arial" w:cs="Arial"/>
          <w:sz w:val="20"/>
          <w:szCs w:val="20"/>
        </w:rPr>
        <w:t>subjects</w:t>
      </w:r>
      <w:r w:rsidR="005D0F74" w:rsidRPr="00E47C65">
        <w:rPr>
          <w:rFonts w:ascii="Arial" w:eastAsiaTheme="minorEastAsia" w:hAnsi="Arial" w:cs="Arial"/>
          <w:sz w:val="20"/>
          <w:szCs w:val="20"/>
        </w:rPr>
        <w:t xml:space="preserve"> will have time to</w:t>
      </w:r>
      <w:r w:rsidRPr="00E47C65">
        <w:rPr>
          <w:rFonts w:ascii="Arial" w:eastAsiaTheme="minorEastAsia" w:hAnsi="Arial" w:cs="Arial"/>
          <w:sz w:val="20"/>
          <w:szCs w:val="20"/>
        </w:rPr>
        <w:t xml:space="preserve"> read the consent form and </w:t>
      </w:r>
      <w:r w:rsidR="005D0F74" w:rsidRPr="00E47C65">
        <w:rPr>
          <w:rFonts w:ascii="Arial" w:eastAsiaTheme="minorEastAsia" w:hAnsi="Arial" w:cs="Arial"/>
          <w:sz w:val="20"/>
          <w:szCs w:val="20"/>
        </w:rPr>
        <w:t>ask</w:t>
      </w:r>
      <w:r w:rsidRPr="00E47C65">
        <w:rPr>
          <w:rFonts w:ascii="Arial" w:eastAsiaTheme="minorEastAsia" w:hAnsi="Arial" w:cs="Arial"/>
          <w:sz w:val="20"/>
          <w:szCs w:val="20"/>
        </w:rPr>
        <w:t xml:space="preserve"> any potential questions. If and when participants agree to participate in the study, they will be asked to sign the consent form. Participants will receive a copy of the consent form which they can keep for their records.</w:t>
      </w:r>
    </w:p>
    <w:p w14:paraId="567D1C0F" w14:textId="77777777" w:rsidR="00DA53C3" w:rsidRPr="00E47C65" w:rsidRDefault="00DA53C3" w:rsidP="00B80E55">
      <w:pPr>
        <w:ind w:left="1080"/>
        <w:contextualSpacing/>
        <w:rPr>
          <w:rFonts w:ascii="Arial" w:eastAsiaTheme="minorEastAsia" w:hAnsi="Arial" w:cs="Arial"/>
          <w:sz w:val="20"/>
          <w:szCs w:val="20"/>
        </w:rPr>
      </w:pPr>
    </w:p>
    <w:p w14:paraId="0FE6E274" w14:textId="77777777" w:rsidR="00527E5F" w:rsidRPr="00E47C65" w:rsidRDefault="00527E5F" w:rsidP="00DB5552">
      <w:pPr>
        <w:pStyle w:val="ListParagraph"/>
        <w:numPr>
          <w:ilvl w:val="0"/>
          <w:numId w:val="16"/>
        </w:numPr>
        <w:spacing w:after="0" w:line="240" w:lineRule="auto"/>
        <w:rPr>
          <w:rFonts w:ascii="Arial" w:eastAsiaTheme="minorEastAsia" w:hAnsi="Arial" w:cs="Arial"/>
          <w:sz w:val="20"/>
          <w:szCs w:val="20"/>
        </w:rPr>
      </w:pPr>
      <w:r w:rsidRPr="00E47C65">
        <w:rPr>
          <w:rFonts w:ascii="Arial" w:eastAsiaTheme="minorEastAsia" w:hAnsi="Arial" w:cs="Arial"/>
          <w:b/>
          <w:bCs/>
          <w:sz w:val="20"/>
          <w:szCs w:val="20"/>
        </w:rPr>
        <w:t>Ongoing Consent</w:t>
      </w:r>
    </w:p>
    <w:p w14:paraId="77382503" w14:textId="17C6FBC9" w:rsidR="00DD29B8" w:rsidRPr="00E47C65" w:rsidRDefault="00DD29B8" w:rsidP="00B80E55">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15C3B665" w14:textId="77777777" w:rsidR="00DD29B8" w:rsidRPr="00E47C65" w:rsidRDefault="00DD29B8" w:rsidP="00B80E55">
      <w:pPr>
        <w:pStyle w:val="ListParagraph"/>
        <w:spacing w:after="0" w:line="240" w:lineRule="auto"/>
        <w:ind w:left="1080"/>
        <w:rPr>
          <w:rFonts w:ascii="Arial" w:eastAsiaTheme="minorEastAsia" w:hAnsi="Arial" w:cs="Arial"/>
          <w:sz w:val="20"/>
          <w:szCs w:val="20"/>
        </w:rPr>
      </w:pPr>
    </w:p>
    <w:p w14:paraId="7E904CB1" w14:textId="77777777" w:rsidR="00527E5F" w:rsidRPr="00E47C65" w:rsidRDefault="00527E5F" w:rsidP="00DB5552">
      <w:pPr>
        <w:pStyle w:val="ListParagraph"/>
        <w:numPr>
          <w:ilvl w:val="0"/>
          <w:numId w:val="16"/>
        </w:numPr>
        <w:spacing w:after="0" w:line="240" w:lineRule="auto"/>
        <w:rPr>
          <w:rFonts w:ascii="Arial" w:eastAsiaTheme="minorEastAsia" w:hAnsi="Arial" w:cs="Arial"/>
          <w:sz w:val="20"/>
          <w:szCs w:val="20"/>
        </w:rPr>
      </w:pPr>
      <w:r w:rsidRPr="00E47C65">
        <w:rPr>
          <w:rFonts w:ascii="Arial" w:eastAsiaTheme="minorEastAsia" w:hAnsi="Arial" w:cs="Arial"/>
          <w:b/>
          <w:bCs/>
          <w:sz w:val="20"/>
          <w:szCs w:val="20"/>
        </w:rPr>
        <w:t>Individual Roles for Researchers Involved in Consent</w:t>
      </w:r>
    </w:p>
    <w:p w14:paraId="6376473F" w14:textId="18157C84" w:rsidR="00DD29B8" w:rsidRPr="00E47C65" w:rsidRDefault="005D0F74" w:rsidP="003A5E98">
      <w:pPr>
        <w:pStyle w:val="ListParagraph"/>
        <w:spacing w:after="0" w:line="240" w:lineRule="auto"/>
        <w:ind w:left="1080"/>
        <w:rPr>
          <w:rFonts w:ascii="Arial" w:eastAsiaTheme="minorEastAsia" w:hAnsi="Arial" w:cs="Arial"/>
          <w:sz w:val="20"/>
          <w:szCs w:val="20"/>
        </w:rPr>
      </w:pPr>
      <w:r w:rsidRPr="00E47C65">
        <w:rPr>
          <w:rFonts w:ascii="Arial" w:hAnsi="Arial" w:cs="Arial"/>
          <w:color w:val="111111"/>
          <w:sz w:val="20"/>
          <w:szCs w:val="20"/>
        </w:rPr>
        <w:t>The principal investigator will design the consent form. The principal investigator will be present at all time during data collection, and will be involved in giving the consent form to the participant an</w:t>
      </w:r>
      <w:r w:rsidRPr="00E47C65">
        <w:rPr>
          <w:rFonts w:ascii="Arial" w:hAnsi="Arial" w:cs="Arial"/>
          <w:color w:val="000000"/>
          <w:sz w:val="20"/>
          <w:szCs w:val="20"/>
        </w:rPr>
        <w:t>d discussing it.</w:t>
      </w:r>
    </w:p>
    <w:p w14:paraId="34B1B92B" w14:textId="77777777" w:rsidR="00DD29B8" w:rsidRPr="00E47C65" w:rsidRDefault="00DD29B8" w:rsidP="00B80E55">
      <w:pPr>
        <w:pStyle w:val="ListParagraph"/>
        <w:spacing w:after="0" w:line="240" w:lineRule="auto"/>
        <w:ind w:left="1080"/>
        <w:rPr>
          <w:rFonts w:ascii="Arial" w:eastAsiaTheme="minorEastAsia" w:hAnsi="Arial" w:cs="Arial"/>
          <w:sz w:val="20"/>
          <w:szCs w:val="20"/>
        </w:rPr>
      </w:pPr>
    </w:p>
    <w:p w14:paraId="7174246F" w14:textId="77777777" w:rsidR="00527E5F" w:rsidRPr="00E47C65" w:rsidRDefault="00527E5F" w:rsidP="00DB5552">
      <w:pPr>
        <w:pStyle w:val="ListParagraph"/>
        <w:numPr>
          <w:ilvl w:val="0"/>
          <w:numId w:val="16"/>
        </w:numPr>
        <w:spacing w:after="0" w:line="240" w:lineRule="auto"/>
        <w:rPr>
          <w:rFonts w:ascii="Arial" w:eastAsiaTheme="minorEastAsia" w:hAnsi="Arial" w:cs="Arial"/>
          <w:sz w:val="20"/>
          <w:szCs w:val="20"/>
        </w:rPr>
      </w:pPr>
      <w:r w:rsidRPr="00E47C65">
        <w:rPr>
          <w:rFonts w:ascii="Arial" w:eastAsiaTheme="minorEastAsia" w:hAnsi="Arial" w:cs="Arial"/>
          <w:b/>
          <w:bCs/>
          <w:sz w:val="20"/>
          <w:szCs w:val="20"/>
        </w:rPr>
        <w:t>Consent Discussion Duration</w:t>
      </w:r>
    </w:p>
    <w:p w14:paraId="1E17BBBC" w14:textId="06E3F9C9" w:rsidR="005D0F74" w:rsidRPr="00E47C65" w:rsidRDefault="005D0F74" w:rsidP="005D0F74">
      <w:pPr>
        <w:pStyle w:val="ListParagraph"/>
        <w:spacing w:after="0" w:line="240" w:lineRule="auto"/>
        <w:ind w:left="1080"/>
        <w:rPr>
          <w:rFonts w:ascii="Arial" w:hAnsi="Arial" w:cs="Arial"/>
          <w:color w:val="000000"/>
          <w:sz w:val="20"/>
          <w:szCs w:val="20"/>
        </w:rPr>
      </w:pPr>
      <w:r w:rsidRPr="00E47C65">
        <w:rPr>
          <w:rFonts w:ascii="Arial" w:hAnsi="Arial" w:cs="Arial"/>
          <w:color w:val="000000"/>
          <w:sz w:val="20"/>
          <w:szCs w:val="20"/>
        </w:rPr>
        <w:t xml:space="preserve">Investigator will obtain voluntary and informed consent from each participant. Each participant will be given the consent form in both Spanish and English at the beginning of the study. They will be given unlimited time to fully read and review the document. </w:t>
      </w:r>
      <w:r w:rsidR="00C7363B" w:rsidRPr="00E47C65">
        <w:rPr>
          <w:rFonts w:ascii="Arial" w:hAnsi="Arial" w:cs="Arial"/>
          <w:color w:val="000000"/>
          <w:sz w:val="20"/>
          <w:szCs w:val="20"/>
        </w:rPr>
        <w:t>The</w:t>
      </w:r>
      <w:r w:rsidRPr="00E47C65">
        <w:rPr>
          <w:rFonts w:ascii="Arial" w:hAnsi="Arial" w:cs="Arial"/>
          <w:color w:val="000000"/>
          <w:sz w:val="20"/>
          <w:szCs w:val="20"/>
        </w:rPr>
        <w:t xml:space="preserve"> investigator will be available for further questions. </w:t>
      </w:r>
    </w:p>
    <w:p w14:paraId="38776971" w14:textId="77777777" w:rsidR="005D0F74" w:rsidRPr="00E47C65" w:rsidRDefault="005D0F74" w:rsidP="005D0F74">
      <w:pPr>
        <w:pStyle w:val="ListParagraph"/>
        <w:spacing w:after="0" w:line="240" w:lineRule="auto"/>
        <w:ind w:left="1080"/>
        <w:rPr>
          <w:rFonts w:ascii="Arial" w:eastAsiaTheme="minorEastAsia" w:hAnsi="Arial" w:cs="Arial"/>
          <w:sz w:val="20"/>
          <w:szCs w:val="20"/>
        </w:rPr>
      </w:pPr>
    </w:p>
    <w:p w14:paraId="2FE63BB7" w14:textId="04146949" w:rsidR="005D596D" w:rsidRPr="00E47C65" w:rsidRDefault="00527E5F" w:rsidP="0077456B">
      <w:pPr>
        <w:pStyle w:val="ListParagraph"/>
        <w:numPr>
          <w:ilvl w:val="0"/>
          <w:numId w:val="16"/>
        </w:numPr>
        <w:spacing w:after="0" w:line="240" w:lineRule="auto"/>
        <w:rPr>
          <w:rFonts w:ascii="Arial" w:eastAsiaTheme="minorEastAsia" w:hAnsi="Arial" w:cs="Arial"/>
          <w:sz w:val="20"/>
          <w:szCs w:val="20"/>
        </w:rPr>
      </w:pPr>
      <w:r w:rsidRPr="00E47C65">
        <w:rPr>
          <w:rFonts w:ascii="Arial" w:eastAsiaTheme="minorEastAsia" w:hAnsi="Arial" w:cs="Arial"/>
          <w:b/>
          <w:bCs/>
          <w:sz w:val="20"/>
          <w:szCs w:val="20"/>
        </w:rPr>
        <w:t>Coercion or Undue Influence</w:t>
      </w:r>
    </w:p>
    <w:p w14:paraId="09D4519C" w14:textId="216A5E2A" w:rsidR="005D596D" w:rsidRPr="00E47C65" w:rsidRDefault="005D596D" w:rsidP="00B80E55">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 xml:space="preserve">Participants will be reminded </w:t>
      </w:r>
      <w:r w:rsidR="00C7363B" w:rsidRPr="00E47C65">
        <w:rPr>
          <w:rFonts w:ascii="Arial" w:eastAsiaTheme="minorEastAsia" w:hAnsi="Arial" w:cs="Arial"/>
          <w:sz w:val="20"/>
          <w:szCs w:val="20"/>
        </w:rPr>
        <w:t xml:space="preserve">by the investigator in all materials </w:t>
      </w:r>
      <w:r w:rsidRPr="00E47C65">
        <w:rPr>
          <w:rFonts w:ascii="Arial" w:eastAsiaTheme="minorEastAsia" w:hAnsi="Arial" w:cs="Arial"/>
          <w:sz w:val="20"/>
          <w:szCs w:val="20"/>
        </w:rPr>
        <w:t xml:space="preserve">that they are free to stop participating </w:t>
      </w:r>
      <w:r w:rsidR="00C7363B" w:rsidRPr="00E47C65">
        <w:rPr>
          <w:rFonts w:ascii="Arial" w:eastAsiaTheme="minorEastAsia" w:hAnsi="Arial" w:cs="Arial"/>
          <w:sz w:val="20"/>
          <w:szCs w:val="20"/>
        </w:rPr>
        <w:t>or opt-out of</w:t>
      </w:r>
      <w:r w:rsidRPr="00E47C65">
        <w:rPr>
          <w:rFonts w:ascii="Arial" w:eastAsiaTheme="minorEastAsia" w:hAnsi="Arial" w:cs="Arial"/>
          <w:sz w:val="20"/>
          <w:szCs w:val="20"/>
        </w:rPr>
        <w:t xml:space="preserve"> the study</w:t>
      </w:r>
      <w:r w:rsidR="00C7363B" w:rsidRPr="00E47C65">
        <w:rPr>
          <w:rFonts w:ascii="Arial" w:eastAsiaTheme="minorEastAsia" w:hAnsi="Arial" w:cs="Arial"/>
          <w:sz w:val="20"/>
          <w:szCs w:val="20"/>
        </w:rPr>
        <w:t xml:space="preserve"> without questions.</w:t>
      </w:r>
    </w:p>
    <w:p w14:paraId="75494FA8" w14:textId="77777777" w:rsidR="005D596D" w:rsidRPr="00E47C65" w:rsidRDefault="005D596D" w:rsidP="00B80E55">
      <w:pPr>
        <w:pStyle w:val="ListParagraph"/>
        <w:spacing w:after="0" w:line="240" w:lineRule="auto"/>
        <w:ind w:left="1080"/>
        <w:rPr>
          <w:rFonts w:ascii="Arial" w:eastAsiaTheme="minorEastAsia" w:hAnsi="Arial" w:cs="Arial"/>
          <w:sz w:val="20"/>
          <w:szCs w:val="20"/>
        </w:rPr>
      </w:pPr>
    </w:p>
    <w:p w14:paraId="7A47700A" w14:textId="77777777" w:rsidR="00527E5F" w:rsidRPr="00E47C65" w:rsidRDefault="00527E5F" w:rsidP="00DB5552">
      <w:pPr>
        <w:pStyle w:val="ListParagraph"/>
        <w:numPr>
          <w:ilvl w:val="0"/>
          <w:numId w:val="16"/>
        </w:numPr>
        <w:spacing w:after="0" w:line="240" w:lineRule="auto"/>
        <w:rPr>
          <w:rFonts w:ascii="Arial" w:eastAsiaTheme="minorEastAsia" w:hAnsi="Arial" w:cs="Arial"/>
          <w:sz w:val="20"/>
          <w:szCs w:val="20"/>
        </w:rPr>
      </w:pPr>
      <w:r w:rsidRPr="00E47C65">
        <w:rPr>
          <w:rFonts w:ascii="Arial" w:eastAsiaTheme="minorEastAsia" w:hAnsi="Arial" w:cs="Arial"/>
          <w:b/>
          <w:bCs/>
          <w:sz w:val="20"/>
          <w:szCs w:val="20"/>
        </w:rPr>
        <w:t>Subject Understanding</w:t>
      </w:r>
    </w:p>
    <w:p w14:paraId="0316C675" w14:textId="77777777" w:rsidR="00C7363B" w:rsidRPr="00E47C65" w:rsidRDefault="00C7363B" w:rsidP="00C7363B">
      <w:pPr>
        <w:pStyle w:val="NormalWeb"/>
        <w:spacing w:before="0" w:beforeAutospacing="0" w:after="0" w:afterAutospacing="0"/>
        <w:ind w:left="1080"/>
      </w:pPr>
      <w:r w:rsidRPr="00E47C65">
        <w:rPr>
          <w:rFonts w:ascii="Arial" w:hAnsi="Arial" w:cs="Arial"/>
          <w:color w:val="111111"/>
          <w:sz w:val="20"/>
          <w:szCs w:val="20"/>
        </w:rPr>
        <w:t>The investigators will take additional steps to ensure that the participants have a full understanding of key terms included in the consent form. </w:t>
      </w:r>
    </w:p>
    <w:p w14:paraId="1BC83466" w14:textId="77777777" w:rsidR="00C7363B" w:rsidRPr="00E47C65" w:rsidRDefault="00C7363B" w:rsidP="00C7363B">
      <w:pPr>
        <w:pStyle w:val="NormalWeb"/>
        <w:spacing w:before="0" w:beforeAutospacing="0" w:after="0" w:afterAutospacing="0"/>
        <w:ind w:left="1080"/>
      </w:pPr>
      <w:r w:rsidRPr="00E47C65">
        <w:rPr>
          <w:rFonts w:ascii="Arial" w:hAnsi="Arial" w:cs="Arial"/>
          <w:color w:val="111111"/>
          <w:sz w:val="20"/>
          <w:szCs w:val="20"/>
        </w:rPr>
        <w:t>The consent form will be designed with participants in mind, using terms that are familiar to the general public. Furthermore, the investigators will answer any questions that the participants might have about the study.</w:t>
      </w:r>
    </w:p>
    <w:p w14:paraId="05FBECE4" w14:textId="77777777" w:rsidR="005D596D" w:rsidRPr="00E47C65" w:rsidRDefault="005D596D" w:rsidP="00C7363B">
      <w:pPr>
        <w:rPr>
          <w:rFonts w:ascii="Arial" w:eastAsiaTheme="minorEastAsia" w:hAnsi="Arial" w:cs="Arial"/>
          <w:sz w:val="20"/>
          <w:szCs w:val="20"/>
        </w:rPr>
      </w:pPr>
    </w:p>
    <w:p w14:paraId="02E254EC" w14:textId="4D044C8C" w:rsidR="00E63DCF" w:rsidRPr="00E47C65" w:rsidRDefault="00F351B2" w:rsidP="00DB5552">
      <w:pPr>
        <w:pStyle w:val="ListParagraph"/>
        <w:numPr>
          <w:ilvl w:val="1"/>
          <w:numId w:val="32"/>
        </w:numPr>
        <w:spacing w:after="0" w:line="240" w:lineRule="auto"/>
        <w:ind w:left="1080"/>
        <w:rPr>
          <w:rFonts w:ascii="Arial" w:eastAsiaTheme="minorEastAsia" w:hAnsi="Arial" w:cs="Arial"/>
          <w:sz w:val="20"/>
          <w:szCs w:val="20"/>
        </w:rPr>
      </w:pPr>
      <w:r w:rsidRPr="00E47C65">
        <w:rPr>
          <w:rFonts w:ascii="Arial" w:eastAsiaTheme="minorEastAsia" w:hAnsi="Arial" w:cs="Arial"/>
          <w:b/>
          <w:sz w:val="20"/>
          <w:szCs w:val="20"/>
        </w:rPr>
        <w:t>Protecting Privacy</w:t>
      </w:r>
    </w:p>
    <w:p w14:paraId="17C326A1" w14:textId="77777777" w:rsidR="00C7363B" w:rsidRPr="00E47C65" w:rsidRDefault="00C7363B" w:rsidP="00C7363B">
      <w:pPr>
        <w:pStyle w:val="NormalWeb"/>
        <w:spacing w:before="0" w:beforeAutospacing="0" w:after="0" w:afterAutospacing="0"/>
        <w:ind w:left="1080"/>
      </w:pPr>
      <w:r w:rsidRPr="00E47C65">
        <w:rPr>
          <w:rFonts w:ascii="Arial" w:hAnsi="Arial" w:cs="Arial"/>
          <w:color w:val="111111"/>
          <w:sz w:val="20"/>
          <w:szCs w:val="20"/>
        </w:rPr>
        <w:lastRenderedPageBreak/>
        <w:t>Participants will be given the consent form in a private room. They will read it with no time constraints and will be able to ask the investigators as many questions as they want. </w:t>
      </w:r>
    </w:p>
    <w:p w14:paraId="597C13DF" w14:textId="77777777" w:rsidR="00C7363B" w:rsidRPr="00E47C65" w:rsidRDefault="00C7363B" w:rsidP="00C7363B">
      <w:pPr>
        <w:pStyle w:val="NormalWeb"/>
        <w:spacing w:before="0" w:beforeAutospacing="0" w:after="0" w:afterAutospacing="0"/>
        <w:ind w:left="1080"/>
        <w:rPr>
          <w:rFonts w:ascii="Arial" w:hAnsi="Arial" w:cs="Arial"/>
          <w:color w:val="111111"/>
          <w:sz w:val="20"/>
          <w:szCs w:val="20"/>
        </w:rPr>
      </w:pPr>
      <w:r w:rsidRPr="00E47C65">
        <w:rPr>
          <w:rFonts w:ascii="Arial" w:hAnsi="Arial" w:cs="Arial"/>
          <w:color w:val="111111"/>
          <w:sz w:val="20"/>
          <w:szCs w:val="20"/>
        </w:rPr>
        <w:t xml:space="preserve">Furthermore, the investigators will digitize the signed consent forms and save the digital copies in a password-protected laptop, which will be kept in a locked room located at Room 5186, 15 Seminary Place, New Brunswick, NJ 08901. Only the investigators will have access to this room. After digitizing the consent forms, the physical copies will be destroyed. </w:t>
      </w:r>
    </w:p>
    <w:p w14:paraId="6737294C" w14:textId="77777777" w:rsidR="00527E5F" w:rsidRPr="00E47C65" w:rsidRDefault="00527E5F" w:rsidP="00B80E55">
      <w:pPr>
        <w:pStyle w:val="ListParagraph"/>
        <w:spacing w:after="0" w:line="240" w:lineRule="auto"/>
        <w:ind w:left="1080"/>
        <w:rPr>
          <w:rFonts w:ascii="Arial" w:eastAsiaTheme="minorEastAsia" w:hAnsi="Arial" w:cs="Arial"/>
          <w:b/>
          <w:bCs/>
          <w:sz w:val="20"/>
          <w:szCs w:val="20"/>
        </w:rPr>
      </w:pPr>
    </w:p>
    <w:p w14:paraId="4A382A9E" w14:textId="2AF27B42" w:rsidR="00527E5F" w:rsidRPr="00E47C65" w:rsidRDefault="00527E5F" w:rsidP="00DB5552">
      <w:pPr>
        <w:pStyle w:val="ListParagraph"/>
        <w:numPr>
          <w:ilvl w:val="0"/>
          <w:numId w:val="18"/>
        </w:numPr>
        <w:spacing w:after="0" w:line="240" w:lineRule="auto"/>
        <w:ind w:left="720"/>
        <w:rPr>
          <w:rFonts w:ascii="Arial" w:eastAsiaTheme="minorEastAsia" w:hAnsi="Arial" w:cs="Arial"/>
          <w:sz w:val="20"/>
          <w:szCs w:val="20"/>
        </w:rPr>
      </w:pPr>
      <w:r w:rsidRPr="00E47C65">
        <w:rPr>
          <w:rFonts w:ascii="Arial" w:eastAsiaTheme="minorEastAsia" w:hAnsi="Arial" w:cs="Arial"/>
          <w:b/>
          <w:bCs/>
          <w:sz w:val="20"/>
          <w:szCs w:val="20"/>
        </w:rPr>
        <w:t xml:space="preserve">Waiver or </w:t>
      </w:r>
      <w:r w:rsidRPr="00E47C65">
        <w:rPr>
          <w:rFonts w:ascii="Arial" w:eastAsiaTheme="minorEastAsia" w:hAnsi="Arial" w:cs="Arial"/>
          <w:b/>
          <w:bCs/>
          <w:sz w:val="20"/>
          <w:szCs w:val="20"/>
          <w:u w:val="single"/>
        </w:rPr>
        <w:t>Alteration</w:t>
      </w:r>
      <w:r w:rsidRPr="00E47C65">
        <w:rPr>
          <w:rFonts w:ascii="Arial" w:eastAsiaTheme="minorEastAsia" w:hAnsi="Arial" w:cs="Arial"/>
          <w:b/>
          <w:bCs/>
          <w:sz w:val="20"/>
          <w:szCs w:val="20"/>
        </w:rPr>
        <w:t xml:space="preserve"> of Consent </w:t>
      </w:r>
      <w:r w:rsidRPr="00E47C65">
        <w:rPr>
          <w:rFonts w:ascii="Arial" w:eastAsiaTheme="minorEastAsia" w:hAnsi="Arial" w:cs="Arial"/>
          <w:b/>
          <w:bCs/>
          <w:sz w:val="20"/>
          <w:szCs w:val="20"/>
          <w:u w:val="single"/>
        </w:rPr>
        <w:t xml:space="preserve">Process </w:t>
      </w:r>
    </w:p>
    <w:p w14:paraId="336F6F24" w14:textId="77777777" w:rsidR="00455950" w:rsidRPr="00E47C65" w:rsidRDefault="00455950" w:rsidP="00B80E55">
      <w:pPr>
        <w:pStyle w:val="ListParagraph"/>
        <w:spacing w:after="0" w:line="240" w:lineRule="auto"/>
        <w:rPr>
          <w:rFonts w:ascii="Arial" w:eastAsiaTheme="minorEastAsia" w:hAnsi="Arial" w:cs="Arial"/>
          <w:sz w:val="20"/>
          <w:szCs w:val="20"/>
        </w:rPr>
      </w:pPr>
    </w:p>
    <w:p w14:paraId="67C7B95A" w14:textId="77777777" w:rsidR="00527E5F" w:rsidRPr="00E47C65" w:rsidRDefault="00527E5F" w:rsidP="00DB5552">
      <w:pPr>
        <w:pStyle w:val="ListParagraph"/>
        <w:numPr>
          <w:ilvl w:val="1"/>
          <w:numId w:val="18"/>
        </w:numPr>
        <w:spacing w:after="0" w:line="240" w:lineRule="auto"/>
        <w:ind w:left="1080"/>
        <w:rPr>
          <w:rFonts w:ascii="Arial" w:eastAsiaTheme="minorEastAsia" w:hAnsi="Arial" w:cs="Arial"/>
          <w:sz w:val="20"/>
          <w:szCs w:val="20"/>
        </w:rPr>
      </w:pPr>
      <w:r w:rsidRPr="00E47C65">
        <w:rPr>
          <w:rFonts w:ascii="Arial" w:eastAsiaTheme="minorEastAsia" w:hAnsi="Arial" w:cs="Arial"/>
          <w:b/>
          <w:bCs/>
          <w:sz w:val="20"/>
          <w:szCs w:val="20"/>
        </w:rPr>
        <w:t xml:space="preserve">Waiver or </w:t>
      </w:r>
      <w:r w:rsidRPr="00E47C65">
        <w:rPr>
          <w:rFonts w:ascii="Arial" w:eastAsiaTheme="minorEastAsia" w:hAnsi="Arial" w:cs="Arial"/>
          <w:b/>
          <w:bCs/>
          <w:sz w:val="20"/>
          <w:szCs w:val="20"/>
          <w:u w:val="single"/>
        </w:rPr>
        <w:t>Alteration</w:t>
      </w:r>
      <w:r w:rsidRPr="00E47C65">
        <w:rPr>
          <w:rFonts w:ascii="Arial" w:eastAsiaTheme="minorEastAsia" w:hAnsi="Arial" w:cs="Arial"/>
          <w:b/>
          <w:bCs/>
          <w:sz w:val="20"/>
          <w:szCs w:val="20"/>
        </w:rPr>
        <w:t xml:space="preserve"> Details</w:t>
      </w:r>
    </w:p>
    <w:p w14:paraId="214A3B96" w14:textId="2B0ADF12" w:rsidR="00DA53C3" w:rsidRPr="00E47C65" w:rsidRDefault="00DA53C3" w:rsidP="00327724">
      <w:pPr>
        <w:pStyle w:val="ListParagraph"/>
        <w:spacing w:after="0" w:line="240" w:lineRule="auto"/>
        <w:ind w:left="1080"/>
        <w:jc w:val="both"/>
        <w:rPr>
          <w:rFonts w:ascii="Arial" w:eastAsiaTheme="minorEastAsia" w:hAnsi="Arial" w:cs="Arial"/>
          <w:strike/>
          <w:sz w:val="20"/>
          <w:szCs w:val="20"/>
        </w:rPr>
      </w:pPr>
      <w:r w:rsidRPr="00E47C65">
        <w:rPr>
          <w:rFonts w:ascii="Arial" w:eastAsiaTheme="minorEastAsia" w:hAnsi="Arial" w:cs="Arial"/>
          <w:bCs/>
          <w:sz w:val="20"/>
          <w:szCs w:val="20"/>
        </w:rPr>
        <w:t>N/A</w:t>
      </w:r>
    </w:p>
    <w:p w14:paraId="5A0B226F" w14:textId="77777777" w:rsidR="003B25CD" w:rsidRPr="00E47C65" w:rsidRDefault="003B25CD" w:rsidP="00DA53C3">
      <w:pPr>
        <w:jc w:val="both"/>
        <w:rPr>
          <w:rFonts w:ascii="Arial" w:eastAsiaTheme="minorEastAsia" w:hAnsi="Arial" w:cs="Arial"/>
          <w:strike/>
          <w:sz w:val="20"/>
          <w:szCs w:val="20"/>
        </w:rPr>
      </w:pPr>
    </w:p>
    <w:p w14:paraId="5476E5F2" w14:textId="77777777" w:rsidR="00527E5F" w:rsidRPr="00E47C65" w:rsidRDefault="00527E5F" w:rsidP="00DB5552">
      <w:pPr>
        <w:pStyle w:val="ListParagraph"/>
        <w:numPr>
          <w:ilvl w:val="1"/>
          <w:numId w:val="18"/>
        </w:numPr>
        <w:spacing w:after="0" w:line="240" w:lineRule="auto"/>
        <w:ind w:left="1080"/>
        <w:jc w:val="both"/>
        <w:rPr>
          <w:rFonts w:ascii="Arial" w:eastAsiaTheme="minorEastAsia" w:hAnsi="Arial" w:cs="Arial"/>
          <w:sz w:val="20"/>
          <w:szCs w:val="20"/>
        </w:rPr>
      </w:pPr>
      <w:r w:rsidRPr="00E47C65">
        <w:rPr>
          <w:rFonts w:ascii="Arial" w:eastAsiaTheme="minorEastAsia" w:hAnsi="Arial" w:cs="Arial"/>
          <w:b/>
          <w:bCs/>
          <w:sz w:val="20"/>
          <w:szCs w:val="20"/>
        </w:rPr>
        <w:t>Destruction of Identifiers</w:t>
      </w:r>
    </w:p>
    <w:p w14:paraId="35811C09" w14:textId="156E531B" w:rsidR="00DA53C3" w:rsidRPr="00E47C65" w:rsidRDefault="00DA53C3" w:rsidP="00327724">
      <w:pPr>
        <w:pStyle w:val="ListParagraph"/>
        <w:spacing w:after="0" w:line="240" w:lineRule="auto"/>
        <w:ind w:left="1080"/>
        <w:jc w:val="both"/>
        <w:rPr>
          <w:rFonts w:ascii="Arial" w:eastAsiaTheme="minorEastAsia" w:hAnsi="Arial" w:cs="Arial"/>
          <w:strike/>
          <w:sz w:val="20"/>
          <w:szCs w:val="20"/>
        </w:rPr>
      </w:pPr>
      <w:r w:rsidRPr="00E47C65">
        <w:rPr>
          <w:rFonts w:ascii="Arial" w:eastAsiaTheme="minorEastAsia" w:hAnsi="Arial" w:cs="Arial"/>
          <w:bCs/>
          <w:sz w:val="20"/>
          <w:szCs w:val="20"/>
        </w:rPr>
        <w:t>N/A</w:t>
      </w:r>
    </w:p>
    <w:p w14:paraId="201F82E1" w14:textId="77777777" w:rsidR="003B25CD" w:rsidRPr="00E47C65" w:rsidRDefault="003B25CD" w:rsidP="00327724">
      <w:pPr>
        <w:jc w:val="both"/>
        <w:rPr>
          <w:rFonts w:ascii="Arial" w:eastAsiaTheme="minorEastAsia" w:hAnsi="Arial" w:cs="Arial"/>
          <w:strike/>
          <w:sz w:val="20"/>
          <w:szCs w:val="20"/>
        </w:rPr>
      </w:pPr>
    </w:p>
    <w:p w14:paraId="3D57AA25" w14:textId="77777777" w:rsidR="00527E5F" w:rsidRPr="00E47C65" w:rsidRDefault="00527E5F" w:rsidP="00DB5552">
      <w:pPr>
        <w:pStyle w:val="ListParagraph"/>
        <w:numPr>
          <w:ilvl w:val="1"/>
          <w:numId w:val="18"/>
        </w:numPr>
        <w:spacing w:after="0" w:line="240" w:lineRule="auto"/>
        <w:ind w:left="1080"/>
        <w:jc w:val="both"/>
        <w:rPr>
          <w:rFonts w:ascii="Arial" w:eastAsiaTheme="minorEastAsia" w:hAnsi="Arial" w:cs="Arial"/>
          <w:sz w:val="20"/>
          <w:szCs w:val="20"/>
        </w:rPr>
      </w:pPr>
      <w:r w:rsidRPr="00E47C65">
        <w:rPr>
          <w:rFonts w:ascii="Arial" w:eastAsiaTheme="minorEastAsia" w:hAnsi="Arial" w:cs="Arial"/>
          <w:b/>
          <w:bCs/>
          <w:sz w:val="20"/>
          <w:szCs w:val="20"/>
        </w:rPr>
        <w:t>Use of Deception/Concealment</w:t>
      </w:r>
    </w:p>
    <w:p w14:paraId="05464BD8" w14:textId="77777777" w:rsidR="00DA53C3" w:rsidRPr="00E47C65" w:rsidRDefault="00DA53C3" w:rsidP="00DA53C3">
      <w:pPr>
        <w:pStyle w:val="ListParagraph"/>
        <w:spacing w:after="0" w:line="240" w:lineRule="auto"/>
        <w:ind w:left="1080"/>
        <w:jc w:val="both"/>
        <w:rPr>
          <w:rFonts w:ascii="Arial" w:eastAsiaTheme="minorEastAsia" w:hAnsi="Arial" w:cs="Arial"/>
          <w:strike/>
          <w:sz w:val="20"/>
          <w:szCs w:val="20"/>
        </w:rPr>
      </w:pPr>
      <w:r w:rsidRPr="00E47C65">
        <w:rPr>
          <w:rFonts w:ascii="Arial" w:eastAsiaTheme="minorEastAsia" w:hAnsi="Arial" w:cs="Arial"/>
          <w:bCs/>
          <w:sz w:val="20"/>
          <w:szCs w:val="20"/>
        </w:rPr>
        <w:t>N/A</w:t>
      </w:r>
    </w:p>
    <w:p w14:paraId="49596361" w14:textId="77777777" w:rsidR="00DA53C3" w:rsidRPr="00E47C65" w:rsidRDefault="00DA53C3" w:rsidP="00B80E55">
      <w:pPr>
        <w:pStyle w:val="ListParagraph"/>
        <w:spacing w:after="0" w:line="240" w:lineRule="auto"/>
        <w:ind w:left="1080"/>
        <w:jc w:val="both"/>
        <w:rPr>
          <w:rFonts w:ascii="Arial" w:eastAsiaTheme="minorEastAsia" w:hAnsi="Arial" w:cs="Arial"/>
          <w:strike/>
          <w:sz w:val="20"/>
          <w:szCs w:val="20"/>
        </w:rPr>
      </w:pPr>
    </w:p>
    <w:p w14:paraId="60A56EA9" w14:textId="77777777" w:rsidR="00527E5F" w:rsidRPr="00E47C65" w:rsidRDefault="00527E5F" w:rsidP="00DB5552">
      <w:pPr>
        <w:pStyle w:val="ListParagraph"/>
        <w:numPr>
          <w:ilvl w:val="0"/>
          <w:numId w:val="19"/>
        </w:numPr>
        <w:spacing w:after="0" w:line="240" w:lineRule="auto"/>
        <w:ind w:left="1440"/>
        <w:jc w:val="both"/>
        <w:rPr>
          <w:rFonts w:ascii="Arial" w:eastAsiaTheme="minorEastAsia" w:hAnsi="Arial" w:cs="Arial"/>
          <w:b/>
          <w:sz w:val="20"/>
          <w:szCs w:val="20"/>
        </w:rPr>
      </w:pPr>
      <w:r w:rsidRPr="00E47C65">
        <w:rPr>
          <w:rFonts w:ascii="Arial" w:eastAsiaTheme="minorEastAsia" w:hAnsi="Arial" w:cs="Arial"/>
          <w:b/>
          <w:sz w:val="20"/>
          <w:szCs w:val="20"/>
        </w:rPr>
        <w:t>Minimal Risk Justification</w:t>
      </w:r>
    </w:p>
    <w:p w14:paraId="22C5178B" w14:textId="77777777" w:rsidR="00DA53C3" w:rsidRPr="00E47C65" w:rsidRDefault="00DA53C3" w:rsidP="00DA53C3">
      <w:pPr>
        <w:pStyle w:val="ListParagraph"/>
        <w:spacing w:after="0" w:line="240" w:lineRule="auto"/>
        <w:ind w:left="1080" w:firstLine="360"/>
        <w:jc w:val="both"/>
        <w:rPr>
          <w:rFonts w:ascii="Arial" w:eastAsiaTheme="minorEastAsia" w:hAnsi="Arial" w:cs="Arial"/>
          <w:strike/>
          <w:sz w:val="20"/>
          <w:szCs w:val="20"/>
        </w:rPr>
      </w:pPr>
      <w:r w:rsidRPr="00E47C65">
        <w:rPr>
          <w:rFonts w:ascii="Arial" w:eastAsiaTheme="minorEastAsia" w:hAnsi="Arial" w:cs="Arial"/>
          <w:bCs/>
          <w:sz w:val="20"/>
          <w:szCs w:val="20"/>
        </w:rPr>
        <w:t>N/A</w:t>
      </w:r>
    </w:p>
    <w:p w14:paraId="2B3B735A" w14:textId="77777777" w:rsidR="00DA53C3" w:rsidRPr="00E47C65" w:rsidRDefault="00DA53C3" w:rsidP="00B80E55">
      <w:pPr>
        <w:pStyle w:val="ListParagraph"/>
        <w:spacing w:after="0" w:line="240" w:lineRule="auto"/>
        <w:ind w:left="1440"/>
        <w:jc w:val="both"/>
        <w:rPr>
          <w:rFonts w:ascii="Arial" w:eastAsiaTheme="minorEastAsia" w:hAnsi="Arial" w:cs="Arial"/>
          <w:strike/>
          <w:sz w:val="20"/>
          <w:szCs w:val="20"/>
        </w:rPr>
      </w:pPr>
    </w:p>
    <w:p w14:paraId="3928C18E" w14:textId="77777777" w:rsidR="00527E5F" w:rsidRPr="00E47C65" w:rsidRDefault="00527E5F" w:rsidP="00DB5552">
      <w:pPr>
        <w:pStyle w:val="ListParagraph"/>
        <w:numPr>
          <w:ilvl w:val="0"/>
          <w:numId w:val="19"/>
        </w:numPr>
        <w:spacing w:after="0" w:line="240" w:lineRule="auto"/>
        <w:ind w:left="1440"/>
        <w:jc w:val="both"/>
        <w:rPr>
          <w:rFonts w:ascii="Arial" w:eastAsiaTheme="minorEastAsia" w:hAnsi="Arial" w:cs="Arial"/>
          <w:b/>
          <w:sz w:val="20"/>
          <w:szCs w:val="20"/>
        </w:rPr>
      </w:pPr>
      <w:r w:rsidRPr="00E47C65">
        <w:rPr>
          <w:rFonts w:ascii="Arial" w:eastAsiaTheme="minorEastAsia" w:hAnsi="Arial" w:cs="Arial"/>
          <w:b/>
          <w:sz w:val="20"/>
          <w:szCs w:val="20"/>
        </w:rPr>
        <w:t>Alternatives</w:t>
      </w:r>
    </w:p>
    <w:p w14:paraId="3F2BC721" w14:textId="77777777" w:rsidR="00DA53C3" w:rsidRPr="00E47C65" w:rsidRDefault="00DA53C3" w:rsidP="00DA53C3">
      <w:pPr>
        <w:pStyle w:val="ListParagraph"/>
        <w:spacing w:after="0" w:line="240" w:lineRule="auto"/>
        <w:ind w:left="1080" w:firstLine="360"/>
        <w:jc w:val="both"/>
        <w:rPr>
          <w:rFonts w:ascii="Arial" w:eastAsiaTheme="minorEastAsia" w:hAnsi="Arial" w:cs="Arial"/>
          <w:strike/>
          <w:sz w:val="20"/>
          <w:szCs w:val="20"/>
        </w:rPr>
      </w:pPr>
      <w:r w:rsidRPr="00E47C65">
        <w:rPr>
          <w:rFonts w:ascii="Arial" w:eastAsiaTheme="minorEastAsia" w:hAnsi="Arial" w:cs="Arial"/>
          <w:bCs/>
          <w:sz w:val="20"/>
          <w:szCs w:val="20"/>
        </w:rPr>
        <w:t>N/A</w:t>
      </w:r>
    </w:p>
    <w:p w14:paraId="699CCB2F" w14:textId="77777777" w:rsidR="00DA53C3" w:rsidRPr="00E47C65" w:rsidRDefault="00DA53C3" w:rsidP="00B80E55">
      <w:pPr>
        <w:pStyle w:val="ListParagraph"/>
        <w:spacing w:after="0" w:line="240" w:lineRule="auto"/>
        <w:ind w:left="1440"/>
        <w:jc w:val="both"/>
        <w:rPr>
          <w:rFonts w:ascii="Arial" w:eastAsiaTheme="minorEastAsia" w:hAnsi="Arial" w:cs="Arial"/>
          <w:strike/>
          <w:sz w:val="20"/>
          <w:szCs w:val="20"/>
        </w:rPr>
      </w:pPr>
    </w:p>
    <w:p w14:paraId="7D5BB379" w14:textId="77777777" w:rsidR="00527E5F" w:rsidRPr="00E47C65" w:rsidRDefault="00527E5F" w:rsidP="00DB5552">
      <w:pPr>
        <w:pStyle w:val="ListParagraph"/>
        <w:numPr>
          <w:ilvl w:val="0"/>
          <w:numId w:val="19"/>
        </w:numPr>
        <w:spacing w:after="0" w:line="240" w:lineRule="auto"/>
        <w:ind w:left="1440"/>
        <w:jc w:val="both"/>
        <w:rPr>
          <w:rFonts w:ascii="Arial" w:eastAsiaTheme="minorEastAsia" w:hAnsi="Arial" w:cs="Arial"/>
          <w:b/>
          <w:sz w:val="20"/>
          <w:szCs w:val="20"/>
        </w:rPr>
      </w:pPr>
      <w:r w:rsidRPr="00E47C65">
        <w:rPr>
          <w:rFonts w:ascii="Arial" w:eastAsiaTheme="minorEastAsia" w:hAnsi="Arial" w:cs="Arial"/>
          <w:b/>
          <w:sz w:val="20"/>
          <w:szCs w:val="20"/>
        </w:rPr>
        <w:t>Subject Debriefing</w:t>
      </w:r>
    </w:p>
    <w:p w14:paraId="4A0F7E78" w14:textId="77777777" w:rsidR="00DA53C3" w:rsidRPr="00E47C65" w:rsidRDefault="00DA53C3" w:rsidP="00DA53C3">
      <w:pPr>
        <w:pStyle w:val="ListParagraph"/>
        <w:spacing w:after="0" w:line="240" w:lineRule="auto"/>
        <w:ind w:left="1080" w:firstLine="360"/>
        <w:jc w:val="both"/>
        <w:rPr>
          <w:rFonts w:ascii="Arial" w:eastAsiaTheme="minorEastAsia" w:hAnsi="Arial" w:cs="Arial"/>
          <w:strike/>
          <w:sz w:val="20"/>
          <w:szCs w:val="20"/>
        </w:rPr>
      </w:pPr>
      <w:r w:rsidRPr="00E47C65">
        <w:rPr>
          <w:rFonts w:ascii="Arial" w:eastAsiaTheme="minorEastAsia" w:hAnsi="Arial" w:cs="Arial"/>
          <w:bCs/>
          <w:sz w:val="20"/>
          <w:szCs w:val="20"/>
        </w:rPr>
        <w:t>N/A</w:t>
      </w:r>
    </w:p>
    <w:p w14:paraId="5B75EFC3" w14:textId="77777777" w:rsidR="00327724" w:rsidRPr="00E47C65" w:rsidRDefault="00327724" w:rsidP="00B80E55">
      <w:pPr>
        <w:contextualSpacing/>
        <w:rPr>
          <w:rFonts w:ascii="Arial" w:eastAsiaTheme="minorEastAsia" w:hAnsi="Arial" w:cs="Arial"/>
          <w:b/>
          <w:bCs/>
          <w:sz w:val="20"/>
          <w:szCs w:val="20"/>
        </w:rPr>
      </w:pPr>
    </w:p>
    <w:p w14:paraId="0782A86C" w14:textId="77777777" w:rsidR="00527E5F" w:rsidRPr="00E47C65" w:rsidRDefault="00527E5F" w:rsidP="00DB5552">
      <w:pPr>
        <w:pStyle w:val="ListParagraph"/>
        <w:numPr>
          <w:ilvl w:val="0"/>
          <w:numId w:val="20"/>
        </w:numPr>
        <w:spacing w:after="0" w:line="240" w:lineRule="auto"/>
        <w:ind w:left="720"/>
        <w:rPr>
          <w:rFonts w:ascii="Arial" w:eastAsiaTheme="minorEastAsia" w:hAnsi="Arial" w:cs="Arial"/>
          <w:b/>
          <w:bCs/>
          <w:sz w:val="20"/>
          <w:szCs w:val="20"/>
        </w:rPr>
      </w:pPr>
      <w:r w:rsidRPr="00E47C65">
        <w:rPr>
          <w:rFonts w:ascii="Arial" w:eastAsiaTheme="minorEastAsia" w:hAnsi="Arial" w:cs="Arial"/>
          <w:b/>
          <w:bCs/>
          <w:sz w:val="20"/>
          <w:szCs w:val="20"/>
        </w:rPr>
        <w:t>Documentation of Consent</w:t>
      </w:r>
    </w:p>
    <w:p w14:paraId="3A83E039" w14:textId="77777777" w:rsidR="00527E5F" w:rsidRPr="00E47C65" w:rsidRDefault="00527E5F" w:rsidP="00DB5552">
      <w:pPr>
        <w:pStyle w:val="ListParagraph"/>
        <w:numPr>
          <w:ilvl w:val="0"/>
          <w:numId w:val="21"/>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Documenting Consent</w:t>
      </w:r>
    </w:p>
    <w:p w14:paraId="044FBD33" w14:textId="2BB8C8BA" w:rsidR="003B25CD" w:rsidRPr="00E47C65" w:rsidRDefault="00C7363B" w:rsidP="00C7363B">
      <w:pPr>
        <w:ind w:left="1134"/>
        <w:rPr>
          <w:rFonts w:ascii="Arial" w:eastAsiaTheme="minorEastAsia" w:hAnsi="Arial" w:cs="Arial"/>
          <w:sz w:val="20"/>
          <w:szCs w:val="20"/>
        </w:rPr>
      </w:pPr>
      <w:r w:rsidRPr="00E47C65">
        <w:rPr>
          <w:rFonts w:ascii="Arial" w:eastAsiaTheme="minorEastAsia" w:hAnsi="Arial" w:cs="Arial"/>
          <w:sz w:val="20"/>
          <w:szCs w:val="20"/>
        </w:rPr>
        <w:t>Consent will be obtained prior to beginning the experimental sessions. The participants cannot begin the study if they have not provided consent.</w:t>
      </w:r>
    </w:p>
    <w:p w14:paraId="6AF958B7" w14:textId="77777777" w:rsidR="00C7363B" w:rsidRPr="00E47C65" w:rsidRDefault="00C7363B" w:rsidP="00C7363B">
      <w:pPr>
        <w:ind w:left="1134"/>
        <w:rPr>
          <w:rFonts w:ascii="Arial" w:eastAsiaTheme="minorEastAsia" w:hAnsi="Arial" w:cs="Arial"/>
          <w:sz w:val="20"/>
          <w:szCs w:val="20"/>
        </w:rPr>
      </w:pPr>
    </w:p>
    <w:p w14:paraId="08F84B15" w14:textId="07E749EE" w:rsidR="00527E5F" w:rsidRPr="00E47C65" w:rsidRDefault="00527E5F" w:rsidP="00DB5552">
      <w:pPr>
        <w:pStyle w:val="ListParagraph"/>
        <w:numPr>
          <w:ilvl w:val="0"/>
          <w:numId w:val="21"/>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 xml:space="preserve">Waiver of </w:t>
      </w:r>
      <w:r w:rsidRPr="00E47C65">
        <w:rPr>
          <w:rFonts w:ascii="Arial" w:eastAsiaTheme="minorEastAsia" w:hAnsi="Arial" w:cs="Arial"/>
          <w:b/>
          <w:bCs/>
          <w:sz w:val="20"/>
          <w:szCs w:val="20"/>
          <w:u w:val="single"/>
        </w:rPr>
        <w:t>Documentation</w:t>
      </w:r>
      <w:r w:rsidRPr="00E47C65">
        <w:rPr>
          <w:rFonts w:ascii="Arial" w:eastAsiaTheme="minorEastAsia" w:hAnsi="Arial" w:cs="Arial"/>
          <w:b/>
          <w:bCs/>
          <w:sz w:val="20"/>
          <w:szCs w:val="20"/>
        </w:rPr>
        <w:t xml:space="preserve"> </w:t>
      </w:r>
      <w:r w:rsidR="000B76B3" w:rsidRPr="00E47C65">
        <w:rPr>
          <w:rFonts w:ascii="Arial" w:eastAsiaTheme="minorEastAsia" w:hAnsi="Arial" w:cs="Arial"/>
          <w:b/>
          <w:bCs/>
          <w:sz w:val="20"/>
          <w:szCs w:val="20"/>
        </w:rPr>
        <w:t>of</w:t>
      </w:r>
      <w:r w:rsidRPr="00E47C65">
        <w:rPr>
          <w:rFonts w:ascii="Arial" w:eastAsiaTheme="minorEastAsia" w:hAnsi="Arial" w:cs="Arial"/>
          <w:b/>
          <w:bCs/>
          <w:sz w:val="20"/>
          <w:szCs w:val="20"/>
        </w:rPr>
        <w:t xml:space="preserve"> Consent (i.e., will not obtain subject’s signature)</w:t>
      </w:r>
    </w:p>
    <w:p w14:paraId="397F8D02" w14:textId="77777777" w:rsidR="00DA53C3" w:rsidRPr="00E47C65" w:rsidRDefault="00DA53C3" w:rsidP="00DA53C3">
      <w:pPr>
        <w:pStyle w:val="ListParagraph"/>
        <w:spacing w:after="0" w:line="240" w:lineRule="auto"/>
        <w:ind w:left="1080"/>
        <w:jc w:val="both"/>
        <w:rPr>
          <w:rFonts w:ascii="Arial" w:eastAsiaTheme="minorEastAsia" w:hAnsi="Arial" w:cs="Arial"/>
          <w:strike/>
          <w:sz w:val="20"/>
          <w:szCs w:val="20"/>
        </w:rPr>
      </w:pPr>
      <w:r w:rsidRPr="00E47C65">
        <w:rPr>
          <w:rFonts w:ascii="Arial" w:eastAsiaTheme="minorEastAsia" w:hAnsi="Arial" w:cs="Arial"/>
          <w:bCs/>
          <w:sz w:val="20"/>
          <w:szCs w:val="20"/>
        </w:rPr>
        <w:t>N/A</w:t>
      </w:r>
    </w:p>
    <w:p w14:paraId="7DE7BA7B" w14:textId="77777777" w:rsidR="00527E5F" w:rsidRPr="00E47C65" w:rsidRDefault="00527E5F" w:rsidP="00B80E55">
      <w:pPr>
        <w:ind w:left="1440"/>
        <w:contextualSpacing/>
        <w:rPr>
          <w:rFonts w:ascii="Arial" w:eastAsiaTheme="minorEastAsia" w:hAnsi="Arial" w:cs="Arial"/>
          <w:sz w:val="20"/>
          <w:szCs w:val="20"/>
        </w:rPr>
      </w:pPr>
    </w:p>
    <w:p w14:paraId="3DEA0E99" w14:textId="77777777" w:rsidR="00527E5F" w:rsidRPr="00E47C65" w:rsidRDefault="00527E5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4.5 </w:t>
      </w:r>
      <w:bookmarkStart w:id="26" w:name="SpecialConsentPopulations"/>
      <w:r w:rsidRPr="00E47C65">
        <w:rPr>
          <w:rFonts w:ascii="Arial" w:eastAsiaTheme="minorEastAsia" w:hAnsi="Arial" w:cs="Arial"/>
          <w:b/>
          <w:bCs/>
          <w:sz w:val="20"/>
          <w:szCs w:val="20"/>
        </w:rPr>
        <w:t>Special Consent/Populations</w:t>
      </w:r>
      <w:bookmarkEnd w:id="26"/>
    </w:p>
    <w:p w14:paraId="7638F3D0" w14:textId="77777777" w:rsidR="003B25CD" w:rsidRPr="00E47C65" w:rsidRDefault="003B25CD" w:rsidP="003B25CD">
      <w:pPr>
        <w:pStyle w:val="ListParagraph"/>
        <w:spacing w:after="0" w:line="240" w:lineRule="auto"/>
        <w:ind w:left="360"/>
        <w:rPr>
          <w:rFonts w:ascii="Arial" w:eastAsiaTheme="minorEastAsia" w:hAnsi="Arial" w:cs="Arial"/>
          <w:sz w:val="20"/>
          <w:szCs w:val="20"/>
        </w:rPr>
      </w:pPr>
      <w:r w:rsidRPr="00E47C65">
        <w:rPr>
          <w:rFonts w:ascii="Arial" w:eastAsiaTheme="minorEastAsia" w:hAnsi="Arial" w:cs="Arial"/>
          <w:sz w:val="20"/>
          <w:szCs w:val="20"/>
        </w:rPr>
        <w:t>N/A</w:t>
      </w:r>
    </w:p>
    <w:p w14:paraId="00B284EB" w14:textId="77777777" w:rsidR="009A4E38" w:rsidRPr="00E47C65" w:rsidRDefault="009A4E38" w:rsidP="009A4E38">
      <w:pPr>
        <w:ind w:left="360"/>
        <w:contextualSpacing/>
        <w:rPr>
          <w:rFonts w:ascii="Arial" w:eastAsiaTheme="minorEastAsia" w:hAnsi="Arial" w:cs="Arial"/>
          <w:bCs/>
          <w:sz w:val="20"/>
          <w:szCs w:val="20"/>
        </w:rPr>
      </w:pPr>
    </w:p>
    <w:p w14:paraId="21EF47D7" w14:textId="1EE51660" w:rsidR="00527E5F" w:rsidRPr="00E47C65" w:rsidRDefault="009A4E38" w:rsidP="00DB5552">
      <w:pPr>
        <w:pStyle w:val="ListParagraph"/>
        <w:numPr>
          <w:ilvl w:val="0"/>
          <w:numId w:val="17"/>
        </w:numPr>
        <w:spacing w:after="0" w:line="240" w:lineRule="auto"/>
        <w:ind w:left="720"/>
        <w:rPr>
          <w:rFonts w:ascii="Arial" w:eastAsiaTheme="minorEastAsia" w:hAnsi="Arial" w:cs="Arial"/>
          <w:b/>
          <w:bCs/>
          <w:sz w:val="20"/>
          <w:szCs w:val="20"/>
        </w:rPr>
      </w:pPr>
      <w:r w:rsidRPr="00E47C65">
        <w:rPr>
          <w:rFonts w:ascii="Arial" w:eastAsiaTheme="minorEastAsia" w:hAnsi="Arial" w:cs="Arial"/>
          <w:b/>
          <w:bCs/>
          <w:sz w:val="20"/>
          <w:szCs w:val="20"/>
        </w:rPr>
        <w:t xml:space="preserve">Enrolling </w:t>
      </w:r>
      <w:r w:rsidR="00527E5F" w:rsidRPr="00E47C65">
        <w:rPr>
          <w:rFonts w:ascii="Arial" w:eastAsiaTheme="minorEastAsia" w:hAnsi="Arial" w:cs="Arial"/>
          <w:b/>
          <w:bCs/>
          <w:sz w:val="20"/>
          <w:szCs w:val="20"/>
        </w:rPr>
        <w:t xml:space="preserve">Minors-Subjects Who Are Not Yet Adults </w:t>
      </w:r>
    </w:p>
    <w:p w14:paraId="73A3C0EB" w14:textId="77777777" w:rsidR="00527E5F" w:rsidRPr="00E47C65" w:rsidRDefault="00527E5F" w:rsidP="00DB5552">
      <w:pPr>
        <w:pStyle w:val="ListParagraph"/>
        <w:numPr>
          <w:ilvl w:val="0"/>
          <w:numId w:val="21"/>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Parental Permission</w:t>
      </w:r>
    </w:p>
    <w:p w14:paraId="4A572E01" w14:textId="0BD467E8"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32D844FC" w14:textId="77777777" w:rsidR="003B25CD" w:rsidRPr="00E47C65" w:rsidRDefault="003B25CD" w:rsidP="00B80E55">
      <w:pPr>
        <w:pStyle w:val="ListParagraph"/>
        <w:spacing w:after="0" w:line="240" w:lineRule="auto"/>
        <w:ind w:left="1080"/>
        <w:rPr>
          <w:rFonts w:ascii="Arial" w:eastAsiaTheme="minorEastAsia" w:hAnsi="Arial" w:cs="Arial"/>
          <w:strike/>
          <w:sz w:val="20"/>
          <w:szCs w:val="20"/>
        </w:rPr>
      </w:pPr>
    </w:p>
    <w:p w14:paraId="134AFDC7" w14:textId="77777777" w:rsidR="00527E5F" w:rsidRPr="00E47C65" w:rsidRDefault="00527E5F" w:rsidP="00DB5552">
      <w:pPr>
        <w:pStyle w:val="ListParagraph"/>
        <w:numPr>
          <w:ilvl w:val="0"/>
          <w:numId w:val="21"/>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Non-Parental Permission</w:t>
      </w:r>
    </w:p>
    <w:p w14:paraId="3FFAA357" w14:textId="77777777"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10CA67BE" w14:textId="77777777" w:rsidR="003B25CD" w:rsidRPr="00E47C65" w:rsidRDefault="003B25CD" w:rsidP="00B80E55">
      <w:pPr>
        <w:pStyle w:val="ListParagraph"/>
        <w:spacing w:after="0" w:line="240" w:lineRule="auto"/>
        <w:ind w:left="1080"/>
        <w:rPr>
          <w:rFonts w:ascii="Arial" w:eastAsiaTheme="minorEastAsia" w:hAnsi="Arial" w:cs="Arial"/>
          <w:strike/>
          <w:sz w:val="20"/>
          <w:szCs w:val="20"/>
        </w:rPr>
      </w:pPr>
    </w:p>
    <w:p w14:paraId="0F494A23" w14:textId="77777777" w:rsidR="00527E5F" w:rsidRPr="00E47C65" w:rsidRDefault="00527E5F" w:rsidP="00DB5552">
      <w:pPr>
        <w:pStyle w:val="ListParagraph"/>
        <w:numPr>
          <w:ilvl w:val="0"/>
          <w:numId w:val="21"/>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Assent Process</w:t>
      </w:r>
    </w:p>
    <w:p w14:paraId="4407B123" w14:textId="77777777"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2B645B1A" w14:textId="77777777" w:rsidR="003B25CD" w:rsidRPr="00E47C65" w:rsidRDefault="003B25CD" w:rsidP="00B80E55">
      <w:pPr>
        <w:pStyle w:val="ListParagraph"/>
        <w:spacing w:after="0" w:line="240" w:lineRule="auto"/>
        <w:ind w:left="1080"/>
        <w:rPr>
          <w:rFonts w:ascii="Arial" w:eastAsiaTheme="minorEastAsia" w:hAnsi="Arial" w:cs="Arial"/>
          <w:strike/>
          <w:sz w:val="20"/>
          <w:szCs w:val="20"/>
        </w:rPr>
      </w:pPr>
    </w:p>
    <w:p w14:paraId="6F0DD250" w14:textId="77777777" w:rsidR="00527E5F" w:rsidRPr="00E47C65" w:rsidRDefault="00527E5F" w:rsidP="00DB5552">
      <w:pPr>
        <w:pStyle w:val="ListParagraph"/>
        <w:numPr>
          <w:ilvl w:val="0"/>
          <w:numId w:val="21"/>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Documentation of Assent</w:t>
      </w:r>
    </w:p>
    <w:p w14:paraId="32B26C27" w14:textId="77777777"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47B981B9" w14:textId="77777777" w:rsidR="003B25CD" w:rsidRPr="00E47C65" w:rsidRDefault="003B25CD" w:rsidP="00B80E55">
      <w:pPr>
        <w:pStyle w:val="ListParagraph"/>
        <w:spacing w:after="0" w:line="240" w:lineRule="auto"/>
        <w:ind w:left="1080"/>
        <w:rPr>
          <w:rFonts w:ascii="Arial" w:eastAsiaTheme="minorEastAsia" w:hAnsi="Arial" w:cs="Arial"/>
          <w:strike/>
          <w:sz w:val="20"/>
          <w:szCs w:val="20"/>
        </w:rPr>
      </w:pPr>
    </w:p>
    <w:p w14:paraId="39557337" w14:textId="77777777" w:rsidR="00527E5F" w:rsidRPr="00E47C65" w:rsidRDefault="00527E5F" w:rsidP="00DB5552">
      <w:pPr>
        <w:pStyle w:val="ListParagraph"/>
        <w:numPr>
          <w:ilvl w:val="0"/>
          <w:numId w:val="26"/>
        </w:numPr>
        <w:spacing w:after="0" w:line="240" w:lineRule="auto"/>
        <w:ind w:left="1080"/>
        <w:rPr>
          <w:rFonts w:ascii="Arial" w:eastAsiaTheme="minorEastAsia" w:hAnsi="Arial" w:cs="Arial"/>
          <w:b/>
          <w:sz w:val="20"/>
          <w:szCs w:val="20"/>
        </w:rPr>
      </w:pPr>
      <w:r w:rsidRPr="00E47C65">
        <w:rPr>
          <w:rFonts w:ascii="Arial" w:eastAsiaTheme="minorEastAsia" w:hAnsi="Arial" w:cs="Arial"/>
          <w:b/>
          <w:sz w:val="20"/>
          <w:szCs w:val="20"/>
        </w:rPr>
        <w:t>Reaching Age of Majority During Study</w:t>
      </w:r>
    </w:p>
    <w:p w14:paraId="7996814A" w14:textId="77777777"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lastRenderedPageBreak/>
        <w:t>N/A</w:t>
      </w:r>
    </w:p>
    <w:p w14:paraId="20A1AF1E" w14:textId="77777777" w:rsidR="009244FD" w:rsidRPr="00E47C65" w:rsidRDefault="009244FD" w:rsidP="00B80E55">
      <w:pPr>
        <w:pStyle w:val="ListParagraph"/>
        <w:spacing w:after="0" w:line="240" w:lineRule="auto"/>
        <w:ind w:left="1080"/>
        <w:rPr>
          <w:rFonts w:ascii="Arial" w:eastAsiaTheme="minorEastAsia" w:hAnsi="Arial" w:cs="Arial"/>
          <w:strike/>
          <w:sz w:val="20"/>
          <w:szCs w:val="20"/>
        </w:rPr>
      </w:pPr>
    </w:p>
    <w:p w14:paraId="202368D7" w14:textId="01EED93C" w:rsidR="00527E5F" w:rsidRPr="00E47C65" w:rsidRDefault="00FA6C4A" w:rsidP="00DB5552">
      <w:pPr>
        <w:pStyle w:val="ListParagraph"/>
        <w:numPr>
          <w:ilvl w:val="0"/>
          <w:numId w:val="22"/>
        </w:numPr>
        <w:spacing w:after="0" w:line="240" w:lineRule="auto"/>
        <w:ind w:left="720"/>
        <w:rPr>
          <w:rFonts w:ascii="Arial" w:eastAsiaTheme="minorEastAsia" w:hAnsi="Arial" w:cs="Arial"/>
          <w:b/>
          <w:bCs/>
          <w:sz w:val="20"/>
          <w:szCs w:val="20"/>
        </w:rPr>
      </w:pPr>
      <w:r w:rsidRPr="00E47C65">
        <w:rPr>
          <w:rFonts w:ascii="Arial" w:eastAsiaTheme="minorEastAsia" w:hAnsi="Arial" w:cs="Arial"/>
          <w:b/>
          <w:bCs/>
          <w:sz w:val="20"/>
          <w:szCs w:val="20"/>
        </w:rPr>
        <w:t xml:space="preserve">Enrolling </w:t>
      </w:r>
      <w:r w:rsidR="00527E5F" w:rsidRPr="00E47C65">
        <w:rPr>
          <w:rFonts w:ascii="Arial" w:eastAsiaTheme="minorEastAsia" w:hAnsi="Arial" w:cs="Arial"/>
          <w:b/>
          <w:bCs/>
          <w:sz w:val="20"/>
          <w:szCs w:val="20"/>
        </w:rPr>
        <w:t>Wards of the State</w:t>
      </w:r>
    </w:p>
    <w:p w14:paraId="1EC56D90" w14:textId="77777777"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59AB616D" w14:textId="77777777" w:rsidR="003B25CD" w:rsidRPr="00E47C65" w:rsidRDefault="003B25CD" w:rsidP="00B80E55">
      <w:pPr>
        <w:pStyle w:val="ListParagraph"/>
        <w:spacing w:after="0" w:line="240" w:lineRule="auto"/>
        <w:ind w:left="1080"/>
        <w:rPr>
          <w:rFonts w:ascii="Arial" w:eastAsiaTheme="minorEastAsia" w:hAnsi="Arial" w:cs="Arial"/>
          <w:sz w:val="20"/>
          <w:szCs w:val="20"/>
        </w:rPr>
      </w:pPr>
    </w:p>
    <w:p w14:paraId="21467AA0" w14:textId="77777777" w:rsidR="00527E5F" w:rsidRPr="00E47C65" w:rsidRDefault="00527E5F" w:rsidP="00DB5552">
      <w:pPr>
        <w:pStyle w:val="ListParagraph"/>
        <w:numPr>
          <w:ilvl w:val="0"/>
          <w:numId w:val="21"/>
        </w:numPr>
        <w:spacing w:after="0" w:line="240" w:lineRule="auto"/>
        <w:ind w:left="1080"/>
        <w:rPr>
          <w:rFonts w:ascii="Arial" w:eastAsiaTheme="minorEastAsia" w:hAnsi="Arial" w:cs="Arial"/>
          <w:sz w:val="20"/>
          <w:szCs w:val="20"/>
        </w:rPr>
      </w:pPr>
      <w:r w:rsidRPr="00E47C65">
        <w:rPr>
          <w:rFonts w:ascii="Arial" w:eastAsiaTheme="minorEastAsia" w:hAnsi="Arial" w:cs="Arial"/>
          <w:b/>
          <w:bCs/>
          <w:sz w:val="20"/>
          <w:szCs w:val="20"/>
        </w:rPr>
        <w:t>Research Outside of NJ Involving Minors</w:t>
      </w:r>
    </w:p>
    <w:p w14:paraId="7E888CD3" w14:textId="77777777"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544F307D" w14:textId="77777777" w:rsidR="009244FD" w:rsidRPr="00E47C65" w:rsidRDefault="009244FD" w:rsidP="00B80E55">
      <w:pPr>
        <w:pStyle w:val="ListParagraph"/>
        <w:spacing w:after="0" w:line="240" w:lineRule="auto"/>
        <w:ind w:left="1080"/>
        <w:rPr>
          <w:rFonts w:ascii="Arial" w:eastAsiaTheme="minorEastAsia" w:hAnsi="Arial" w:cs="Arial"/>
          <w:strike/>
          <w:sz w:val="20"/>
          <w:szCs w:val="20"/>
        </w:rPr>
      </w:pPr>
    </w:p>
    <w:p w14:paraId="14D74984" w14:textId="14467195" w:rsidR="00527E5F" w:rsidRPr="00E47C65" w:rsidRDefault="00FA6C4A" w:rsidP="00DB5552">
      <w:pPr>
        <w:pStyle w:val="ListParagraph"/>
        <w:numPr>
          <w:ilvl w:val="0"/>
          <w:numId w:val="23"/>
        </w:numPr>
        <w:spacing w:after="0" w:line="240" w:lineRule="auto"/>
        <w:ind w:left="720"/>
        <w:rPr>
          <w:rFonts w:ascii="Arial" w:eastAsiaTheme="minorEastAsia" w:hAnsi="Arial" w:cs="Arial"/>
          <w:b/>
          <w:bCs/>
          <w:sz w:val="20"/>
          <w:szCs w:val="20"/>
        </w:rPr>
      </w:pPr>
      <w:r w:rsidRPr="00E47C65">
        <w:rPr>
          <w:rFonts w:ascii="Arial" w:eastAsiaTheme="minorEastAsia" w:hAnsi="Arial" w:cs="Arial"/>
          <w:b/>
          <w:bCs/>
          <w:sz w:val="20"/>
          <w:szCs w:val="20"/>
        </w:rPr>
        <w:t xml:space="preserve">Enrolling </w:t>
      </w:r>
      <w:r w:rsidR="00527E5F" w:rsidRPr="00E47C65">
        <w:rPr>
          <w:rFonts w:ascii="Arial" w:eastAsiaTheme="minorEastAsia" w:hAnsi="Arial" w:cs="Arial"/>
          <w:b/>
          <w:bCs/>
          <w:sz w:val="20"/>
          <w:szCs w:val="20"/>
        </w:rPr>
        <w:t>Non-English-Speaking Subjects</w:t>
      </w:r>
    </w:p>
    <w:p w14:paraId="61A2A13D" w14:textId="230C9399"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37E18470" w14:textId="77777777" w:rsidR="003B25CD" w:rsidRPr="00E47C65" w:rsidRDefault="003B25CD" w:rsidP="00B80E55">
      <w:pPr>
        <w:pStyle w:val="ListParagraph"/>
        <w:spacing w:after="0" w:line="240" w:lineRule="auto"/>
        <w:rPr>
          <w:rFonts w:ascii="Arial" w:eastAsiaTheme="minorEastAsia" w:hAnsi="Arial" w:cs="Arial"/>
          <w:strike/>
          <w:sz w:val="20"/>
          <w:szCs w:val="20"/>
        </w:rPr>
      </w:pPr>
    </w:p>
    <w:p w14:paraId="0E7ADDBB" w14:textId="77777777" w:rsidR="00527E5F" w:rsidRPr="00E47C65" w:rsidRDefault="00527E5F" w:rsidP="00DB5552">
      <w:pPr>
        <w:pStyle w:val="ListParagraph"/>
        <w:numPr>
          <w:ilvl w:val="0"/>
          <w:numId w:val="21"/>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Process for Non-English-Speaking Subjects</w:t>
      </w:r>
    </w:p>
    <w:p w14:paraId="36D8D044" w14:textId="2C524000" w:rsidR="00DA53C3" w:rsidRPr="00E47C65" w:rsidRDefault="00DA53C3" w:rsidP="00B80E55">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6A6E1CAF" w14:textId="77777777" w:rsidR="00DA53C3" w:rsidRPr="00E47C65" w:rsidRDefault="00DA53C3" w:rsidP="00B80E55">
      <w:pPr>
        <w:pStyle w:val="ListParagraph"/>
        <w:spacing w:after="0" w:line="240" w:lineRule="auto"/>
        <w:ind w:left="1080"/>
        <w:rPr>
          <w:rFonts w:ascii="Arial" w:eastAsiaTheme="minorEastAsia" w:hAnsi="Arial" w:cs="Arial"/>
          <w:strike/>
          <w:sz w:val="20"/>
          <w:szCs w:val="20"/>
        </w:rPr>
      </w:pPr>
    </w:p>
    <w:p w14:paraId="79B3B6B0" w14:textId="77777777" w:rsidR="00527E5F" w:rsidRPr="00E47C65" w:rsidRDefault="00527E5F" w:rsidP="00DB5552">
      <w:pPr>
        <w:pStyle w:val="ListParagraph"/>
        <w:numPr>
          <w:ilvl w:val="0"/>
          <w:numId w:val="21"/>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Short Form Consent for Non-English Speakers</w:t>
      </w:r>
    </w:p>
    <w:p w14:paraId="4C0C9C81"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54F9B609" w14:textId="77777777" w:rsidR="009244FD" w:rsidRPr="00E47C65" w:rsidRDefault="009244FD" w:rsidP="00B80E55">
      <w:pPr>
        <w:pStyle w:val="ListParagraph"/>
        <w:spacing w:after="0" w:line="240" w:lineRule="auto"/>
        <w:ind w:left="1080"/>
        <w:rPr>
          <w:rFonts w:ascii="Arial" w:eastAsiaTheme="minorEastAsia" w:hAnsi="Arial" w:cs="Arial"/>
          <w:b/>
          <w:bCs/>
          <w:strike/>
          <w:sz w:val="20"/>
          <w:szCs w:val="20"/>
        </w:rPr>
      </w:pPr>
    </w:p>
    <w:p w14:paraId="469C85CD" w14:textId="73EBCF42" w:rsidR="00527E5F" w:rsidRPr="00E47C65" w:rsidRDefault="00FA6C4A" w:rsidP="00DB5552">
      <w:pPr>
        <w:pStyle w:val="ListParagraph"/>
        <w:numPr>
          <w:ilvl w:val="0"/>
          <w:numId w:val="24"/>
        </w:numPr>
        <w:spacing w:after="0" w:line="240" w:lineRule="auto"/>
        <w:ind w:left="720"/>
        <w:rPr>
          <w:rFonts w:ascii="Arial" w:eastAsiaTheme="minorEastAsia" w:hAnsi="Arial" w:cs="Arial"/>
          <w:b/>
          <w:bCs/>
          <w:sz w:val="20"/>
          <w:szCs w:val="20"/>
        </w:rPr>
      </w:pPr>
      <w:r w:rsidRPr="00E47C65">
        <w:rPr>
          <w:rFonts w:ascii="Arial" w:eastAsiaTheme="minorEastAsia" w:hAnsi="Arial" w:cs="Arial"/>
          <w:b/>
          <w:bCs/>
          <w:sz w:val="20"/>
          <w:szCs w:val="20"/>
        </w:rPr>
        <w:t xml:space="preserve">Enrolling </w:t>
      </w:r>
      <w:r w:rsidR="00527E5F" w:rsidRPr="00E47C65">
        <w:rPr>
          <w:rFonts w:ascii="Arial" w:eastAsiaTheme="minorEastAsia" w:hAnsi="Arial" w:cs="Arial"/>
          <w:b/>
          <w:bCs/>
          <w:sz w:val="20"/>
          <w:szCs w:val="20"/>
        </w:rPr>
        <w:t xml:space="preserve">Adults Unable to Consent / </w:t>
      </w:r>
      <w:proofErr w:type="spellStart"/>
      <w:r w:rsidR="009244FD" w:rsidRPr="00E47C65">
        <w:rPr>
          <w:rFonts w:ascii="Arial" w:eastAsiaTheme="minorEastAsia" w:hAnsi="Arial" w:cs="Arial"/>
          <w:b/>
          <w:bCs/>
          <w:sz w:val="20"/>
          <w:szCs w:val="20"/>
        </w:rPr>
        <w:t>Decisionally</w:t>
      </w:r>
      <w:proofErr w:type="spellEnd"/>
      <w:r w:rsidR="009244FD" w:rsidRPr="00E47C65">
        <w:rPr>
          <w:rFonts w:ascii="Arial" w:eastAsiaTheme="minorEastAsia" w:hAnsi="Arial" w:cs="Arial"/>
          <w:b/>
          <w:bCs/>
          <w:sz w:val="20"/>
          <w:szCs w:val="20"/>
        </w:rPr>
        <w:t xml:space="preserve"> Impaired Adults</w:t>
      </w:r>
    </w:p>
    <w:p w14:paraId="696EEF4D" w14:textId="77777777"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5CA96405" w14:textId="77777777" w:rsidR="003B25CD" w:rsidRPr="00E47C65" w:rsidRDefault="003B25CD" w:rsidP="00FA6C4A">
      <w:pPr>
        <w:pStyle w:val="ListParagraph"/>
        <w:spacing w:after="0" w:line="240" w:lineRule="auto"/>
        <w:rPr>
          <w:rFonts w:ascii="Arial" w:eastAsiaTheme="minorEastAsia" w:hAnsi="Arial" w:cs="Arial"/>
          <w:strike/>
          <w:sz w:val="20"/>
          <w:szCs w:val="20"/>
        </w:rPr>
      </w:pPr>
    </w:p>
    <w:p w14:paraId="3757BC98" w14:textId="77777777" w:rsidR="00FA6C4A" w:rsidRPr="00E47C65" w:rsidRDefault="00FA6C4A" w:rsidP="00DB5552">
      <w:pPr>
        <w:pStyle w:val="ListParagraph"/>
        <w:numPr>
          <w:ilvl w:val="0"/>
          <w:numId w:val="25"/>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Assessing Adult Capacity to Consent</w:t>
      </w:r>
    </w:p>
    <w:p w14:paraId="0B59C41D"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2693B37F" w14:textId="77777777" w:rsidR="00DA53C3" w:rsidRPr="00E47C65" w:rsidRDefault="00DA53C3" w:rsidP="00FA6C4A">
      <w:pPr>
        <w:ind w:left="1080"/>
        <w:rPr>
          <w:rFonts w:ascii="Arial" w:eastAsiaTheme="minorEastAsia" w:hAnsi="Arial" w:cs="Arial"/>
          <w:strike/>
          <w:sz w:val="20"/>
          <w:szCs w:val="20"/>
        </w:rPr>
      </w:pPr>
    </w:p>
    <w:p w14:paraId="3F3EC27E" w14:textId="77777777" w:rsidR="00FA6C4A" w:rsidRPr="00E47C65" w:rsidRDefault="00FA6C4A" w:rsidP="00DB5552">
      <w:pPr>
        <w:pStyle w:val="ListParagraph"/>
        <w:numPr>
          <w:ilvl w:val="0"/>
          <w:numId w:val="25"/>
        </w:numPr>
        <w:spacing w:after="0" w:line="240" w:lineRule="auto"/>
        <w:ind w:left="1080"/>
        <w:rPr>
          <w:rFonts w:ascii="Arial" w:eastAsiaTheme="minorEastAsia" w:hAnsi="Arial" w:cs="Arial"/>
          <w:b/>
          <w:sz w:val="20"/>
          <w:szCs w:val="20"/>
        </w:rPr>
      </w:pPr>
      <w:r w:rsidRPr="00E47C65">
        <w:rPr>
          <w:rFonts w:ascii="Arial" w:eastAsiaTheme="minorEastAsia" w:hAnsi="Arial" w:cs="Arial"/>
          <w:b/>
          <w:sz w:val="20"/>
          <w:szCs w:val="20"/>
        </w:rPr>
        <w:t>Selecting a Surrogate &amp; Consent Process</w:t>
      </w:r>
    </w:p>
    <w:p w14:paraId="6089951E"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4C1519BF" w14:textId="77777777" w:rsidR="00DA53C3" w:rsidRPr="00E47C65" w:rsidRDefault="00DA53C3" w:rsidP="00FA6C4A">
      <w:pPr>
        <w:pStyle w:val="ListParagraph"/>
        <w:spacing w:after="0" w:line="240" w:lineRule="auto"/>
        <w:ind w:left="1080"/>
        <w:rPr>
          <w:rFonts w:ascii="Arial" w:eastAsiaTheme="minorEastAsia" w:hAnsi="Arial" w:cs="Arial"/>
          <w:bCs/>
          <w:strike/>
          <w:sz w:val="20"/>
          <w:szCs w:val="20"/>
        </w:rPr>
      </w:pPr>
    </w:p>
    <w:p w14:paraId="64EB10DB" w14:textId="77777777" w:rsidR="00FA6C4A" w:rsidRPr="00E47C65" w:rsidRDefault="00FA6C4A" w:rsidP="00DB5552">
      <w:pPr>
        <w:pStyle w:val="ListParagraph"/>
        <w:numPr>
          <w:ilvl w:val="0"/>
          <w:numId w:val="25"/>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Subject Assent</w:t>
      </w:r>
    </w:p>
    <w:p w14:paraId="51352563"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106A185B" w14:textId="77777777" w:rsidR="00DA53C3" w:rsidRPr="00E47C65" w:rsidRDefault="00DA53C3" w:rsidP="00FA6C4A">
      <w:pPr>
        <w:pStyle w:val="ListParagraph"/>
        <w:spacing w:after="0" w:line="240" w:lineRule="auto"/>
        <w:ind w:left="1080"/>
        <w:rPr>
          <w:rFonts w:ascii="Arial" w:eastAsiaTheme="minorEastAsia" w:hAnsi="Arial" w:cs="Arial"/>
          <w:strike/>
          <w:sz w:val="20"/>
          <w:szCs w:val="20"/>
        </w:rPr>
      </w:pPr>
    </w:p>
    <w:p w14:paraId="7AB3DB5E" w14:textId="77777777" w:rsidR="00FA6C4A" w:rsidRPr="00E47C65" w:rsidRDefault="00FA6C4A" w:rsidP="00DB5552">
      <w:pPr>
        <w:pStyle w:val="ListParagraph"/>
        <w:numPr>
          <w:ilvl w:val="0"/>
          <w:numId w:val="25"/>
        </w:numPr>
        <w:spacing w:after="0" w:line="240" w:lineRule="auto"/>
        <w:ind w:left="1080"/>
        <w:rPr>
          <w:rFonts w:ascii="Arial" w:eastAsiaTheme="minorEastAsia" w:hAnsi="Arial" w:cs="Arial"/>
          <w:bCs/>
          <w:sz w:val="20"/>
          <w:szCs w:val="20"/>
        </w:rPr>
      </w:pPr>
      <w:r w:rsidRPr="00E47C65">
        <w:rPr>
          <w:rFonts w:ascii="Arial" w:eastAsiaTheme="minorEastAsia" w:hAnsi="Arial" w:cs="Arial"/>
          <w:b/>
          <w:bCs/>
          <w:sz w:val="20"/>
          <w:szCs w:val="20"/>
        </w:rPr>
        <w:t>Selecting a Witness</w:t>
      </w:r>
      <w:r w:rsidRPr="00E47C65">
        <w:rPr>
          <w:rFonts w:ascii="Arial" w:eastAsiaTheme="minorEastAsia" w:hAnsi="Arial" w:cs="Arial"/>
          <w:bCs/>
          <w:sz w:val="20"/>
          <w:szCs w:val="20"/>
        </w:rPr>
        <w:t xml:space="preserve"> </w:t>
      </w:r>
      <w:r w:rsidRPr="00E47C65">
        <w:rPr>
          <w:rFonts w:ascii="Arial" w:eastAsiaTheme="minorEastAsia" w:hAnsi="Arial" w:cs="Arial"/>
          <w:b/>
          <w:bCs/>
          <w:sz w:val="20"/>
          <w:szCs w:val="20"/>
        </w:rPr>
        <w:t xml:space="preserve">to the Surrogate Consent Process </w:t>
      </w:r>
    </w:p>
    <w:p w14:paraId="34681A45"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2B534418" w14:textId="77777777" w:rsidR="00DA53C3" w:rsidRPr="00E47C65" w:rsidRDefault="00DA53C3" w:rsidP="00FA6C4A">
      <w:pPr>
        <w:pStyle w:val="ListParagraph"/>
        <w:spacing w:after="0" w:line="240" w:lineRule="auto"/>
        <w:ind w:left="1080"/>
        <w:rPr>
          <w:rFonts w:ascii="Arial" w:eastAsiaTheme="minorEastAsia" w:hAnsi="Arial" w:cs="Arial"/>
          <w:strike/>
          <w:sz w:val="20"/>
          <w:szCs w:val="20"/>
        </w:rPr>
      </w:pPr>
    </w:p>
    <w:p w14:paraId="7E7A1B19" w14:textId="77777777" w:rsidR="00FA6C4A" w:rsidRPr="00E47C65" w:rsidRDefault="00FA6C4A" w:rsidP="00DB5552">
      <w:pPr>
        <w:pStyle w:val="ListParagraph"/>
        <w:numPr>
          <w:ilvl w:val="0"/>
          <w:numId w:val="25"/>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Removing a Subject</w:t>
      </w:r>
    </w:p>
    <w:p w14:paraId="194F5324"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4AA79015" w14:textId="77777777" w:rsidR="00DA53C3" w:rsidRPr="00E47C65" w:rsidRDefault="00DA53C3" w:rsidP="00FA6C4A">
      <w:pPr>
        <w:pStyle w:val="ListParagraph"/>
        <w:spacing w:after="0" w:line="240" w:lineRule="auto"/>
        <w:ind w:left="1080"/>
        <w:rPr>
          <w:rFonts w:ascii="Arial" w:eastAsiaTheme="minorEastAsia" w:hAnsi="Arial" w:cs="Arial"/>
          <w:strike/>
          <w:sz w:val="20"/>
          <w:szCs w:val="20"/>
        </w:rPr>
      </w:pPr>
    </w:p>
    <w:p w14:paraId="447869F3" w14:textId="5A856A2A" w:rsidR="00C254DA" w:rsidRPr="00E47C65" w:rsidRDefault="00C254DA" w:rsidP="00FA6C4A">
      <w:pPr>
        <w:pStyle w:val="ListParagraph"/>
        <w:spacing w:after="0" w:line="240" w:lineRule="auto"/>
        <w:ind w:left="1080"/>
        <w:rPr>
          <w:rFonts w:ascii="Arial" w:eastAsiaTheme="minorEastAsia" w:hAnsi="Arial" w:cs="Arial"/>
          <w:b/>
          <w:bCs/>
          <w:strike/>
          <w:sz w:val="20"/>
          <w:szCs w:val="20"/>
        </w:rPr>
      </w:pPr>
    </w:p>
    <w:p w14:paraId="16EE207C" w14:textId="77777777" w:rsidR="00C254DA" w:rsidRPr="00E47C65" w:rsidRDefault="00C254DA" w:rsidP="00DB5552">
      <w:pPr>
        <w:pStyle w:val="ListParagraph"/>
        <w:numPr>
          <w:ilvl w:val="0"/>
          <w:numId w:val="24"/>
        </w:numPr>
        <w:spacing w:after="0" w:line="240" w:lineRule="auto"/>
        <w:ind w:left="720"/>
        <w:rPr>
          <w:rFonts w:ascii="Arial" w:eastAsiaTheme="minorEastAsia" w:hAnsi="Arial" w:cs="Arial"/>
          <w:b/>
          <w:bCs/>
          <w:sz w:val="20"/>
          <w:szCs w:val="20"/>
        </w:rPr>
      </w:pPr>
      <w:bookmarkStart w:id="27" w:name="_Hlk63326958"/>
      <w:r w:rsidRPr="00E47C65">
        <w:rPr>
          <w:rFonts w:ascii="Arial" w:eastAsiaTheme="minorEastAsia" w:hAnsi="Arial" w:cs="Arial"/>
          <w:b/>
          <w:bCs/>
          <w:sz w:val="20"/>
          <w:szCs w:val="20"/>
        </w:rPr>
        <w:t>Special Consent Considerations</w:t>
      </w:r>
    </w:p>
    <w:bookmarkEnd w:id="27"/>
    <w:p w14:paraId="04D1410E" w14:textId="77777777" w:rsidR="003B25CD" w:rsidRPr="00E47C65" w:rsidRDefault="003B25CD" w:rsidP="003B25CD">
      <w:pPr>
        <w:ind w:firstLine="720"/>
        <w:rPr>
          <w:rFonts w:ascii="Arial" w:eastAsiaTheme="minorEastAsia" w:hAnsi="Arial" w:cs="Arial"/>
          <w:sz w:val="20"/>
          <w:szCs w:val="20"/>
        </w:rPr>
      </w:pPr>
      <w:r w:rsidRPr="00E47C65">
        <w:rPr>
          <w:rFonts w:ascii="Arial" w:eastAsiaTheme="minorEastAsia" w:hAnsi="Arial" w:cs="Arial"/>
          <w:sz w:val="20"/>
          <w:szCs w:val="20"/>
        </w:rPr>
        <w:t>N/A</w:t>
      </w:r>
    </w:p>
    <w:p w14:paraId="588F197A" w14:textId="77777777" w:rsidR="003B25CD" w:rsidRPr="00E47C65" w:rsidRDefault="003B25CD" w:rsidP="00B80E55">
      <w:pPr>
        <w:contextualSpacing/>
        <w:rPr>
          <w:rFonts w:ascii="Arial" w:eastAsia="Arial" w:hAnsi="Arial" w:cs="Arial"/>
          <w:b/>
          <w:bCs/>
          <w:i/>
          <w:iCs/>
          <w:sz w:val="20"/>
          <w:szCs w:val="20"/>
        </w:rPr>
      </w:pPr>
    </w:p>
    <w:p w14:paraId="26754D07" w14:textId="77777777" w:rsidR="00527E5F" w:rsidRPr="00E47C65" w:rsidRDefault="00527E5F" w:rsidP="00B80E55">
      <w:pPr>
        <w:pStyle w:val="ListParagraph"/>
        <w:spacing w:after="0" w:line="240" w:lineRule="auto"/>
        <w:ind w:left="1440"/>
        <w:rPr>
          <w:rFonts w:ascii="Arial" w:eastAsiaTheme="minorEastAsia" w:hAnsi="Arial" w:cs="Arial"/>
          <w:iCs/>
          <w:sz w:val="20"/>
          <w:szCs w:val="20"/>
        </w:rPr>
      </w:pPr>
    </w:p>
    <w:p w14:paraId="7A2FDE5C" w14:textId="7705FBC4" w:rsidR="00985358" w:rsidRPr="00E47C65" w:rsidRDefault="29BF6FBF" w:rsidP="00B80E55">
      <w:pPr>
        <w:pStyle w:val="ListParagraph"/>
        <w:spacing w:after="0" w:line="240" w:lineRule="auto"/>
        <w:ind w:left="0"/>
        <w:rPr>
          <w:rFonts w:ascii="Arial" w:eastAsiaTheme="minorEastAsia" w:hAnsi="Arial" w:cs="Arial"/>
          <w:b/>
          <w:bCs/>
          <w:sz w:val="20"/>
          <w:szCs w:val="20"/>
        </w:rPr>
      </w:pPr>
      <w:r w:rsidRPr="00E47C65">
        <w:rPr>
          <w:rFonts w:ascii="Arial" w:eastAsiaTheme="minorEastAsia" w:hAnsi="Arial" w:cs="Arial"/>
          <w:b/>
          <w:bCs/>
          <w:sz w:val="20"/>
          <w:szCs w:val="20"/>
        </w:rPr>
        <w:t>4.</w:t>
      </w:r>
      <w:r w:rsidR="0034044B" w:rsidRPr="00E47C65">
        <w:rPr>
          <w:rFonts w:ascii="Arial" w:eastAsiaTheme="minorEastAsia" w:hAnsi="Arial" w:cs="Arial"/>
          <w:b/>
          <w:bCs/>
          <w:sz w:val="20"/>
          <w:szCs w:val="20"/>
        </w:rPr>
        <w:t>6</w:t>
      </w:r>
      <w:r w:rsidRPr="00E47C65">
        <w:rPr>
          <w:rFonts w:ascii="Arial" w:eastAsiaTheme="minorEastAsia" w:hAnsi="Arial" w:cs="Arial"/>
          <w:b/>
          <w:bCs/>
          <w:sz w:val="20"/>
          <w:szCs w:val="20"/>
        </w:rPr>
        <w:t xml:space="preserve"> </w:t>
      </w:r>
      <w:bookmarkStart w:id="28" w:name="EconomicBurden"/>
      <w:r w:rsidRPr="00E47C65">
        <w:rPr>
          <w:rFonts w:ascii="Arial" w:eastAsiaTheme="minorEastAsia" w:hAnsi="Arial" w:cs="Arial"/>
          <w:b/>
          <w:bCs/>
          <w:sz w:val="20"/>
          <w:szCs w:val="20"/>
        </w:rPr>
        <w:t xml:space="preserve">Economic Burden </w:t>
      </w:r>
      <w:bookmarkEnd w:id="28"/>
      <w:r w:rsidRPr="00E47C65">
        <w:rPr>
          <w:rFonts w:ascii="Arial" w:eastAsiaTheme="minorEastAsia" w:hAnsi="Arial" w:cs="Arial"/>
          <w:b/>
          <w:bCs/>
          <w:sz w:val="20"/>
          <w:szCs w:val="20"/>
        </w:rPr>
        <w:t>and/or Compensation for Subjects</w:t>
      </w:r>
    </w:p>
    <w:p w14:paraId="16A184EB" w14:textId="215C86D1" w:rsidR="006D6846" w:rsidRPr="00E47C65" w:rsidRDefault="006D6846" w:rsidP="00B80E55">
      <w:pPr>
        <w:ind w:left="2160"/>
        <w:contextualSpacing/>
        <w:jc w:val="both"/>
        <w:rPr>
          <w:rFonts w:ascii="Arial" w:eastAsiaTheme="minorEastAsia" w:hAnsi="Arial" w:cs="Arial"/>
          <w:sz w:val="20"/>
          <w:szCs w:val="20"/>
        </w:rPr>
      </w:pPr>
    </w:p>
    <w:p w14:paraId="3A5B2085" w14:textId="77777777" w:rsidR="00527E5F" w:rsidRPr="00E47C65" w:rsidRDefault="00527E5F" w:rsidP="000B76B3">
      <w:pPr>
        <w:ind w:left="720" w:hanging="360"/>
        <w:contextualSpacing/>
        <w:jc w:val="both"/>
        <w:rPr>
          <w:rFonts w:ascii="Arial" w:eastAsiaTheme="minorEastAsia" w:hAnsi="Arial" w:cs="Arial"/>
          <w:b/>
          <w:bCs/>
          <w:sz w:val="20"/>
          <w:szCs w:val="20"/>
        </w:rPr>
      </w:pPr>
      <w:r w:rsidRPr="00E47C65">
        <w:rPr>
          <w:rFonts w:ascii="Arial" w:eastAsiaTheme="minorEastAsia" w:hAnsi="Arial" w:cs="Arial"/>
          <w:b/>
          <w:bCs/>
          <w:sz w:val="20"/>
          <w:szCs w:val="20"/>
        </w:rPr>
        <w:t xml:space="preserve">A. Expenses </w:t>
      </w:r>
    </w:p>
    <w:p w14:paraId="7218343D" w14:textId="197A9668" w:rsidR="00C72BDF" w:rsidRPr="00E47C65" w:rsidRDefault="007515C2" w:rsidP="000B76B3">
      <w:pPr>
        <w:ind w:left="720"/>
        <w:contextualSpacing/>
        <w:jc w:val="both"/>
        <w:rPr>
          <w:rFonts w:ascii="Arial" w:eastAsiaTheme="minorEastAsia" w:hAnsi="Arial" w:cs="Arial"/>
          <w:sz w:val="20"/>
          <w:szCs w:val="20"/>
        </w:rPr>
      </w:pPr>
      <w:r w:rsidRPr="00E47C65">
        <w:rPr>
          <w:rFonts w:ascii="Arial" w:eastAsiaTheme="minorEastAsia" w:hAnsi="Arial" w:cs="Arial"/>
          <w:sz w:val="20"/>
          <w:szCs w:val="20"/>
        </w:rPr>
        <w:t>There are no expenses that the subject will incur as a result from participating in the research.</w:t>
      </w:r>
    </w:p>
    <w:p w14:paraId="0EE8D3D9" w14:textId="77777777" w:rsidR="007515C2" w:rsidRPr="00E47C65" w:rsidRDefault="007515C2" w:rsidP="000B76B3">
      <w:pPr>
        <w:ind w:left="720"/>
        <w:contextualSpacing/>
        <w:jc w:val="both"/>
        <w:rPr>
          <w:rFonts w:ascii="Arial" w:eastAsiaTheme="minorEastAsia" w:hAnsi="Arial" w:cs="Arial"/>
          <w:sz w:val="20"/>
          <w:szCs w:val="20"/>
        </w:rPr>
      </w:pPr>
    </w:p>
    <w:p w14:paraId="211D11D0" w14:textId="77777777" w:rsidR="00527E5F" w:rsidRPr="00E47C65" w:rsidRDefault="00527E5F" w:rsidP="00DB5552">
      <w:pPr>
        <w:pStyle w:val="ListParagraph"/>
        <w:numPr>
          <w:ilvl w:val="0"/>
          <w:numId w:val="27"/>
        </w:numPr>
        <w:spacing w:after="0" w:line="240" w:lineRule="auto"/>
        <w:ind w:left="720"/>
        <w:jc w:val="both"/>
        <w:rPr>
          <w:rFonts w:ascii="Arial" w:eastAsiaTheme="minorEastAsia" w:hAnsi="Arial" w:cs="Arial"/>
          <w:b/>
          <w:bCs/>
          <w:sz w:val="20"/>
          <w:szCs w:val="20"/>
        </w:rPr>
      </w:pPr>
      <w:r w:rsidRPr="00E47C65">
        <w:rPr>
          <w:rFonts w:ascii="Arial" w:eastAsiaTheme="minorEastAsia" w:hAnsi="Arial" w:cs="Arial"/>
          <w:b/>
          <w:bCs/>
          <w:sz w:val="20"/>
          <w:szCs w:val="20"/>
        </w:rPr>
        <w:t>Compensation/Incentives</w:t>
      </w:r>
    </w:p>
    <w:p w14:paraId="19643770" w14:textId="27C41CD7" w:rsidR="003F7BB7" w:rsidRPr="00E47C65" w:rsidRDefault="00475DFB" w:rsidP="007A2E4F">
      <w:pPr>
        <w:ind w:left="720"/>
        <w:contextualSpacing/>
        <w:jc w:val="both"/>
        <w:rPr>
          <w:rFonts w:ascii="Arial" w:eastAsiaTheme="minorEastAsia" w:hAnsi="Arial" w:cs="Arial"/>
          <w:sz w:val="20"/>
          <w:szCs w:val="20"/>
        </w:rPr>
      </w:pPr>
      <w:r w:rsidRPr="00E47C65">
        <w:rPr>
          <w:rFonts w:ascii="Arial" w:eastAsiaTheme="minorEastAsia" w:hAnsi="Arial" w:cs="Arial"/>
          <w:sz w:val="20"/>
          <w:szCs w:val="20"/>
        </w:rPr>
        <w:t>Participants will receive compensation in one of the following ways: (1) through course credit or extra credit for a course, as approved by language instructors in the Department of Spanish and Portuguese, or (2) through receiving monetary compensation in form of gift</w:t>
      </w:r>
      <w:r w:rsidR="005D0F74" w:rsidRPr="00E47C65">
        <w:rPr>
          <w:rFonts w:ascii="Arial" w:eastAsiaTheme="minorEastAsia" w:hAnsi="Arial" w:cs="Arial"/>
          <w:sz w:val="20"/>
          <w:szCs w:val="20"/>
        </w:rPr>
        <w:t xml:space="preserve"> </w:t>
      </w:r>
      <w:r w:rsidRPr="00E47C65">
        <w:rPr>
          <w:rFonts w:ascii="Arial" w:eastAsiaTheme="minorEastAsia" w:hAnsi="Arial" w:cs="Arial"/>
          <w:sz w:val="20"/>
          <w:szCs w:val="20"/>
        </w:rPr>
        <w:t>cards. The compensation for this study is higher than the minimum wage rate in the State of New Jersey, namely $12/hour, so that participants who complete the study will receive $15.</w:t>
      </w:r>
    </w:p>
    <w:p w14:paraId="00C7CEBD" w14:textId="77777777" w:rsidR="00DA53C3" w:rsidRPr="00E47C65" w:rsidRDefault="00DA53C3" w:rsidP="000B76B3">
      <w:pPr>
        <w:ind w:left="720"/>
        <w:contextualSpacing/>
        <w:jc w:val="both"/>
        <w:rPr>
          <w:rFonts w:ascii="Arial" w:eastAsiaTheme="minorEastAsia" w:hAnsi="Arial" w:cs="Arial"/>
          <w:sz w:val="20"/>
          <w:szCs w:val="20"/>
        </w:rPr>
      </w:pPr>
    </w:p>
    <w:p w14:paraId="2831196C" w14:textId="6D5DC639" w:rsidR="00527E5F" w:rsidRPr="00E47C65" w:rsidRDefault="00DF7522" w:rsidP="000B76B3">
      <w:pPr>
        <w:ind w:left="360" w:hanging="360"/>
        <w:contextualSpacing/>
        <w:jc w:val="both"/>
        <w:rPr>
          <w:rFonts w:ascii="Arial" w:eastAsiaTheme="minorEastAsia" w:hAnsi="Arial" w:cs="Arial"/>
          <w:b/>
          <w:bCs/>
          <w:sz w:val="20"/>
          <w:szCs w:val="20"/>
        </w:rPr>
      </w:pPr>
      <w:r w:rsidRPr="00E47C65">
        <w:rPr>
          <w:rFonts w:ascii="Arial" w:eastAsiaTheme="minorEastAsia" w:hAnsi="Arial" w:cs="Arial"/>
          <w:b/>
          <w:bCs/>
          <w:sz w:val="20"/>
          <w:szCs w:val="20"/>
        </w:rPr>
        <w:lastRenderedPageBreak/>
        <w:tab/>
      </w:r>
      <w:r w:rsidR="00527E5F" w:rsidRPr="00E47C65">
        <w:rPr>
          <w:rFonts w:ascii="Arial" w:eastAsiaTheme="minorEastAsia" w:hAnsi="Arial" w:cs="Arial"/>
          <w:b/>
          <w:bCs/>
          <w:sz w:val="20"/>
          <w:szCs w:val="20"/>
        </w:rPr>
        <w:t>C.  Compensation Documentation</w:t>
      </w:r>
    </w:p>
    <w:p w14:paraId="07174783" w14:textId="77777777" w:rsidR="005D0F74" w:rsidRPr="00E47C65" w:rsidRDefault="005D0F74" w:rsidP="005D0F74">
      <w:pPr>
        <w:ind w:left="720"/>
        <w:contextualSpacing/>
        <w:rPr>
          <w:rFonts w:ascii="Arial" w:eastAsiaTheme="minorEastAsia" w:hAnsi="Arial" w:cs="Arial"/>
          <w:sz w:val="20"/>
          <w:szCs w:val="20"/>
        </w:rPr>
      </w:pPr>
      <w:r w:rsidRPr="00E47C65">
        <w:rPr>
          <w:rFonts w:ascii="Arial" w:eastAsiaTheme="minorEastAsia" w:hAnsi="Arial" w:cs="Arial"/>
          <w:sz w:val="20"/>
          <w:szCs w:val="20"/>
        </w:rPr>
        <w:t xml:space="preserve">In the case of participants who choose to receive course or extra credit, we will email their instructors informing them that their students have completed our study and should receive credit for their participation. </w:t>
      </w:r>
    </w:p>
    <w:p w14:paraId="231F2F21" w14:textId="7E5FC3DA" w:rsidR="005D0F74" w:rsidRPr="00E47C65" w:rsidRDefault="005D0F74" w:rsidP="005D0F74">
      <w:pPr>
        <w:ind w:left="720"/>
        <w:contextualSpacing/>
        <w:rPr>
          <w:rFonts w:ascii="Arial" w:eastAsiaTheme="minorEastAsia" w:hAnsi="Arial" w:cs="Arial"/>
          <w:sz w:val="20"/>
          <w:szCs w:val="20"/>
        </w:rPr>
      </w:pPr>
      <w:r w:rsidRPr="00E47C65">
        <w:rPr>
          <w:rFonts w:ascii="Arial" w:eastAsiaTheme="minorEastAsia" w:hAnsi="Arial" w:cs="Arial"/>
          <w:sz w:val="20"/>
          <w:szCs w:val="20"/>
        </w:rPr>
        <w:t>Participants who choose to be compensated monetarily will receive their compensation right after completing the study and will be asked to sign a receipt which will state the amount of compensation, the date, and participants’ signature.</w:t>
      </w:r>
    </w:p>
    <w:p w14:paraId="3AE96B3F" w14:textId="77777777" w:rsidR="005D0F74" w:rsidRPr="00E47C65" w:rsidRDefault="005D0F74" w:rsidP="005D0F74">
      <w:pPr>
        <w:contextualSpacing/>
        <w:rPr>
          <w:rFonts w:ascii="Arial" w:eastAsiaTheme="minorEastAsia" w:hAnsi="Arial" w:cs="Arial"/>
          <w:sz w:val="20"/>
          <w:szCs w:val="20"/>
        </w:rPr>
      </w:pPr>
    </w:p>
    <w:p w14:paraId="013E95C0" w14:textId="49EBEE56" w:rsidR="008B1721" w:rsidRPr="00E47C65" w:rsidRDefault="29BF6FB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4.</w:t>
      </w:r>
      <w:r w:rsidR="0034044B" w:rsidRPr="00E47C65">
        <w:rPr>
          <w:rFonts w:ascii="Arial" w:eastAsiaTheme="minorEastAsia" w:hAnsi="Arial" w:cs="Arial"/>
          <w:b/>
          <w:bCs/>
          <w:sz w:val="20"/>
          <w:szCs w:val="20"/>
        </w:rPr>
        <w:t>7</w:t>
      </w:r>
      <w:r w:rsidRPr="00E47C65">
        <w:rPr>
          <w:rFonts w:ascii="Arial" w:eastAsiaTheme="minorEastAsia" w:hAnsi="Arial" w:cs="Arial"/>
          <w:b/>
          <w:bCs/>
          <w:sz w:val="20"/>
          <w:szCs w:val="20"/>
        </w:rPr>
        <w:t xml:space="preserve"> </w:t>
      </w:r>
      <w:bookmarkStart w:id="29" w:name="RisksandBenefitstoSubjects"/>
      <w:r w:rsidRPr="00E47C65">
        <w:rPr>
          <w:rFonts w:ascii="Arial" w:eastAsiaTheme="minorEastAsia" w:hAnsi="Arial" w:cs="Arial"/>
          <w:b/>
          <w:bCs/>
          <w:sz w:val="20"/>
          <w:szCs w:val="20"/>
        </w:rPr>
        <w:t xml:space="preserve">Risks </w:t>
      </w:r>
      <w:r w:rsidR="003A5A81" w:rsidRPr="00E47C65">
        <w:rPr>
          <w:rFonts w:ascii="Arial" w:eastAsiaTheme="minorEastAsia" w:hAnsi="Arial" w:cs="Arial"/>
          <w:b/>
          <w:bCs/>
          <w:sz w:val="20"/>
          <w:szCs w:val="20"/>
        </w:rPr>
        <w:t>of Harm/Potential for</w:t>
      </w:r>
      <w:r w:rsidRPr="00E47C65">
        <w:rPr>
          <w:rFonts w:ascii="Arial" w:eastAsiaTheme="minorEastAsia" w:hAnsi="Arial" w:cs="Arial"/>
          <w:b/>
          <w:bCs/>
          <w:sz w:val="20"/>
          <w:szCs w:val="20"/>
        </w:rPr>
        <w:t xml:space="preserve"> Benefits to Subjects</w:t>
      </w:r>
      <w:bookmarkEnd w:id="29"/>
    </w:p>
    <w:p w14:paraId="416472DE" w14:textId="77777777" w:rsidR="000B76B3" w:rsidRPr="00E47C65" w:rsidRDefault="000B76B3" w:rsidP="000B76B3">
      <w:pPr>
        <w:contextualSpacing/>
        <w:rPr>
          <w:rFonts w:ascii="Arial" w:eastAsiaTheme="minorEastAsia" w:hAnsi="Arial" w:cs="Arial"/>
          <w:b/>
          <w:bCs/>
          <w:sz w:val="20"/>
          <w:szCs w:val="20"/>
        </w:rPr>
      </w:pPr>
    </w:p>
    <w:p w14:paraId="26E87173" w14:textId="2138E5A8" w:rsidR="00585549" w:rsidRPr="00E47C65" w:rsidRDefault="29BF6FBF" w:rsidP="00DB5552">
      <w:pPr>
        <w:pStyle w:val="ListParagraph"/>
        <w:numPr>
          <w:ilvl w:val="0"/>
          <w:numId w:val="33"/>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rPr>
        <w:t>Description of Subject Risk</w:t>
      </w:r>
      <w:r w:rsidR="001E5B28" w:rsidRPr="00E47C65">
        <w:rPr>
          <w:rFonts w:ascii="Arial" w:eastAsiaTheme="minorEastAsia" w:hAnsi="Arial" w:cs="Arial"/>
          <w:b/>
          <w:bCs/>
          <w:sz w:val="20"/>
          <w:szCs w:val="20"/>
        </w:rPr>
        <w:t>s of Harm</w:t>
      </w:r>
      <w:r w:rsidR="00D836E0" w:rsidRPr="00E47C65">
        <w:rPr>
          <w:rFonts w:ascii="Arial" w:eastAsiaTheme="minorEastAsia" w:hAnsi="Arial" w:cs="Arial"/>
          <w:b/>
          <w:bCs/>
          <w:sz w:val="20"/>
          <w:szCs w:val="20"/>
        </w:rPr>
        <w:t xml:space="preserve"> </w:t>
      </w:r>
    </w:p>
    <w:p w14:paraId="0972D7F5" w14:textId="77777777" w:rsidR="00475DFB" w:rsidRPr="00E47C65" w:rsidRDefault="00CF361F" w:rsidP="00AC34BE">
      <w:pPr>
        <w:ind w:left="720"/>
        <w:contextualSpacing/>
        <w:rPr>
          <w:rFonts w:ascii="Arial" w:eastAsiaTheme="minorEastAsia" w:hAnsi="Arial" w:cs="Arial"/>
          <w:sz w:val="20"/>
          <w:szCs w:val="20"/>
        </w:rPr>
      </w:pPr>
      <w:r w:rsidRPr="00E47C65">
        <w:rPr>
          <w:rFonts w:ascii="Arial" w:eastAsiaTheme="minorEastAsia" w:hAnsi="Arial" w:cs="Arial"/>
          <w:sz w:val="20"/>
          <w:szCs w:val="20"/>
        </w:rPr>
        <w:t>There are minimal risks and harm to participants</w:t>
      </w:r>
      <w:r w:rsidR="00475DFB" w:rsidRPr="00E47C65">
        <w:rPr>
          <w:rFonts w:ascii="Arial" w:eastAsiaTheme="minorEastAsia" w:hAnsi="Arial" w:cs="Arial"/>
          <w:sz w:val="20"/>
          <w:szCs w:val="20"/>
        </w:rPr>
        <w:t>, such as</w:t>
      </w:r>
    </w:p>
    <w:p w14:paraId="6F94C744" w14:textId="22610B5B" w:rsidR="00475DFB" w:rsidRPr="00E47C65" w:rsidRDefault="00475DFB" w:rsidP="00475DFB">
      <w:pPr>
        <w:pStyle w:val="ListParagraph"/>
        <w:numPr>
          <w:ilvl w:val="3"/>
          <w:numId w:val="17"/>
        </w:numPr>
        <w:ind w:left="1134" w:firstLine="0"/>
        <w:rPr>
          <w:rFonts w:ascii="Arial" w:eastAsiaTheme="minorEastAsia" w:hAnsi="Arial" w:cs="Arial"/>
          <w:sz w:val="20"/>
          <w:szCs w:val="20"/>
        </w:rPr>
      </w:pPr>
      <w:r w:rsidRPr="00E47C65">
        <w:rPr>
          <w:rFonts w:ascii="Arial" w:eastAsiaTheme="minorEastAsia" w:hAnsi="Arial" w:cs="Arial"/>
          <w:sz w:val="20"/>
          <w:szCs w:val="20"/>
        </w:rPr>
        <w:t>Discomfort from sitting in one position or 50 minutes;</w:t>
      </w:r>
    </w:p>
    <w:p w14:paraId="7FFD668A" w14:textId="737ED3BD" w:rsidR="00475DFB" w:rsidRPr="00E47C65" w:rsidRDefault="00475DFB" w:rsidP="00475DFB">
      <w:pPr>
        <w:pStyle w:val="ListParagraph"/>
        <w:numPr>
          <w:ilvl w:val="3"/>
          <w:numId w:val="17"/>
        </w:numPr>
        <w:ind w:left="1134" w:firstLine="0"/>
        <w:rPr>
          <w:rFonts w:ascii="Arial" w:eastAsiaTheme="minorEastAsia" w:hAnsi="Arial" w:cs="Arial"/>
          <w:sz w:val="20"/>
          <w:szCs w:val="20"/>
        </w:rPr>
      </w:pPr>
      <w:r w:rsidRPr="00E47C65">
        <w:rPr>
          <w:rFonts w:ascii="Arial" w:eastAsiaTheme="minorEastAsia" w:hAnsi="Arial" w:cs="Arial"/>
          <w:sz w:val="20"/>
          <w:szCs w:val="20"/>
        </w:rPr>
        <w:t>Risk of minor skin irritation from wearing headphones;</w:t>
      </w:r>
    </w:p>
    <w:p w14:paraId="638DDD9D" w14:textId="6A63F9EE" w:rsidR="00475DFB" w:rsidRPr="00E47C65" w:rsidRDefault="00475DFB" w:rsidP="00475DFB">
      <w:pPr>
        <w:pStyle w:val="ListParagraph"/>
        <w:numPr>
          <w:ilvl w:val="3"/>
          <w:numId w:val="17"/>
        </w:numPr>
        <w:ind w:left="1134" w:firstLine="0"/>
        <w:rPr>
          <w:rFonts w:ascii="Arial" w:eastAsiaTheme="minorEastAsia" w:hAnsi="Arial" w:cs="Arial"/>
          <w:sz w:val="20"/>
          <w:szCs w:val="20"/>
        </w:rPr>
      </w:pPr>
      <w:r w:rsidRPr="00E47C65">
        <w:rPr>
          <w:rFonts w:ascii="Arial" w:eastAsiaTheme="minorEastAsia" w:hAnsi="Arial" w:cs="Arial"/>
          <w:sz w:val="20"/>
          <w:szCs w:val="20"/>
        </w:rPr>
        <w:t>Discomfort in eyes or ears from watching/reading/listening activities in the experiment;</w:t>
      </w:r>
    </w:p>
    <w:p w14:paraId="4DA5E8A1" w14:textId="49EA91CF" w:rsidR="00475DFB" w:rsidRPr="00E47C65" w:rsidRDefault="00475DFB" w:rsidP="00475DFB">
      <w:pPr>
        <w:pStyle w:val="ListParagraph"/>
        <w:numPr>
          <w:ilvl w:val="3"/>
          <w:numId w:val="17"/>
        </w:numPr>
        <w:ind w:left="1134" w:firstLine="0"/>
        <w:rPr>
          <w:rFonts w:ascii="Arial" w:eastAsiaTheme="minorEastAsia" w:hAnsi="Arial" w:cs="Arial"/>
          <w:sz w:val="20"/>
          <w:szCs w:val="20"/>
        </w:rPr>
      </w:pPr>
      <w:r w:rsidRPr="00E47C65">
        <w:rPr>
          <w:rFonts w:ascii="Arial" w:eastAsiaTheme="minorEastAsia" w:hAnsi="Arial" w:cs="Arial"/>
          <w:sz w:val="20"/>
          <w:szCs w:val="20"/>
        </w:rPr>
        <w:t>Risk exposure to COVID-19 with the study being done in-person</w:t>
      </w:r>
    </w:p>
    <w:p w14:paraId="1D0B297E" w14:textId="77777777" w:rsidR="00475DFB" w:rsidRPr="00E47C65" w:rsidRDefault="00CF361F" w:rsidP="00475DFB">
      <w:pPr>
        <w:ind w:left="720"/>
        <w:contextualSpacing/>
        <w:rPr>
          <w:rFonts w:ascii="Arial" w:eastAsiaTheme="minorEastAsia" w:hAnsi="Arial" w:cs="Arial"/>
          <w:sz w:val="20"/>
          <w:szCs w:val="20"/>
        </w:rPr>
      </w:pPr>
      <w:r w:rsidRPr="00E47C65">
        <w:rPr>
          <w:rFonts w:ascii="Arial" w:eastAsiaTheme="minorEastAsia" w:hAnsi="Arial" w:cs="Arial"/>
          <w:sz w:val="20"/>
          <w:szCs w:val="20"/>
        </w:rPr>
        <w:t xml:space="preserve"> </w:t>
      </w:r>
      <w:r w:rsidR="00475DFB" w:rsidRPr="00E47C65">
        <w:rPr>
          <w:rFonts w:ascii="Arial" w:eastAsiaTheme="minorEastAsia" w:hAnsi="Arial" w:cs="Arial"/>
          <w:sz w:val="20"/>
          <w:szCs w:val="20"/>
        </w:rPr>
        <w:t xml:space="preserve">Precautions for COVID-19 are included below: </w:t>
      </w:r>
    </w:p>
    <w:p w14:paraId="2DF81EEF" w14:textId="77777777" w:rsidR="00475DFB" w:rsidRPr="00E47C65" w:rsidRDefault="00475DFB" w:rsidP="00475DFB">
      <w:pPr>
        <w:ind w:left="720"/>
        <w:contextualSpacing/>
        <w:rPr>
          <w:rFonts w:ascii="Arial" w:eastAsiaTheme="minorEastAsia" w:hAnsi="Arial" w:cs="Arial"/>
          <w:sz w:val="20"/>
          <w:szCs w:val="20"/>
        </w:rPr>
      </w:pPr>
      <w:r w:rsidRPr="00E47C65">
        <w:rPr>
          <w:rFonts w:ascii="Arial" w:eastAsiaTheme="minorEastAsia" w:hAnsi="Arial" w:cs="Arial"/>
          <w:sz w:val="20"/>
          <w:szCs w:val="20"/>
        </w:rPr>
        <w:t xml:space="preserve">All participants involved in the study will follow safety procedures as indicated by Rutgers University. The following precautions include: a) wearing a nose and mouth covering mask, b) required vaccination for researchers, c) observing social distance​​ protocols established by New Jersey State, 3 feet apart, d) using hand sanitizer before touching any of the equipment used in the study (e.g., keyboard). </w:t>
      </w:r>
      <w:r w:rsidR="00CF361F" w:rsidRPr="00E47C65">
        <w:rPr>
          <w:rFonts w:ascii="Arial" w:eastAsiaTheme="minorEastAsia" w:hAnsi="Arial" w:cs="Arial"/>
          <w:sz w:val="20"/>
          <w:szCs w:val="20"/>
        </w:rPr>
        <w:t>All efforts to protect confidentiality and privacy will be made.</w:t>
      </w:r>
      <w:r w:rsidR="00AC34BE" w:rsidRPr="00E47C65">
        <w:rPr>
          <w:rFonts w:ascii="Arial" w:eastAsiaTheme="minorEastAsia" w:hAnsi="Arial" w:cs="Arial"/>
          <w:sz w:val="20"/>
          <w:szCs w:val="20"/>
        </w:rPr>
        <w:t xml:space="preserve"> </w:t>
      </w:r>
    </w:p>
    <w:p w14:paraId="7822D87B" w14:textId="7887E675" w:rsidR="00AC34BE" w:rsidRPr="00E47C65" w:rsidRDefault="00AC34BE" w:rsidP="00475DFB">
      <w:pPr>
        <w:ind w:left="720"/>
        <w:contextualSpacing/>
        <w:rPr>
          <w:rFonts w:ascii="Arial" w:hAnsi="Arial" w:cs="Arial"/>
          <w:sz w:val="20"/>
          <w:szCs w:val="20"/>
        </w:rPr>
      </w:pPr>
      <w:r w:rsidRPr="00E47C65">
        <w:rPr>
          <w:rFonts w:ascii="Arial" w:hAnsi="Arial" w:cs="Arial"/>
          <w:sz w:val="20"/>
          <w:szCs w:val="20"/>
        </w:rPr>
        <w:t xml:space="preserve">All efforts will be made to keep personal information </w:t>
      </w:r>
      <w:r w:rsidR="00475DFB" w:rsidRPr="00E47C65">
        <w:rPr>
          <w:rFonts w:ascii="Arial" w:hAnsi="Arial" w:cs="Arial"/>
          <w:sz w:val="20"/>
          <w:szCs w:val="20"/>
        </w:rPr>
        <w:t xml:space="preserve">of the participants </w:t>
      </w:r>
      <w:r w:rsidRPr="00E47C65">
        <w:rPr>
          <w:rFonts w:ascii="Arial" w:hAnsi="Arial" w:cs="Arial"/>
          <w:sz w:val="20"/>
          <w:szCs w:val="20"/>
        </w:rPr>
        <w:t xml:space="preserve">in your research record confidential. If information from this study is published or presented at scientific meetings, personal information will not be used. </w:t>
      </w:r>
    </w:p>
    <w:p w14:paraId="52F578E7" w14:textId="77777777" w:rsidR="00AC34BE" w:rsidRPr="00E47C65" w:rsidRDefault="00AC34BE" w:rsidP="00AC34BE">
      <w:pPr>
        <w:ind w:left="720"/>
        <w:contextualSpacing/>
        <w:rPr>
          <w:rFonts w:ascii="Arial" w:hAnsi="Arial" w:cs="Arial"/>
          <w:sz w:val="20"/>
          <w:szCs w:val="20"/>
        </w:rPr>
      </w:pPr>
    </w:p>
    <w:p w14:paraId="626485AE" w14:textId="3DB7744E" w:rsidR="0069750A" w:rsidRPr="00E47C65" w:rsidRDefault="0069750A" w:rsidP="00DB5552">
      <w:pPr>
        <w:pStyle w:val="ListParagraph"/>
        <w:numPr>
          <w:ilvl w:val="0"/>
          <w:numId w:val="25"/>
        </w:numPr>
        <w:spacing w:after="0" w:line="240" w:lineRule="auto"/>
        <w:ind w:left="1080"/>
        <w:rPr>
          <w:rFonts w:ascii="Arial" w:hAnsi="Arial" w:cs="Arial"/>
          <w:b/>
          <w:sz w:val="20"/>
          <w:szCs w:val="20"/>
        </w:rPr>
      </w:pPr>
      <w:r w:rsidRPr="00E47C65">
        <w:rPr>
          <w:rFonts w:ascii="Arial" w:hAnsi="Arial" w:cs="Arial"/>
          <w:b/>
          <w:sz w:val="20"/>
          <w:szCs w:val="20"/>
        </w:rPr>
        <w:t>Existing Condition/Disorder</w:t>
      </w:r>
    </w:p>
    <w:p w14:paraId="61478104"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62D6B0BF" w14:textId="77777777" w:rsidR="00DA53C3" w:rsidRPr="00E47C65" w:rsidRDefault="00DA53C3" w:rsidP="0069750A">
      <w:pPr>
        <w:pStyle w:val="ListParagraph"/>
        <w:spacing w:after="0" w:line="240" w:lineRule="auto"/>
        <w:ind w:left="1080"/>
        <w:rPr>
          <w:rFonts w:ascii="Arial" w:hAnsi="Arial" w:cs="Arial"/>
          <w:strike/>
          <w:sz w:val="20"/>
          <w:szCs w:val="20"/>
        </w:rPr>
      </w:pPr>
    </w:p>
    <w:p w14:paraId="28523264" w14:textId="7DA26557" w:rsidR="0069750A" w:rsidRPr="00E47C65" w:rsidRDefault="0069750A" w:rsidP="00DB5552">
      <w:pPr>
        <w:pStyle w:val="ListParagraph"/>
        <w:numPr>
          <w:ilvl w:val="0"/>
          <w:numId w:val="25"/>
        </w:numPr>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r w:rsidRPr="00E47C65">
        <w:rPr>
          <w:rFonts w:ascii="Arial" w:hAnsi="Arial" w:cs="Arial"/>
          <w:b/>
          <w:sz w:val="20"/>
          <w:szCs w:val="20"/>
        </w:rPr>
        <w:t>Additional Considerations</w:t>
      </w:r>
    </w:p>
    <w:p w14:paraId="07DE470F" w14:textId="77777777" w:rsidR="00DA53C3" w:rsidRPr="00E47C65" w:rsidRDefault="00DA53C3" w:rsidP="00BB4D66">
      <w:pPr>
        <w:ind w:left="360" w:firstLine="720"/>
        <w:rPr>
          <w:rFonts w:ascii="Arial" w:eastAsiaTheme="minorEastAsia" w:hAnsi="Arial" w:cs="Arial"/>
          <w:sz w:val="20"/>
          <w:szCs w:val="20"/>
        </w:rPr>
      </w:pPr>
      <w:r w:rsidRPr="00E47C65">
        <w:rPr>
          <w:rFonts w:ascii="Arial" w:eastAsiaTheme="minorEastAsia" w:hAnsi="Arial" w:cs="Arial"/>
          <w:sz w:val="20"/>
          <w:szCs w:val="20"/>
        </w:rPr>
        <w:t>N/A</w:t>
      </w:r>
    </w:p>
    <w:p w14:paraId="5831C1A2" w14:textId="77777777" w:rsidR="00DA53C3" w:rsidRPr="00E47C65" w:rsidRDefault="00DA53C3" w:rsidP="00DA53C3">
      <w:pPr>
        <w:pStyle w:val="ListParagraph"/>
        <w:tabs>
          <w:tab w:val="left" w:pos="-3600"/>
        </w:tabs>
        <w:suppressAutoHyphens/>
        <w:autoSpaceDN w:val="0"/>
        <w:spacing w:after="0" w:line="240" w:lineRule="auto"/>
        <w:ind w:left="1440" w:right="360"/>
        <w:jc w:val="both"/>
        <w:textAlignment w:val="baseline"/>
        <w:rPr>
          <w:rFonts w:ascii="Arial" w:eastAsia="Arial" w:hAnsi="Arial" w:cs="Arial"/>
          <w:strike/>
          <w:sz w:val="20"/>
          <w:szCs w:val="20"/>
        </w:rPr>
      </w:pPr>
    </w:p>
    <w:p w14:paraId="13FE44E8" w14:textId="6632B4EE" w:rsidR="007301BA" w:rsidRPr="00E47C65" w:rsidRDefault="29BF6FBF" w:rsidP="00DB5552">
      <w:pPr>
        <w:pStyle w:val="ListParagraph"/>
        <w:numPr>
          <w:ilvl w:val="2"/>
          <w:numId w:val="5"/>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rPr>
        <w:t>Minimizing Risks</w:t>
      </w:r>
    </w:p>
    <w:p w14:paraId="7E94ECC8" w14:textId="078830EF" w:rsidR="00E34217" w:rsidRPr="00E47C65" w:rsidRDefault="00E34217" w:rsidP="000B3258">
      <w:pPr>
        <w:ind w:left="1080"/>
        <w:rPr>
          <w:rFonts w:ascii="Arial" w:eastAsiaTheme="minorEastAsia" w:hAnsi="Arial" w:cs="Arial"/>
          <w:sz w:val="20"/>
          <w:szCs w:val="20"/>
        </w:rPr>
      </w:pPr>
      <w:r w:rsidRPr="00E47C65">
        <w:rPr>
          <w:rFonts w:ascii="Arial" w:eastAsiaTheme="minorEastAsia" w:hAnsi="Arial" w:cs="Arial"/>
          <w:sz w:val="20"/>
          <w:szCs w:val="20"/>
        </w:rPr>
        <w:t xml:space="preserve">The risk of confidentiality will be minimized by following strict protocols established prior to the start of the study which includes but not limited to securing participants’ information and de-identify </w:t>
      </w:r>
      <w:r w:rsidR="000B3258" w:rsidRPr="00E47C65">
        <w:rPr>
          <w:rFonts w:ascii="Arial" w:eastAsiaTheme="minorEastAsia" w:hAnsi="Arial" w:cs="Arial"/>
          <w:sz w:val="20"/>
          <w:szCs w:val="20"/>
        </w:rPr>
        <w:t xml:space="preserve">the </w:t>
      </w:r>
      <w:r w:rsidRPr="00E47C65">
        <w:rPr>
          <w:rFonts w:ascii="Arial" w:eastAsiaTheme="minorEastAsia" w:hAnsi="Arial" w:cs="Arial"/>
          <w:sz w:val="20"/>
          <w:szCs w:val="20"/>
        </w:rPr>
        <w:t xml:space="preserve">data. </w:t>
      </w:r>
      <w:r w:rsidR="000B3258" w:rsidRPr="00E47C65">
        <w:rPr>
          <w:rFonts w:ascii="Arial" w:eastAsiaTheme="minorEastAsia" w:hAnsi="Arial" w:cs="Arial"/>
          <w:sz w:val="20"/>
          <w:szCs w:val="20"/>
        </w:rPr>
        <w:t>In addition, o</w:t>
      </w:r>
      <w:r w:rsidRPr="00E47C65">
        <w:rPr>
          <w:rFonts w:ascii="Arial" w:eastAsiaTheme="minorEastAsia" w:hAnsi="Arial" w:cs="Arial"/>
          <w:sz w:val="20"/>
          <w:szCs w:val="20"/>
        </w:rPr>
        <w:t xml:space="preserve">nly data that is absolutely necessary </w:t>
      </w:r>
      <w:r w:rsidR="000B3258" w:rsidRPr="00E47C65">
        <w:rPr>
          <w:rFonts w:ascii="Arial" w:eastAsiaTheme="minorEastAsia" w:hAnsi="Arial" w:cs="Arial"/>
          <w:sz w:val="20"/>
          <w:szCs w:val="20"/>
        </w:rPr>
        <w:t xml:space="preserve">for this research </w:t>
      </w:r>
      <w:r w:rsidRPr="00E47C65">
        <w:rPr>
          <w:rFonts w:ascii="Arial" w:eastAsiaTheme="minorEastAsia" w:hAnsi="Arial" w:cs="Arial"/>
          <w:sz w:val="20"/>
          <w:szCs w:val="20"/>
        </w:rPr>
        <w:t xml:space="preserve">will be collected. </w:t>
      </w:r>
    </w:p>
    <w:p w14:paraId="6B4F5E2D" w14:textId="10A116A2" w:rsidR="00DA53C3" w:rsidRPr="00E47C65" w:rsidRDefault="00F83F9F" w:rsidP="00475DFB">
      <w:pPr>
        <w:ind w:left="1134"/>
        <w:rPr>
          <w:rFonts w:ascii="Arial" w:eastAsiaTheme="minorEastAsia" w:hAnsi="Arial" w:cs="Arial"/>
          <w:sz w:val="20"/>
          <w:szCs w:val="20"/>
        </w:rPr>
      </w:pPr>
      <w:r w:rsidRPr="00E47C65">
        <w:rPr>
          <w:rFonts w:ascii="Arial" w:eastAsiaTheme="minorEastAsia" w:hAnsi="Arial" w:cs="Arial"/>
          <w:sz w:val="20"/>
          <w:szCs w:val="20"/>
        </w:rPr>
        <w:t>Participants will be given a debrief at the end of the study that explains the goal of the study and will include resources for services in the area if they experienced any distressed during the completion of any of the tasks. They will also have the contact information of the IRB and PI in the consent form if they need to report any concerns or harm, they may have experienced.</w:t>
      </w:r>
    </w:p>
    <w:p w14:paraId="0EEE0FB5" w14:textId="0E6895F1" w:rsidR="00475DFB" w:rsidRPr="00E47C65" w:rsidRDefault="00475DFB" w:rsidP="000B76B3">
      <w:pPr>
        <w:ind w:left="1080"/>
        <w:rPr>
          <w:rFonts w:ascii="Arial" w:eastAsiaTheme="minorEastAsia" w:hAnsi="Arial" w:cs="Arial"/>
          <w:sz w:val="20"/>
          <w:szCs w:val="20"/>
        </w:rPr>
      </w:pPr>
      <w:r w:rsidRPr="00E47C65">
        <w:rPr>
          <w:rFonts w:ascii="Arial" w:eastAsiaTheme="minorEastAsia" w:hAnsi="Arial" w:cs="Arial"/>
          <w:sz w:val="20"/>
          <w:szCs w:val="20"/>
        </w:rPr>
        <w:t>The data will be labeled with a unique code and stored in a password-protected computer. Only the investigators will have the password.</w:t>
      </w:r>
    </w:p>
    <w:p w14:paraId="2760029D" w14:textId="77777777" w:rsidR="00F83F9F" w:rsidRPr="00E47C65" w:rsidRDefault="00F83F9F" w:rsidP="000B76B3">
      <w:pPr>
        <w:ind w:left="1080"/>
        <w:rPr>
          <w:rFonts w:ascii="Arial" w:eastAsiaTheme="minorEastAsia" w:hAnsi="Arial" w:cs="Arial"/>
          <w:strike/>
          <w:sz w:val="20"/>
          <w:szCs w:val="20"/>
        </w:rPr>
      </w:pPr>
    </w:p>
    <w:p w14:paraId="50B70238" w14:textId="2D6630DD" w:rsidR="00660748" w:rsidRPr="00E47C65" w:rsidRDefault="13E19E08" w:rsidP="00DB5552">
      <w:pPr>
        <w:pStyle w:val="ListParagraph"/>
        <w:numPr>
          <w:ilvl w:val="2"/>
          <w:numId w:val="5"/>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rPr>
        <w:t xml:space="preserve">Certificate of Confidentiality </w:t>
      </w:r>
    </w:p>
    <w:p w14:paraId="299CBC23"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71356CD3" w14:textId="77777777" w:rsidR="00DA53C3" w:rsidRPr="00E47C65" w:rsidRDefault="00DA53C3" w:rsidP="000B76B3">
      <w:pPr>
        <w:pStyle w:val="ListParagraph"/>
        <w:spacing w:after="0" w:line="240" w:lineRule="auto"/>
        <w:ind w:left="1080"/>
        <w:rPr>
          <w:rFonts w:ascii="Arial" w:eastAsiaTheme="minorEastAsia" w:hAnsi="Arial" w:cs="Arial"/>
          <w:strike/>
          <w:sz w:val="20"/>
          <w:szCs w:val="20"/>
        </w:rPr>
      </w:pPr>
    </w:p>
    <w:p w14:paraId="5D4C1353" w14:textId="0E03D0E7" w:rsidR="00D836E0" w:rsidRPr="00E47C65" w:rsidRDefault="00D836E0" w:rsidP="00DB5552">
      <w:pPr>
        <w:pStyle w:val="ListParagraph"/>
        <w:numPr>
          <w:ilvl w:val="2"/>
          <w:numId w:val="5"/>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rPr>
        <w:t xml:space="preserve">Risks </w:t>
      </w:r>
      <w:r w:rsidR="003D606A" w:rsidRPr="00E47C65">
        <w:rPr>
          <w:rFonts w:ascii="Arial" w:eastAsiaTheme="minorEastAsia" w:hAnsi="Arial" w:cs="Arial"/>
          <w:b/>
          <w:bCs/>
          <w:sz w:val="20"/>
          <w:szCs w:val="20"/>
        </w:rPr>
        <w:t>of Harm to</w:t>
      </w:r>
      <w:r w:rsidRPr="00E47C65">
        <w:rPr>
          <w:rFonts w:ascii="Arial" w:eastAsiaTheme="minorEastAsia" w:hAnsi="Arial" w:cs="Arial"/>
          <w:b/>
          <w:bCs/>
          <w:sz w:val="20"/>
          <w:szCs w:val="20"/>
        </w:rPr>
        <w:t xml:space="preserve"> Non-Subjects</w:t>
      </w:r>
    </w:p>
    <w:p w14:paraId="02FF15A2"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6C047B67" w14:textId="77777777" w:rsidR="00DA53C3" w:rsidRPr="00E47C65" w:rsidRDefault="00DA53C3" w:rsidP="00D836E0">
      <w:pPr>
        <w:pStyle w:val="ListParagraph"/>
        <w:spacing w:after="0" w:line="240" w:lineRule="auto"/>
        <w:ind w:left="1080"/>
        <w:rPr>
          <w:rFonts w:ascii="Arial" w:eastAsiaTheme="minorEastAsia" w:hAnsi="Arial" w:cs="Arial"/>
          <w:b/>
          <w:bCs/>
          <w:strike/>
          <w:sz w:val="20"/>
          <w:szCs w:val="20"/>
        </w:rPr>
      </w:pPr>
    </w:p>
    <w:p w14:paraId="49C50B9A" w14:textId="31ECAE6B" w:rsidR="008B1721" w:rsidRPr="00E47C65" w:rsidRDefault="29BF6FBF" w:rsidP="00DB5552">
      <w:pPr>
        <w:pStyle w:val="ListParagraph"/>
        <w:numPr>
          <w:ilvl w:val="0"/>
          <w:numId w:val="33"/>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rPr>
        <w:lastRenderedPageBreak/>
        <w:t xml:space="preserve">Potential </w:t>
      </w:r>
      <w:r w:rsidR="001E5B28" w:rsidRPr="00E47C65">
        <w:rPr>
          <w:rFonts w:ascii="Arial" w:eastAsiaTheme="minorEastAsia" w:hAnsi="Arial" w:cs="Arial"/>
          <w:b/>
          <w:bCs/>
          <w:sz w:val="20"/>
          <w:szCs w:val="20"/>
        </w:rPr>
        <w:t xml:space="preserve">Direct </w:t>
      </w:r>
      <w:r w:rsidRPr="00E47C65">
        <w:rPr>
          <w:rFonts w:ascii="Arial" w:eastAsiaTheme="minorEastAsia" w:hAnsi="Arial" w:cs="Arial"/>
          <w:b/>
          <w:bCs/>
          <w:sz w:val="20"/>
          <w:szCs w:val="20"/>
        </w:rPr>
        <w:t xml:space="preserve">Benefits </w:t>
      </w:r>
      <w:r w:rsidR="001E5B28" w:rsidRPr="00E47C65">
        <w:rPr>
          <w:rFonts w:ascii="Arial" w:eastAsiaTheme="minorEastAsia" w:hAnsi="Arial" w:cs="Arial"/>
          <w:b/>
          <w:bCs/>
          <w:sz w:val="20"/>
          <w:szCs w:val="20"/>
        </w:rPr>
        <w:t>to Subjects</w:t>
      </w:r>
    </w:p>
    <w:p w14:paraId="0EED9B08" w14:textId="77777777" w:rsidR="00DA53C3" w:rsidRPr="00E47C65" w:rsidRDefault="00DA53C3" w:rsidP="00DA53C3">
      <w:pPr>
        <w:pStyle w:val="ListParagraph"/>
        <w:spacing w:after="0" w:line="240" w:lineRule="auto"/>
        <w:ind w:left="1080" w:hanging="360"/>
        <w:rPr>
          <w:rFonts w:ascii="Arial" w:eastAsiaTheme="minorEastAsia" w:hAnsi="Arial" w:cs="Arial"/>
          <w:sz w:val="20"/>
          <w:szCs w:val="20"/>
        </w:rPr>
      </w:pPr>
      <w:r w:rsidRPr="00E47C65">
        <w:rPr>
          <w:rFonts w:ascii="Arial" w:eastAsiaTheme="minorEastAsia" w:hAnsi="Arial" w:cs="Arial"/>
          <w:sz w:val="20"/>
          <w:szCs w:val="20"/>
        </w:rPr>
        <w:t>N/A</w:t>
      </w:r>
    </w:p>
    <w:p w14:paraId="127EAA86" w14:textId="57BC501A" w:rsidR="00054544" w:rsidRPr="00E47C65" w:rsidRDefault="00054544" w:rsidP="001E5B28">
      <w:pPr>
        <w:ind w:left="1080"/>
        <w:rPr>
          <w:rFonts w:ascii="Arial" w:eastAsiaTheme="minorEastAsia" w:hAnsi="Arial" w:cs="Arial"/>
          <w:sz w:val="20"/>
          <w:szCs w:val="20"/>
        </w:rPr>
      </w:pPr>
    </w:p>
    <w:p w14:paraId="35AB2E1B" w14:textId="627B733A" w:rsidR="00435488" w:rsidRPr="00E47C65" w:rsidRDefault="00435488" w:rsidP="00B80E55">
      <w:pPr>
        <w:contextualSpacing/>
        <w:rPr>
          <w:rFonts w:ascii="Arial" w:eastAsiaTheme="minorEastAsia" w:hAnsi="Arial" w:cs="Arial"/>
          <w:iCs/>
          <w:sz w:val="20"/>
          <w:szCs w:val="20"/>
        </w:rPr>
      </w:pPr>
    </w:p>
    <w:p w14:paraId="3C464528" w14:textId="0314A52B" w:rsidR="00E22B01" w:rsidRPr="00E47C65" w:rsidRDefault="29BF6FBF" w:rsidP="00B80E55">
      <w:pPr>
        <w:pStyle w:val="ListParagraph"/>
        <w:shd w:val="clear" w:color="auto" w:fill="9CC2E5" w:themeFill="accent1" w:themeFillTint="99"/>
        <w:spacing w:after="0" w:line="240" w:lineRule="auto"/>
        <w:ind w:left="0"/>
        <w:rPr>
          <w:rFonts w:ascii="Arial" w:eastAsiaTheme="minorEastAsia" w:hAnsi="Arial" w:cs="Arial"/>
          <w:b/>
          <w:bCs/>
          <w:sz w:val="20"/>
          <w:szCs w:val="20"/>
        </w:rPr>
      </w:pPr>
      <w:r w:rsidRPr="00E47C65">
        <w:rPr>
          <w:rFonts w:ascii="Arial" w:eastAsiaTheme="minorEastAsia" w:hAnsi="Arial" w:cs="Arial"/>
          <w:b/>
          <w:bCs/>
          <w:sz w:val="20"/>
          <w:szCs w:val="20"/>
        </w:rPr>
        <w:t xml:space="preserve">5.0 </w:t>
      </w:r>
      <w:bookmarkStart w:id="30" w:name="SpecialConsiderations"/>
      <w:r w:rsidRPr="00E47C65">
        <w:rPr>
          <w:rFonts w:ascii="Arial" w:eastAsiaTheme="minorEastAsia" w:hAnsi="Arial" w:cs="Arial"/>
          <w:b/>
          <w:bCs/>
          <w:sz w:val="20"/>
          <w:szCs w:val="20"/>
        </w:rPr>
        <w:t>Special Considerations</w:t>
      </w:r>
      <w:bookmarkEnd w:id="30"/>
    </w:p>
    <w:p w14:paraId="61856EC3" w14:textId="77777777" w:rsidR="00E1781B" w:rsidRPr="00E47C65" w:rsidRDefault="00E1781B" w:rsidP="00B80E55">
      <w:pPr>
        <w:contextualSpacing/>
        <w:rPr>
          <w:rFonts w:ascii="Arial" w:eastAsiaTheme="minorEastAsia" w:hAnsi="Arial" w:cs="Arial"/>
          <w:bCs/>
          <w:sz w:val="20"/>
          <w:szCs w:val="20"/>
        </w:rPr>
      </w:pPr>
    </w:p>
    <w:p w14:paraId="24E5ADFB" w14:textId="77777777" w:rsidR="006E05FF" w:rsidRPr="00E47C65" w:rsidRDefault="006E05FF" w:rsidP="00B80E55">
      <w:pPr>
        <w:contextualSpacing/>
        <w:rPr>
          <w:rFonts w:ascii="Arial" w:eastAsiaTheme="minorEastAsia" w:hAnsi="Arial" w:cs="Arial"/>
          <w:sz w:val="20"/>
          <w:szCs w:val="20"/>
        </w:rPr>
      </w:pPr>
      <w:r w:rsidRPr="00E47C65">
        <w:rPr>
          <w:rFonts w:ascii="Arial" w:eastAsiaTheme="minorEastAsia" w:hAnsi="Arial" w:cs="Arial"/>
          <w:b/>
          <w:bCs/>
          <w:sz w:val="20"/>
          <w:szCs w:val="20"/>
        </w:rPr>
        <w:t xml:space="preserve">5.1 </w:t>
      </w:r>
      <w:bookmarkStart w:id="31" w:name="HealthInsurancePortabilityandAccount"/>
      <w:r w:rsidRPr="00E47C65">
        <w:rPr>
          <w:rFonts w:ascii="Arial" w:eastAsiaTheme="minorEastAsia" w:hAnsi="Arial" w:cs="Arial"/>
          <w:b/>
          <w:bCs/>
          <w:sz w:val="20"/>
          <w:szCs w:val="20"/>
        </w:rPr>
        <w:t xml:space="preserve">Health Insurance Portability and Accountability </w:t>
      </w:r>
      <w:bookmarkEnd w:id="31"/>
      <w:r w:rsidRPr="00E47C65">
        <w:rPr>
          <w:rFonts w:ascii="Arial" w:eastAsiaTheme="minorEastAsia" w:hAnsi="Arial" w:cs="Arial"/>
          <w:b/>
          <w:bCs/>
          <w:sz w:val="20"/>
          <w:szCs w:val="20"/>
        </w:rPr>
        <w:t>Act (HIPAA)</w:t>
      </w:r>
    </w:p>
    <w:p w14:paraId="5F6FBE6F" w14:textId="77777777" w:rsidR="0095765B" w:rsidRPr="00E47C65" w:rsidRDefault="0095765B" w:rsidP="0095765B">
      <w:pPr>
        <w:ind w:left="360"/>
        <w:contextualSpacing/>
        <w:rPr>
          <w:rFonts w:ascii="Arial" w:hAnsi="Arial" w:cs="Arial"/>
          <w:sz w:val="20"/>
          <w:szCs w:val="20"/>
        </w:rPr>
      </w:pPr>
      <w:r w:rsidRPr="00E47C65">
        <w:rPr>
          <w:rFonts w:ascii="Arial" w:eastAsiaTheme="minorEastAsia" w:hAnsi="Arial" w:cs="Arial"/>
          <w:sz w:val="20"/>
          <w:szCs w:val="20"/>
        </w:rPr>
        <w:t>N/A</w:t>
      </w:r>
    </w:p>
    <w:p w14:paraId="54EE924F" w14:textId="77777777" w:rsidR="0095765B" w:rsidRPr="00E47C65" w:rsidRDefault="0095765B" w:rsidP="008F511B">
      <w:pPr>
        <w:ind w:left="360"/>
        <w:rPr>
          <w:rFonts w:ascii="Arial" w:hAnsi="Arial" w:cs="Arial"/>
          <w:sz w:val="20"/>
          <w:szCs w:val="20"/>
        </w:rPr>
      </w:pPr>
    </w:p>
    <w:p w14:paraId="71FEA4A4" w14:textId="77777777" w:rsidR="006E05FF" w:rsidRPr="00E47C65" w:rsidRDefault="006E05FF" w:rsidP="00B80E55">
      <w:pPr>
        <w:contextualSpacing/>
        <w:rPr>
          <w:rFonts w:ascii="Arial" w:eastAsia="Arial" w:hAnsi="Arial" w:cs="Arial"/>
          <w:sz w:val="20"/>
          <w:szCs w:val="20"/>
        </w:rPr>
      </w:pPr>
      <w:r w:rsidRPr="00E47C65">
        <w:rPr>
          <w:rFonts w:ascii="Arial" w:eastAsiaTheme="minorEastAsia" w:hAnsi="Arial" w:cs="Arial"/>
          <w:b/>
          <w:bCs/>
          <w:sz w:val="20"/>
          <w:szCs w:val="20"/>
        </w:rPr>
        <w:t xml:space="preserve">5.2 </w:t>
      </w:r>
      <w:bookmarkStart w:id="32" w:name="FamilyEducationalRightsandPrivacyAc"/>
      <w:r w:rsidRPr="00E47C65">
        <w:rPr>
          <w:rFonts w:ascii="Arial" w:eastAsiaTheme="minorEastAsia" w:hAnsi="Arial" w:cs="Arial"/>
          <w:b/>
          <w:bCs/>
          <w:sz w:val="20"/>
          <w:szCs w:val="20"/>
        </w:rPr>
        <w:t xml:space="preserve">Family Educational Rights and Privacy Act </w:t>
      </w:r>
      <w:bookmarkEnd w:id="32"/>
      <w:r w:rsidRPr="00E47C65">
        <w:rPr>
          <w:rFonts w:ascii="Arial" w:eastAsiaTheme="minorEastAsia" w:hAnsi="Arial" w:cs="Arial"/>
          <w:b/>
          <w:bCs/>
          <w:sz w:val="20"/>
          <w:szCs w:val="20"/>
        </w:rPr>
        <w:t>(FERPA)</w:t>
      </w:r>
    </w:p>
    <w:p w14:paraId="5D84DE8C" w14:textId="77777777" w:rsidR="0095765B" w:rsidRPr="00E47C65" w:rsidRDefault="0095765B" w:rsidP="0095765B">
      <w:pPr>
        <w:ind w:left="360"/>
        <w:contextualSpacing/>
        <w:rPr>
          <w:rFonts w:ascii="Arial" w:hAnsi="Arial" w:cs="Arial"/>
          <w:sz w:val="20"/>
          <w:szCs w:val="20"/>
        </w:rPr>
      </w:pPr>
      <w:r w:rsidRPr="00E47C65">
        <w:rPr>
          <w:rFonts w:ascii="Arial" w:eastAsiaTheme="minorEastAsia" w:hAnsi="Arial" w:cs="Arial"/>
          <w:sz w:val="20"/>
          <w:szCs w:val="20"/>
        </w:rPr>
        <w:t>N/A</w:t>
      </w:r>
    </w:p>
    <w:p w14:paraId="6055FAD6" w14:textId="77777777" w:rsidR="0095765B" w:rsidRPr="00E47C65" w:rsidRDefault="0095765B" w:rsidP="00B80E55">
      <w:pPr>
        <w:ind w:left="360"/>
        <w:contextualSpacing/>
        <w:rPr>
          <w:rFonts w:ascii="Arial" w:eastAsia="Arial" w:hAnsi="Arial" w:cs="Arial"/>
          <w:i/>
          <w:iCs/>
          <w:strike/>
          <w:sz w:val="20"/>
          <w:szCs w:val="20"/>
        </w:rPr>
      </w:pPr>
    </w:p>
    <w:p w14:paraId="62B06339" w14:textId="0D59AB66" w:rsidR="00FF4518" w:rsidRPr="00E47C65" w:rsidRDefault="00FF4518" w:rsidP="00B80E55">
      <w:pPr>
        <w:contextualSpacing/>
        <w:rPr>
          <w:rFonts w:ascii="Arial" w:hAnsi="Arial" w:cs="Arial"/>
          <w:b/>
          <w:bCs/>
          <w:sz w:val="20"/>
          <w:szCs w:val="20"/>
        </w:rPr>
      </w:pPr>
    </w:p>
    <w:p w14:paraId="17132C8E" w14:textId="77777777" w:rsidR="00856D49" w:rsidRPr="00E47C65" w:rsidRDefault="006E05FF" w:rsidP="00856D49">
      <w:pPr>
        <w:contextualSpacing/>
        <w:rPr>
          <w:rFonts w:ascii="Arial" w:eastAsiaTheme="minorEastAsia" w:hAnsi="Arial" w:cs="Arial"/>
          <w:sz w:val="20"/>
          <w:szCs w:val="20"/>
        </w:rPr>
      </w:pPr>
      <w:r w:rsidRPr="00E47C65">
        <w:rPr>
          <w:rFonts w:ascii="Arial" w:hAnsi="Arial" w:cs="Arial"/>
          <w:b/>
          <w:bCs/>
          <w:sz w:val="20"/>
          <w:szCs w:val="20"/>
        </w:rPr>
        <w:t>5.</w:t>
      </w:r>
      <w:r w:rsidR="00D84730" w:rsidRPr="00E47C65">
        <w:rPr>
          <w:rFonts w:ascii="Arial" w:hAnsi="Arial" w:cs="Arial"/>
          <w:b/>
          <w:bCs/>
          <w:sz w:val="20"/>
          <w:szCs w:val="20"/>
        </w:rPr>
        <w:t>3</w:t>
      </w:r>
      <w:r w:rsidRPr="00E47C65">
        <w:rPr>
          <w:rFonts w:ascii="Arial" w:hAnsi="Arial" w:cs="Arial"/>
          <w:b/>
          <w:bCs/>
          <w:sz w:val="20"/>
          <w:szCs w:val="20"/>
        </w:rPr>
        <w:t xml:space="preserve"> </w:t>
      </w:r>
      <w:bookmarkStart w:id="33" w:name="CodeoffederalTitle45"/>
      <w:r w:rsidR="00856D49" w:rsidRPr="00E47C65">
        <w:rPr>
          <w:rFonts w:ascii="Arial" w:hAnsi="Arial" w:cs="Arial"/>
          <w:b/>
          <w:bCs/>
          <w:sz w:val="20"/>
          <w:szCs w:val="20"/>
        </w:rPr>
        <w:t>Code of Federal Regulations Title 45 Part 46 (Vulnerable Populations)</w:t>
      </w:r>
      <w:bookmarkEnd w:id="33"/>
    </w:p>
    <w:p w14:paraId="46DA30BA" w14:textId="77777777" w:rsidR="0095765B" w:rsidRPr="00E47C65" w:rsidRDefault="0095765B" w:rsidP="0095765B">
      <w:pPr>
        <w:ind w:left="360"/>
        <w:contextualSpacing/>
        <w:rPr>
          <w:rFonts w:ascii="Arial" w:hAnsi="Arial" w:cs="Arial"/>
          <w:sz w:val="20"/>
          <w:szCs w:val="20"/>
        </w:rPr>
      </w:pPr>
      <w:r w:rsidRPr="00E47C65">
        <w:rPr>
          <w:rFonts w:ascii="Arial" w:eastAsiaTheme="minorEastAsia" w:hAnsi="Arial" w:cs="Arial"/>
          <w:sz w:val="20"/>
          <w:szCs w:val="20"/>
        </w:rPr>
        <w:t>N/A</w:t>
      </w:r>
    </w:p>
    <w:p w14:paraId="273567C1" w14:textId="77777777" w:rsidR="0095765B" w:rsidRPr="00E47C65" w:rsidRDefault="0095765B" w:rsidP="00856D49">
      <w:pPr>
        <w:ind w:left="360"/>
        <w:contextualSpacing/>
        <w:rPr>
          <w:rFonts w:ascii="Arial" w:eastAsiaTheme="minorEastAsia" w:hAnsi="Arial" w:cs="Arial"/>
          <w:sz w:val="20"/>
          <w:szCs w:val="20"/>
        </w:rPr>
      </w:pPr>
    </w:p>
    <w:p w14:paraId="1A587C51" w14:textId="77777777" w:rsidR="00856D49" w:rsidRPr="00E47C65" w:rsidRDefault="00856D49" w:rsidP="00856D49">
      <w:pPr>
        <w:ind w:left="360"/>
        <w:contextualSpacing/>
        <w:rPr>
          <w:rFonts w:ascii="Arial" w:eastAsiaTheme="minorEastAsia" w:hAnsi="Arial" w:cs="Arial"/>
          <w:sz w:val="20"/>
          <w:szCs w:val="20"/>
        </w:rPr>
      </w:pPr>
    </w:p>
    <w:p w14:paraId="5CE52A16" w14:textId="77777777" w:rsidR="00BB4D66" w:rsidRPr="00E47C65" w:rsidRDefault="00856D49" w:rsidP="00BB4D66">
      <w:pPr>
        <w:pStyle w:val="ListParagraph"/>
        <w:numPr>
          <w:ilvl w:val="0"/>
          <w:numId w:val="29"/>
        </w:numPr>
        <w:spacing w:after="0" w:line="240" w:lineRule="auto"/>
        <w:ind w:left="720"/>
        <w:rPr>
          <w:rFonts w:ascii="Arial" w:eastAsiaTheme="minorEastAsia" w:hAnsi="Arial" w:cs="Arial"/>
          <w:b/>
          <w:bCs/>
          <w:sz w:val="20"/>
          <w:szCs w:val="20"/>
        </w:rPr>
      </w:pPr>
      <w:r w:rsidRPr="00E47C65">
        <w:rPr>
          <w:rFonts w:ascii="Arial" w:eastAsiaTheme="minorEastAsia" w:hAnsi="Arial" w:cs="Arial"/>
          <w:b/>
          <w:bCs/>
          <w:sz w:val="20"/>
          <w:szCs w:val="20"/>
        </w:rPr>
        <w:t>Special Populations</w:t>
      </w:r>
    </w:p>
    <w:p w14:paraId="349DA4C7" w14:textId="1222D229" w:rsidR="0068586E" w:rsidRPr="00E47C65" w:rsidRDefault="0068586E" w:rsidP="00BB4D66">
      <w:pPr>
        <w:pStyle w:val="ListParagraph"/>
        <w:spacing w:after="0" w:line="240" w:lineRule="auto"/>
        <w:rPr>
          <w:rFonts w:ascii="Arial" w:eastAsiaTheme="minorEastAsia" w:hAnsi="Arial" w:cs="Arial"/>
          <w:b/>
          <w:bCs/>
          <w:sz w:val="20"/>
          <w:szCs w:val="20"/>
        </w:rPr>
      </w:pPr>
      <w:r w:rsidRPr="00E47C65">
        <w:rPr>
          <w:rFonts w:ascii="Arial" w:eastAsiaTheme="minorEastAsia" w:hAnsi="Arial" w:cs="Arial"/>
          <w:sz w:val="20"/>
          <w:szCs w:val="20"/>
        </w:rPr>
        <w:t>N/A</w:t>
      </w:r>
    </w:p>
    <w:p w14:paraId="29833196" w14:textId="77777777" w:rsidR="006E05FF" w:rsidRPr="00E47C65" w:rsidRDefault="006E05FF" w:rsidP="00B80E55">
      <w:pPr>
        <w:contextualSpacing/>
        <w:rPr>
          <w:rFonts w:ascii="Arial" w:hAnsi="Arial" w:cs="Arial"/>
          <w:b/>
          <w:bCs/>
          <w:sz w:val="20"/>
          <w:szCs w:val="20"/>
        </w:rPr>
      </w:pPr>
    </w:p>
    <w:p w14:paraId="5F126AE7" w14:textId="77777777" w:rsidR="00856D49" w:rsidRPr="00E47C65" w:rsidRDefault="006E05FF" w:rsidP="00856D49">
      <w:pPr>
        <w:contextualSpacing/>
        <w:rPr>
          <w:rFonts w:ascii="Arial" w:eastAsiaTheme="minorEastAsia" w:hAnsi="Arial" w:cs="Arial"/>
          <w:sz w:val="20"/>
          <w:szCs w:val="20"/>
        </w:rPr>
      </w:pPr>
      <w:r w:rsidRPr="00E47C65">
        <w:rPr>
          <w:rFonts w:ascii="Arial" w:hAnsi="Arial" w:cs="Arial"/>
          <w:b/>
          <w:bCs/>
          <w:sz w:val="20"/>
          <w:szCs w:val="20"/>
        </w:rPr>
        <w:t>5.</w:t>
      </w:r>
      <w:r w:rsidR="00D84730" w:rsidRPr="00E47C65">
        <w:rPr>
          <w:rFonts w:ascii="Arial" w:hAnsi="Arial" w:cs="Arial"/>
          <w:b/>
          <w:bCs/>
          <w:sz w:val="20"/>
          <w:szCs w:val="20"/>
        </w:rPr>
        <w:t>4</w:t>
      </w:r>
      <w:r w:rsidRPr="00E47C65">
        <w:rPr>
          <w:rFonts w:ascii="Arial" w:hAnsi="Arial" w:cs="Arial"/>
          <w:b/>
          <w:bCs/>
          <w:sz w:val="20"/>
          <w:szCs w:val="20"/>
        </w:rPr>
        <w:t xml:space="preserve"> </w:t>
      </w:r>
      <w:bookmarkStart w:id="34" w:name="GDPR"/>
      <w:r w:rsidR="00856D49" w:rsidRPr="00E47C65">
        <w:rPr>
          <w:rFonts w:ascii="Arial" w:eastAsia="Arial" w:hAnsi="Arial" w:cs="Arial"/>
          <w:b/>
          <w:bCs/>
          <w:sz w:val="20"/>
          <w:szCs w:val="20"/>
        </w:rPr>
        <w:t>General Data Protection Regulation (GDPR)</w:t>
      </w:r>
    </w:p>
    <w:bookmarkEnd w:id="34"/>
    <w:p w14:paraId="6DE5DFC1" w14:textId="77777777" w:rsidR="0095765B" w:rsidRPr="00E47C65" w:rsidRDefault="0095765B" w:rsidP="0095765B">
      <w:pPr>
        <w:ind w:left="360"/>
        <w:contextualSpacing/>
        <w:rPr>
          <w:rFonts w:ascii="Arial" w:hAnsi="Arial" w:cs="Arial"/>
          <w:sz w:val="20"/>
          <w:szCs w:val="20"/>
        </w:rPr>
      </w:pPr>
      <w:r w:rsidRPr="00E47C65">
        <w:rPr>
          <w:rFonts w:ascii="Arial" w:eastAsiaTheme="minorEastAsia" w:hAnsi="Arial" w:cs="Arial"/>
          <w:sz w:val="20"/>
          <w:szCs w:val="20"/>
        </w:rPr>
        <w:t>N/A</w:t>
      </w:r>
    </w:p>
    <w:p w14:paraId="0C81E2C9" w14:textId="77777777" w:rsidR="0095765B" w:rsidRPr="00E47C65" w:rsidRDefault="0095765B" w:rsidP="0035203E">
      <w:pPr>
        <w:ind w:left="360"/>
        <w:contextualSpacing/>
        <w:jc w:val="both"/>
        <w:rPr>
          <w:rFonts w:ascii="Arial" w:hAnsi="Arial" w:cs="Arial"/>
          <w:sz w:val="20"/>
          <w:szCs w:val="20"/>
        </w:rPr>
      </w:pPr>
    </w:p>
    <w:p w14:paraId="61A9D538" w14:textId="4C9E0E1C" w:rsidR="0034044B" w:rsidRPr="00E47C65" w:rsidRDefault="0034044B" w:rsidP="00B44D32">
      <w:pPr>
        <w:rPr>
          <w:rFonts w:ascii="Arial" w:eastAsiaTheme="minorEastAsia" w:hAnsi="Arial" w:cs="Arial"/>
          <w:sz w:val="20"/>
          <w:szCs w:val="20"/>
        </w:rPr>
      </w:pPr>
    </w:p>
    <w:p w14:paraId="35E8F508" w14:textId="2A9395D3" w:rsidR="00C665E7" w:rsidRPr="00E47C65" w:rsidRDefault="00C665E7" w:rsidP="00C665E7">
      <w:pPr>
        <w:pStyle w:val="NormalWeb"/>
        <w:shd w:val="clear" w:color="auto" w:fill="FFFFFF"/>
        <w:spacing w:before="0" w:beforeAutospacing="0" w:after="0" w:afterAutospacing="0"/>
        <w:rPr>
          <w:rFonts w:ascii="Calibri" w:hAnsi="Calibri" w:cs="Calibri"/>
        </w:rPr>
      </w:pPr>
      <w:r w:rsidRPr="00E47C65">
        <w:rPr>
          <w:rFonts w:ascii="Arial" w:hAnsi="Arial" w:cs="Arial"/>
          <w:b/>
          <w:bCs/>
          <w:sz w:val="20"/>
          <w:szCs w:val="20"/>
          <w:bdr w:val="none" w:sz="0" w:space="0" w:color="auto" w:frame="1"/>
        </w:rPr>
        <w:t>5.5 </w:t>
      </w:r>
      <w:bookmarkStart w:id="35" w:name="NJAccessMedicalAct"/>
      <w:r w:rsidRPr="00E47C65">
        <w:rPr>
          <w:rFonts w:ascii="Arial" w:hAnsi="Arial" w:cs="Arial"/>
          <w:b/>
          <w:bCs/>
          <w:sz w:val="20"/>
          <w:szCs w:val="20"/>
          <w:bdr w:val="none" w:sz="0" w:space="0" w:color="auto" w:frame="1"/>
        </w:rPr>
        <w:t>NJ Access to Medical Research Act (Surrogate Consent)</w:t>
      </w:r>
    </w:p>
    <w:bookmarkEnd w:id="35"/>
    <w:p w14:paraId="4C6DCF9C" w14:textId="77777777" w:rsidR="0095765B" w:rsidRPr="00E47C65" w:rsidRDefault="0095765B" w:rsidP="0095765B">
      <w:pPr>
        <w:ind w:left="360"/>
        <w:contextualSpacing/>
        <w:rPr>
          <w:rFonts w:ascii="Arial" w:hAnsi="Arial" w:cs="Arial"/>
          <w:sz w:val="20"/>
          <w:szCs w:val="20"/>
        </w:rPr>
      </w:pPr>
      <w:r w:rsidRPr="00E47C65">
        <w:rPr>
          <w:rFonts w:ascii="Arial" w:eastAsiaTheme="minorEastAsia" w:hAnsi="Arial" w:cs="Arial"/>
          <w:sz w:val="20"/>
          <w:szCs w:val="20"/>
        </w:rPr>
        <w:t>N/A</w:t>
      </w:r>
    </w:p>
    <w:p w14:paraId="11F3AE2E" w14:textId="77777777" w:rsidR="0095765B" w:rsidRPr="00E47C65" w:rsidRDefault="0095765B" w:rsidP="00C665E7">
      <w:pPr>
        <w:pStyle w:val="NormalWeb"/>
        <w:shd w:val="clear" w:color="auto" w:fill="FFFFFF"/>
        <w:spacing w:before="0" w:beforeAutospacing="0" w:after="0" w:afterAutospacing="0"/>
        <w:ind w:left="360"/>
        <w:jc w:val="both"/>
        <w:rPr>
          <w:rFonts w:ascii="Arial" w:hAnsi="Arial" w:cs="Arial"/>
          <w:sz w:val="20"/>
          <w:szCs w:val="20"/>
          <w:bdr w:val="none" w:sz="0" w:space="0" w:color="auto" w:frame="1"/>
        </w:rPr>
      </w:pPr>
    </w:p>
    <w:p w14:paraId="70792852" w14:textId="77777777" w:rsidR="00C665E7" w:rsidRPr="00E47C65" w:rsidRDefault="00C665E7" w:rsidP="00B44D32">
      <w:pPr>
        <w:rPr>
          <w:rFonts w:ascii="Arial" w:eastAsiaTheme="minorEastAsia" w:hAnsi="Arial" w:cs="Arial"/>
          <w:sz w:val="20"/>
          <w:szCs w:val="20"/>
        </w:rPr>
      </w:pPr>
    </w:p>
    <w:p w14:paraId="5A204D93" w14:textId="77777777" w:rsidR="000E3906" w:rsidRPr="00E47C65" w:rsidRDefault="29BF6FBF" w:rsidP="00B80E55">
      <w:pPr>
        <w:shd w:val="clear" w:color="auto" w:fill="9CC2E5" w:themeFill="accent1" w:themeFillTint="99"/>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6.0 </w:t>
      </w:r>
      <w:bookmarkStart w:id="36" w:name="DataManagementPlan"/>
      <w:r w:rsidRPr="00E47C65">
        <w:rPr>
          <w:rFonts w:ascii="Arial" w:eastAsiaTheme="minorEastAsia" w:hAnsi="Arial" w:cs="Arial"/>
          <w:b/>
          <w:bCs/>
          <w:sz w:val="20"/>
          <w:szCs w:val="20"/>
        </w:rPr>
        <w:t>Data Management Plan</w:t>
      </w:r>
      <w:bookmarkEnd w:id="36"/>
    </w:p>
    <w:p w14:paraId="244CF944" w14:textId="361ED8EC" w:rsidR="000E3906" w:rsidRPr="00E47C65" w:rsidRDefault="000E3906" w:rsidP="00B80E55">
      <w:pPr>
        <w:contextualSpacing/>
        <w:rPr>
          <w:rFonts w:ascii="Arial" w:eastAsiaTheme="minorEastAsia" w:hAnsi="Arial" w:cs="Arial"/>
          <w:b/>
          <w:bCs/>
          <w:sz w:val="20"/>
          <w:szCs w:val="20"/>
        </w:rPr>
      </w:pPr>
    </w:p>
    <w:p w14:paraId="6C2B1533" w14:textId="77777777" w:rsidR="006E05FF" w:rsidRPr="00E47C65" w:rsidRDefault="006E05F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6.1 </w:t>
      </w:r>
      <w:bookmarkStart w:id="37" w:name="DataAnalysis"/>
      <w:r w:rsidRPr="00E47C65">
        <w:rPr>
          <w:rFonts w:ascii="Arial" w:eastAsiaTheme="minorEastAsia" w:hAnsi="Arial" w:cs="Arial"/>
          <w:b/>
          <w:bCs/>
          <w:sz w:val="20"/>
          <w:szCs w:val="20"/>
        </w:rPr>
        <w:t>Data Analysis</w:t>
      </w:r>
      <w:bookmarkEnd w:id="37"/>
    </w:p>
    <w:p w14:paraId="0AD2AC87" w14:textId="77777777" w:rsidR="000F0B1F" w:rsidRPr="00E47C65" w:rsidRDefault="000F0B1F" w:rsidP="000F0B1F">
      <w:pPr>
        <w:pStyle w:val="NormalWeb"/>
        <w:spacing w:before="0" w:beforeAutospacing="0" w:after="0" w:afterAutospacing="0"/>
        <w:ind w:left="360"/>
        <w:jc w:val="both"/>
        <w:rPr>
          <w:rFonts w:ascii="Arial" w:hAnsi="Arial" w:cs="Arial"/>
          <w:color w:val="000000"/>
          <w:sz w:val="20"/>
          <w:szCs w:val="20"/>
        </w:rPr>
      </w:pPr>
      <w:proofErr w:type="spellStart"/>
      <w:r w:rsidRPr="00E47C65">
        <w:rPr>
          <w:rFonts w:ascii="Arial" w:hAnsi="Arial" w:cs="Arial"/>
          <w:color w:val="000000"/>
          <w:sz w:val="20"/>
          <w:szCs w:val="20"/>
        </w:rPr>
        <w:t>PsychoPy</w:t>
      </w:r>
      <w:proofErr w:type="spellEnd"/>
      <w:r w:rsidRPr="00E47C65">
        <w:rPr>
          <w:rFonts w:ascii="Arial" w:hAnsi="Arial" w:cs="Arial"/>
          <w:color w:val="000000"/>
          <w:sz w:val="20"/>
          <w:szCs w:val="20"/>
        </w:rPr>
        <w:t xml:space="preserve"> and Microsoft Excel the investigator will assess reaction time data reported in </w:t>
      </w:r>
      <w:proofErr w:type="spellStart"/>
      <w:r w:rsidRPr="00E47C65">
        <w:rPr>
          <w:rFonts w:ascii="Arial" w:hAnsi="Arial" w:cs="Arial"/>
          <w:color w:val="000000"/>
          <w:sz w:val="20"/>
          <w:szCs w:val="20"/>
        </w:rPr>
        <w:t>ms.</w:t>
      </w:r>
      <w:proofErr w:type="spellEnd"/>
    </w:p>
    <w:p w14:paraId="7F64D56C" w14:textId="53FC5C19" w:rsidR="000F0B1F" w:rsidRPr="00E47C65" w:rsidRDefault="000F0B1F" w:rsidP="000F0B1F">
      <w:pPr>
        <w:pStyle w:val="NormalWeb"/>
        <w:spacing w:before="0" w:beforeAutospacing="0" w:after="0" w:afterAutospacing="0"/>
        <w:ind w:left="360"/>
        <w:jc w:val="both"/>
      </w:pPr>
      <w:r w:rsidRPr="00E47C65">
        <w:rPr>
          <w:rFonts w:ascii="Arial" w:hAnsi="Arial" w:cs="Arial"/>
          <w:color w:val="000000"/>
          <w:sz w:val="20"/>
          <w:szCs w:val="20"/>
        </w:rPr>
        <w:t>First, when analyzing reation times and regressions out of or into a region, we’ll remove from analyses all trials for which the answer chosen by participant does not align with the item/language in audio. Also, reaction time that shows negative value from the first set of trials will be removed under the assumption that such data is not indicative of any meaningful cognitive behavior. In addition to using absolute cutoffs to remove extreme values, researcher will also use the standard deviation method (calculated separately by subject and by item) to remove values in a given condition that exceed 2 standard deviations above or below the participant or item mean for each condition. Once outliers are removed, the data for each dependent variable are analyzed using ANOVAs and t tests, which are conducted separately for each region of interest, once by subjects and once by items. For further analysis, Bay</w:t>
      </w:r>
      <w:r w:rsidR="00B556DC" w:rsidRPr="00E47C65">
        <w:rPr>
          <w:rFonts w:ascii="Arial" w:hAnsi="Arial" w:cs="Arial"/>
          <w:color w:val="000000"/>
          <w:sz w:val="20"/>
          <w:szCs w:val="20"/>
        </w:rPr>
        <w:t>e</w:t>
      </w:r>
      <w:r w:rsidRPr="00E47C65">
        <w:rPr>
          <w:rFonts w:ascii="Arial" w:hAnsi="Arial" w:cs="Arial"/>
          <w:color w:val="000000"/>
          <w:sz w:val="20"/>
          <w:szCs w:val="20"/>
        </w:rPr>
        <w:t xml:space="preserve">sian model of regression will be used to measure the correlation between </w:t>
      </w:r>
      <w:r w:rsidR="00B556DC" w:rsidRPr="00E47C65">
        <w:rPr>
          <w:rFonts w:ascii="Arial" w:hAnsi="Arial" w:cs="Arial"/>
          <w:color w:val="000000"/>
          <w:sz w:val="20"/>
          <w:szCs w:val="20"/>
        </w:rPr>
        <w:t xml:space="preserve">participants </w:t>
      </w:r>
      <w:r w:rsidRPr="00E47C65">
        <w:rPr>
          <w:rFonts w:ascii="Arial" w:hAnsi="Arial" w:cs="Arial"/>
          <w:color w:val="000000"/>
          <w:sz w:val="20"/>
          <w:szCs w:val="20"/>
        </w:rPr>
        <w:t xml:space="preserve">language proficiency and linguistic performance in the </w:t>
      </w:r>
      <w:r w:rsidR="00B556DC" w:rsidRPr="00E47C65">
        <w:rPr>
          <w:rFonts w:ascii="Arial" w:hAnsi="Arial" w:cs="Arial"/>
          <w:color w:val="000000"/>
          <w:sz w:val="20"/>
          <w:szCs w:val="20"/>
        </w:rPr>
        <w:t>experiments</w:t>
      </w:r>
      <w:r w:rsidRPr="00E47C65">
        <w:rPr>
          <w:rFonts w:ascii="Arial" w:hAnsi="Arial" w:cs="Arial"/>
          <w:color w:val="000000"/>
          <w:sz w:val="20"/>
          <w:szCs w:val="20"/>
        </w:rPr>
        <w:t>.</w:t>
      </w:r>
    </w:p>
    <w:p w14:paraId="643EC357" w14:textId="77777777" w:rsidR="006E05FF" w:rsidRPr="00E47C65" w:rsidRDefault="006E05FF" w:rsidP="00B80E55">
      <w:pPr>
        <w:contextualSpacing/>
        <w:rPr>
          <w:rFonts w:ascii="Arial" w:eastAsiaTheme="minorEastAsia" w:hAnsi="Arial" w:cs="Arial"/>
          <w:i/>
          <w:iCs/>
          <w:sz w:val="20"/>
          <w:szCs w:val="20"/>
        </w:rPr>
      </w:pPr>
    </w:p>
    <w:p w14:paraId="56D8BAF8" w14:textId="77777777" w:rsidR="006E05FF" w:rsidRPr="00E47C65" w:rsidRDefault="006E05F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6.2 </w:t>
      </w:r>
      <w:bookmarkStart w:id="38" w:name="DataSecurity"/>
      <w:r w:rsidRPr="00E47C65">
        <w:rPr>
          <w:rFonts w:ascii="Arial" w:eastAsiaTheme="minorEastAsia" w:hAnsi="Arial" w:cs="Arial"/>
          <w:b/>
          <w:bCs/>
          <w:sz w:val="20"/>
          <w:szCs w:val="20"/>
        </w:rPr>
        <w:t>Data Security</w:t>
      </w:r>
      <w:bookmarkEnd w:id="38"/>
    </w:p>
    <w:p w14:paraId="2DFDABC3" w14:textId="5D9E2C78" w:rsidR="001409EC" w:rsidRPr="00E47C65" w:rsidRDefault="47CFF86D" w:rsidP="001409EC">
      <w:pPr>
        <w:ind w:left="360"/>
        <w:contextualSpacing/>
        <w:jc w:val="both"/>
        <w:rPr>
          <w:rFonts w:ascii="Arial" w:eastAsiaTheme="minorEastAsia" w:hAnsi="Arial" w:cs="Arial"/>
          <w:sz w:val="20"/>
          <w:szCs w:val="20"/>
        </w:rPr>
      </w:pPr>
      <w:r w:rsidRPr="00E47C65">
        <w:rPr>
          <w:rFonts w:ascii="Arial" w:eastAsiaTheme="minorEastAsia" w:hAnsi="Arial" w:cs="Arial"/>
          <w:sz w:val="20"/>
          <w:szCs w:val="20"/>
        </w:rPr>
        <w:t xml:space="preserve">There are various steps that will be taken to protect and secure the data and identify of each participant. As soon as participants sign consent form, they will receive </w:t>
      </w:r>
      <w:r w:rsidRPr="00E47C65">
        <w:rPr>
          <w:rFonts w:ascii="Arial" w:hAnsi="Arial" w:cs="Arial"/>
          <w:sz w:val="20"/>
          <w:szCs w:val="20"/>
        </w:rPr>
        <w:t xml:space="preserve">a unique </w:t>
      </w:r>
      <w:r w:rsidR="001409EC" w:rsidRPr="00E47C65">
        <w:rPr>
          <w:rFonts w:ascii="Arial" w:eastAsiaTheme="minorEastAsia" w:hAnsi="Arial" w:cs="Arial"/>
          <w:sz w:val="20"/>
          <w:szCs w:val="20"/>
        </w:rPr>
        <w:t>subject number (i.e., participant ID number) in order to maintain confidentiality</w:t>
      </w:r>
      <w:r w:rsidRPr="00E47C65">
        <w:rPr>
          <w:rFonts w:ascii="Arial" w:eastAsiaTheme="minorEastAsia" w:hAnsi="Arial" w:cs="Arial"/>
          <w:sz w:val="20"/>
          <w:szCs w:val="20"/>
        </w:rPr>
        <w:t xml:space="preserve">. </w:t>
      </w:r>
      <w:r w:rsidR="001409EC" w:rsidRPr="00E47C65">
        <w:rPr>
          <w:rFonts w:ascii="Arial" w:eastAsiaTheme="minorEastAsia" w:hAnsi="Arial" w:cs="Arial"/>
          <w:sz w:val="20"/>
          <w:szCs w:val="20"/>
        </w:rPr>
        <w:t xml:space="preserve">The data will be kept in a password-protected computer that will be kept at the researcher’s private office: Room 5186, 15 Seminary Place, New Brunswick, NJ 08901. </w:t>
      </w:r>
      <w:r w:rsidRPr="00E47C65">
        <w:rPr>
          <w:rFonts w:ascii="Arial" w:hAnsi="Arial" w:cs="Arial"/>
          <w:sz w:val="20"/>
          <w:szCs w:val="20"/>
        </w:rPr>
        <w:t xml:space="preserve">The only person with access to this data </w:t>
      </w:r>
      <w:r w:rsidR="001409EC" w:rsidRPr="00E47C65">
        <w:rPr>
          <w:rFonts w:ascii="Arial" w:hAnsi="Arial" w:cs="Arial"/>
          <w:sz w:val="20"/>
          <w:szCs w:val="20"/>
        </w:rPr>
        <w:t xml:space="preserve">and the location where the computer is kept </w:t>
      </w:r>
      <w:r w:rsidRPr="00E47C65">
        <w:rPr>
          <w:rFonts w:ascii="Arial" w:hAnsi="Arial" w:cs="Arial"/>
          <w:sz w:val="20"/>
          <w:szCs w:val="20"/>
        </w:rPr>
        <w:t xml:space="preserve">will be the principal investigator. </w:t>
      </w:r>
      <w:r w:rsidRPr="00E47C65">
        <w:rPr>
          <w:rFonts w:ascii="Arial" w:eastAsiaTheme="minorEastAsia" w:hAnsi="Arial" w:cs="Arial"/>
          <w:sz w:val="20"/>
          <w:szCs w:val="20"/>
        </w:rPr>
        <w:t xml:space="preserve"> At a time that the data are no longer needed, printed records will be </w:t>
      </w:r>
      <w:r w:rsidR="00D2083F" w:rsidRPr="00E47C65">
        <w:rPr>
          <w:rFonts w:ascii="Arial" w:eastAsiaTheme="minorEastAsia" w:hAnsi="Arial" w:cs="Arial"/>
          <w:sz w:val="20"/>
          <w:szCs w:val="20"/>
        </w:rPr>
        <w:t xml:space="preserve">shredded, </w:t>
      </w:r>
      <w:r w:rsidRPr="00E47C65">
        <w:rPr>
          <w:rFonts w:ascii="Arial" w:eastAsiaTheme="minorEastAsia" w:hAnsi="Arial" w:cs="Arial"/>
          <w:sz w:val="20"/>
          <w:szCs w:val="20"/>
        </w:rPr>
        <w:lastRenderedPageBreak/>
        <w:t>and computer files will be deleted.</w:t>
      </w:r>
      <w:r w:rsidR="001409EC" w:rsidRPr="00E47C65">
        <w:rPr>
          <w:rFonts w:ascii="Arial" w:eastAsiaTheme="minorEastAsia" w:hAnsi="Arial" w:cs="Arial"/>
          <w:sz w:val="20"/>
          <w:szCs w:val="20"/>
        </w:rPr>
        <w:t xml:space="preserve"> At no time will anyone not associated with the project have access to any information on subjects. </w:t>
      </w:r>
    </w:p>
    <w:p w14:paraId="7089447E" w14:textId="4F14A6C3" w:rsidR="00346B44" w:rsidRPr="00E47C65" w:rsidRDefault="00346B44" w:rsidP="00B44268">
      <w:pPr>
        <w:tabs>
          <w:tab w:val="left" w:pos="2160"/>
          <w:tab w:val="left" w:pos="2940"/>
        </w:tabs>
        <w:ind w:left="360"/>
        <w:contextualSpacing/>
        <w:rPr>
          <w:rFonts w:ascii="Arial" w:eastAsiaTheme="minorEastAsia" w:hAnsi="Arial" w:cs="Arial"/>
          <w:sz w:val="20"/>
          <w:szCs w:val="20"/>
        </w:rPr>
      </w:pPr>
    </w:p>
    <w:p w14:paraId="764A300D" w14:textId="77777777" w:rsidR="00B44268" w:rsidRPr="00E47C65" w:rsidRDefault="00B44268" w:rsidP="00B44268">
      <w:pPr>
        <w:contextualSpacing/>
        <w:jc w:val="both"/>
        <w:rPr>
          <w:rFonts w:ascii="Arial" w:eastAsiaTheme="minorEastAsia" w:hAnsi="Arial" w:cs="Arial"/>
          <w:sz w:val="20"/>
          <w:szCs w:val="20"/>
        </w:rPr>
      </w:pPr>
    </w:p>
    <w:p w14:paraId="6114B73D" w14:textId="4825E347" w:rsidR="00346B44" w:rsidRPr="00E47C65" w:rsidRDefault="00346B44" w:rsidP="00BB4D66">
      <w:pPr>
        <w:contextualSpacing/>
        <w:rPr>
          <w:rFonts w:ascii="Arial" w:eastAsiaTheme="minorEastAsia" w:hAnsi="Arial" w:cs="Arial"/>
          <w:b/>
          <w:bCs/>
          <w:sz w:val="20"/>
          <w:szCs w:val="20"/>
        </w:rPr>
      </w:pPr>
      <w:bookmarkStart w:id="39" w:name="DataandSafetyMonitoring"/>
      <w:r w:rsidRPr="00E47C65">
        <w:rPr>
          <w:rFonts w:ascii="Arial" w:eastAsiaTheme="minorEastAsia" w:hAnsi="Arial" w:cs="Arial"/>
          <w:b/>
          <w:bCs/>
          <w:sz w:val="20"/>
          <w:szCs w:val="20"/>
        </w:rPr>
        <w:t>6.3 Data and Safety Monitoring</w:t>
      </w:r>
      <w:bookmarkStart w:id="40" w:name="six3"/>
      <w:bookmarkEnd w:id="40"/>
    </w:p>
    <w:bookmarkEnd w:id="39"/>
    <w:p w14:paraId="72C682AA" w14:textId="35798F02" w:rsidR="00346B44" w:rsidRPr="00E47C65" w:rsidRDefault="00B44268" w:rsidP="00346B44">
      <w:pPr>
        <w:ind w:left="360"/>
        <w:contextualSpacing/>
        <w:jc w:val="both"/>
        <w:rPr>
          <w:rFonts w:ascii="Arial" w:eastAsiaTheme="minorEastAsia" w:hAnsi="Arial" w:cs="Arial"/>
          <w:sz w:val="20"/>
          <w:szCs w:val="20"/>
        </w:rPr>
      </w:pPr>
      <w:r w:rsidRPr="00E47C65">
        <w:rPr>
          <w:rFonts w:ascii="Arial" w:eastAsiaTheme="minorEastAsia" w:hAnsi="Arial" w:cs="Arial"/>
          <w:sz w:val="20"/>
          <w:szCs w:val="20"/>
        </w:rPr>
        <w:t>N/A</w:t>
      </w:r>
    </w:p>
    <w:p w14:paraId="448F95FD" w14:textId="77777777" w:rsidR="00346B44" w:rsidRPr="00E47C65" w:rsidRDefault="00346B44" w:rsidP="00DB5552">
      <w:pPr>
        <w:pStyle w:val="ListParagraph"/>
        <w:numPr>
          <w:ilvl w:val="0"/>
          <w:numId w:val="31"/>
        </w:numPr>
        <w:spacing w:after="0" w:line="240" w:lineRule="auto"/>
        <w:jc w:val="both"/>
        <w:rPr>
          <w:rFonts w:ascii="Arial" w:eastAsiaTheme="minorEastAsia" w:hAnsi="Arial" w:cs="Arial"/>
          <w:b/>
          <w:sz w:val="20"/>
          <w:szCs w:val="20"/>
        </w:rPr>
      </w:pPr>
      <w:r w:rsidRPr="00E47C65">
        <w:rPr>
          <w:rFonts w:ascii="Arial" w:eastAsiaTheme="minorEastAsia" w:hAnsi="Arial" w:cs="Arial"/>
          <w:b/>
          <w:sz w:val="20"/>
          <w:szCs w:val="20"/>
        </w:rPr>
        <w:t>Data/Safety Monitoring Plan</w:t>
      </w:r>
    </w:p>
    <w:p w14:paraId="487F7E7E" w14:textId="77777777" w:rsidR="00B44268" w:rsidRPr="00E47C65" w:rsidRDefault="00B44268" w:rsidP="00242A18">
      <w:pPr>
        <w:ind w:left="360" w:firstLine="360"/>
        <w:contextualSpacing/>
        <w:jc w:val="both"/>
        <w:rPr>
          <w:rFonts w:ascii="Arial" w:eastAsiaTheme="minorEastAsia" w:hAnsi="Arial" w:cs="Arial"/>
          <w:sz w:val="20"/>
          <w:szCs w:val="20"/>
        </w:rPr>
      </w:pPr>
      <w:r w:rsidRPr="00E47C65">
        <w:rPr>
          <w:rFonts w:ascii="Arial" w:eastAsiaTheme="minorEastAsia" w:hAnsi="Arial" w:cs="Arial"/>
          <w:sz w:val="20"/>
          <w:szCs w:val="20"/>
        </w:rPr>
        <w:t>N/A</w:t>
      </w:r>
    </w:p>
    <w:p w14:paraId="4E6309E5" w14:textId="77777777" w:rsidR="00B44268" w:rsidRPr="00E47C65" w:rsidRDefault="00B44268" w:rsidP="001E0D04">
      <w:pPr>
        <w:pStyle w:val="ListParagraph"/>
        <w:spacing w:after="0" w:line="240" w:lineRule="auto"/>
        <w:jc w:val="both"/>
        <w:rPr>
          <w:rFonts w:ascii="Arial" w:eastAsiaTheme="minorEastAsia" w:hAnsi="Arial" w:cs="Arial"/>
          <w:sz w:val="20"/>
          <w:szCs w:val="20"/>
        </w:rPr>
      </w:pPr>
    </w:p>
    <w:p w14:paraId="070CE2A2" w14:textId="77777777" w:rsidR="00346B44" w:rsidRPr="00E47C65" w:rsidRDefault="00346B44" w:rsidP="00346B44">
      <w:pPr>
        <w:contextualSpacing/>
        <w:jc w:val="both"/>
        <w:rPr>
          <w:rFonts w:ascii="Arial" w:eastAsiaTheme="minorEastAsia" w:hAnsi="Arial" w:cs="Arial"/>
          <w:iCs/>
          <w:sz w:val="20"/>
          <w:szCs w:val="20"/>
        </w:rPr>
      </w:pPr>
    </w:p>
    <w:p w14:paraId="145F0831" w14:textId="77777777" w:rsidR="00346B44" w:rsidRPr="00E47C65" w:rsidRDefault="00346B44" w:rsidP="00DB5552">
      <w:pPr>
        <w:pStyle w:val="ListParagraph"/>
        <w:numPr>
          <w:ilvl w:val="0"/>
          <w:numId w:val="31"/>
        </w:numPr>
        <w:spacing w:after="0" w:line="240" w:lineRule="auto"/>
        <w:jc w:val="both"/>
        <w:rPr>
          <w:rFonts w:ascii="Arial" w:eastAsiaTheme="minorEastAsia" w:hAnsi="Arial" w:cs="Arial"/>
          <w:b/>
          <w:sz w:val="20"/>
          <w:szCs w:val="20"/>
        </w:rPr>
      </w:pPr>
      <w:r w:rsidRPr="00E47C65">
        <w:rPr>
          <w:rFonts w:ascii="Arial" w:eastAsiaTheme="minorEastAsia" w:hAnsi="Arial" w:cs="Arial"/>
          <w:b/>
          <w:sz w:val="20"/>
          <w:szCs w:val="20"/>
        </w:rPr>
        <w:t>Data/Safety Monitoring Board Details</w:t>
      </w:r>
    </w:p>
    <w:p w14:paraId="4D983696" w14:textId="77777777" w:rsidR="00242A18" w:rsidRPr="00E47C65" w:rsidRDefault="00242A18" w:rsidP="00242A18">
      <w:pPr>
        <w:ind w:left="360" w:firstLine="360"/>
        <w:contextualSpacing/>
        <w:jc w:val="both"/>
        <w:rPr>
          <w:rFonts w:ascii="Arial" w:eastAsiaTheme="minorEastAsia" w:hAnsi="Arial" w:cs="Arial"/>
          <w:sz w:val="20"/>
          <w:szCs w:val="20"/>
        </w:rPr>
      </w:pPr>
      <w:r w:rsidRPr="00E47C65">
        <w:rPr>
          <w:rFonts w:ascii="Arial" w:eastAsiaTheme="minorEastAsia" w:hAnsi="Arial" w:cs="Arial"/>
          <w:sz w:val="20"/>
          <w:szCs w:val="20"/>
        </w:rPr>
        <w:t>N/A</w:t>
      </w:r>
    </w:p>
    <w:p w14:paraId="5A6E1E96" w14:textId="77777777" w:rsidR="00242A18" w:rsidRPr="00E47C65" w:rsidRDefault="00242A18" w:rsidP="00346B44">
      <w:pPr>
        <w:ind w:left="720"/>
        <w:contextualSpacing/>
        <w:jc w:val="both"/>
        <w:rPr>
          <w:rFonts w:ascii="Arial" w:eastAsiaTheme="minorEastAsia" w:hAnsi="Arial" w:cs="Arial"/>
          <w:sz w:val="20"/>
          <w:szCs w:val="20"/>
        </w:rPr>
      </w:pPr>
    </w:p>
    <w:p w14:paraId="0EC8D741" w14:textId="5882E0E3" w:rsidR="006E05FF" w:rsidRPr="00E47C65" w:rsidRDefault="006E05FF" w:rsidP="00B80E55">
      <w:pPr>
        <w:contextualSpacing/>
        <w:rPr>
          <w:rFonts w:ascii="Arial" w:eastAsiaTheme="minorEastAsia" w:hAnsi="Arial" w:cs="Arial"/>
          <w:i/>
          <w:iCs/>
          <w:sz w:val="20"/>
          <w:szCs w:val="20"/>
        </w:rPr>
      </w:pPr>
    </w:p>
    <w:p w14:paraId="2163AD43" w14:textId="1EDB8065" w:rsidR="006E05FF" w:rsidRPr="00E47C65" w:rsidRDefault="006E05F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6.</w:t>
      </w:r>
      <w:r w:rsidR="00346B44" w:rsidRPr="00E47C65">
        <w:rPr>
          <w:rFonts w:ascii="Arial" w:eastAsiaTheme="minorEastAsia" w:hAnsi="Arial" w:cs="Arial"/>
          <w:b/>
          <w:bCs/>
          <w:sz w:val="20"/>
          <w:szCs w:val="20"/>
        </w:rPr>
        <w:t>4</w:t>
      </w:r>
      <w:r w:rsidRPr="00E47C65">
        <w:rPr>
          <w:rFonts w:ascii="Arial" w:eastAsiaTheme="minorEastAsia" w:hAnsi="Arial" w:cs="Arial"/>
          <w:b/>
          <w:bCs/>
          <w:sz w:val="20"/>
          <w:szCs w:val="20"/>
        </w:rPr>
        <w:t xml:space="preserve"> </w:t>
      </w:r>
      <w:bookmarkStart w:id="41" w:name="ReportingResults"/>
      <w:r w:rsidRPr="00E47C65">
        <w:rPr>
          <w:rFonts w:ascii="Arial" w:eastAsiaTheme="minorEastAsia" w:hAnsi="Arial" w:cs="Arial"/>
          <w:b/>
          <w:bCs/>
          <w:sz w:val="20"/>
          <w:szCs w:val="20"/>
        </w:rPr>
        <w:t>Reporting Results</w:t>
      </w:r>
    </w:p>
    <w:bookmarkEnd w:id="41"/>
    <w:p w14:paraId="07FA97B8" w14:textId="77777777" w:rsidR="006E05FF" w:rsidRPr="00E47C65" w:rsidRDefault="006E05FF" w:rsidP="00B80E55">
      <w:pPr>
        <w:contextualSpacing/>
        <w:jc w:val="both"/>
        <w:rPr>
          <w:rFonts w:ascii="Arial" w:eastAsiaTheme="minorEastAsia" w:hAnsi="Arial" w:cs="Arial"/>
          <w:b/>
          <w:bCs/>
          <w:sz w:val="20"/>
          <w:szCs w:val="20"/>
        </w:rPr>
      </w:pPr>
    </w:p>
    <w:p w14:paraId="2573AE5B" w14:textId="07DC0695" w:rsidR="794A34FF" w:rsidRPr="00E47C65" w:rsidRDefault="794A34FF" w:rsidP="00DB5552">
      <w:pPr>
        <w:pStyle w:val="ListParagraph"/>
        <w:numPr>
          <w:ilvl w:val="0"/>
          <w:numId w:val="30"/>
        </w:numPr>
        <w:spacing w:after="0" w:line="240" w:lineRule="auto"/>
        <w:ind w:left="720"/>
        <w:jc w:val="both"/>
        <w:rPr>
          <w:rFonts w:ascii="Arial" w:hAnsi="Arial" w:cs="Arial"/>
          <w:b/>
          <w:bCs/>
          <w:sz w:val="20"/>
          <w:szCs w:val="20"/>
        </w:rPr>
      </w:pPr>
      <w:r w:rsidRPr="00E47C65">
        <w:rPr>
          <w:rFonts w:ascii="Arial" w:eastAsiaTheme="minorEastAsia" w:hAnsi="Arial" w:cs="Arial"/>
          <w:b/>
          <w:bCs/>
          <w:sz w:val="20"/>
          <w:szCs w:val="20"/>
        </w:rPr>
        <w:t>Subject Results Reporting</w:t>
      </w:r>
    </w:p>
    <w:p w14:paraId="43ED63CA" w14:textId="53F10DA8" w:rsidR="001E0D04" w:rsidRPr="00E47C65" w:rsidRDefault="00475DFB" w:rsidP="00B80E55">
      <w:pPr>
        <w:ind w:left="720"/>
        <w:contextualSpacing/>
        <w:jc w:val="both"/>
        <w:rPr>
          <w:rFonts w:ascii="Arial" w:eastAsiaTheme="minorEastAsia" w:hAnsi="Arial" w:cs="Arial"/>
          <w:sz w:val="20"/>
          <w:szCs w:val="20"/>
        </w:rPr>
      </w:pPr>
      <w:r w:rsidRPr="00E47C65">
        <w:rPr>
          <w:rFonts w:ascii="Arial" w:eastAsiaTheme="minorEastAsia" w:hAnsi="Arial" w:cs="Arial"/>
          <w:sz w:val="20"/>
          <w:szCs w:val="20"/>
        </w:rPr>
        <w:t>N/A</w:t>
      </w:r>
    </w:p>
    <w:p w14:paraId="4E56C921" w14:textId="77777777" w:rsidR="00242A18" w:rsidRPr="00E47C65" w:rsidRDefault="00242A18" w:rsidP="00B80E55">
      <w:pPr>
        <w:ind w:left="720"/>
        <w:contextualSpacing/>
        <w:jc w:val="both"/>
        <w:rPr>
          <w:rFonts w:ascii="Arial" w:eastAsiaTheme="minorEastAsia" w:hAnsi="Arial" w:cs="Arial"/>
          <w:b/>
          <w:bCs/>
          <w:sz w:val="20"/>
          <w:szCs w:val="20"/>
        </w:rPr>
      </w:pPr>
    </w:p>
    <w:p w14:paraId="0FD96F0A" w14:textId="6B3839A5" w:rsidR="001E0D04" w:rsidRPr="00E47C65" w:rsidRDefault="001E0D04" w:rsidP="00DB5552">
      <w:pPr>
        <w:pStyle w:val="ListParagraph"/>
        <w:numPr>
          <w:ilvl w:val="0"/>
          <w:numId w:val="30"/>
        </w:numPr>
        <w:spacing w:after="0" w:line="240" w:lineRule="auto"/>
        <w:ind w:left="720"/>
        <w:jc w:val="both"/>
        <w:rPr>
          <w:rFonts w:ascii="Arial" w:eastAsiaTheme="minorEastAsia" w:hAnsi="Arial" w:cs="Arial"/>
          <w:b/>
          <w:bCs/>
          <w:sz w:val="20"/>
          <w:szCs w:val="20"/>
        </w:rPr>
      </w:pPr>
      <w:r w:rsidRPr="00E47C65">
        <w:rPr>
          <w:rFonts w:ascii="Arial" w:eastAsiaTheme="minorEastAsia" w:hAnsi="Arial" w:cs="Arial"/>
          <w:b/>
          <w:bCs/>
          <w:sz w:val="20"/>
          <w:szCs w:val="20"/>
        </w:rPr>
        <w:t>Aggregate Results</w:t>
      </w:r>
    </w:p>
    <w:p w14:paraId="46BADFC9" w14:textId="7BBA4C27" w:rsidR="007F31FC" w:rsidRPr="00E47C65" w:rsidRDefault="00475DFB" w:rsidP="001E0D04">
      <w:pPr>
        <w:pStyle w:val="ListParagraph"/>
        <w:spacing w:after="0" w:line="240" w:lineRule="auto"/>
        <w:jc w:val="both"/>
        <w:rPr>
          <w:rFonts w:ascii="Arial" w:eastAsiaTheme="minorEastAsia" w:hAnsi="Arial" w:cs="Arial"/>
          <w:bCs/>
          <w:sz w:val="20"/>
          <w:szCs w:val="20"/>
        </w:rPr>
      </w:pPr>
      <w:r w:rsidRPr="00E47C65">
        <w:rPr>
          <w:rFonts w:ascii="Arial" w:eastAsiaTheme="minorEastAsia" w:hAnsi="Arial" w:cs="Arial"/>
          <w:bCs/>
          <w:sz w:val="20"/>
          <w:szCs w:val="20"/>
        </w:rPr>
        <w:t>N/A</w:t>
      </w:r>
    </w:p>
    <w:p w14:paraId="01EF445C" w14:textId="77777777" w:rsidR="00242A18" w:rsidRPr="00E47C65" w:rsidRDefault="00242A18" w:rsidP="001E0D04">
      <w:pPr>
        <w:pStyle w:val="ListParagraph"/>
        <w:spacing w:after="0" w:line="240" w:lineRule="auto"/>
        <w:jc w:val="both"/>
        <w:rPr>
          <w:rFonts w:ascii="Arial" w:eastAsiaTheme="minorEastAsia" w:hAnsi="Arial" w:cs="Arial"/>
          <w:bCs/>
          <w:sz w:val="20"/>
          <w:szCs w:val="20"/>
        </w:rPr>
      </w:pPr>
    </w:p>
    <w:p w14:paraId="5C318380" w14:textId="7FACD660" w:rsidR="007F31FC" w:rsidRPr="00E47C65" w:rsidRDefault="007F31FC" w:rsidP="00DB5552">
      <w:pPr>
        <w:pStyle w:val="ListParagraph"/>
        <w:numPr>
          <w:ilvl w:val="0"/>
          <w:numId w:val="30"/>
        </w:numPr>
        <w:spacing w:after="0" w:line="240" w:lineRule="auto"/>
        <w:ind w:left="720"/>
        <w:jc w:val="both"/>
        <w:rPr>
          <w:rFonts w:ascii="Arial" w:eastAsiaTheme="minorEastAsia" w:hAnsi="Arial" w:cs="Arial"/>
          <w:b/>
          <w:bCs/>
          <w:sz w:val="20"/>
          <w:szCs w:val="20"/>
        </w:rPr>
      </w:pPr>
      <w:r w:rsidRPr="00E47C65">
        <w:rPr>
          <w:rFonts w:ascii="Arial" w:eastAsiaTheme="minorEastAsia" w:hAnsi="Arial" w:cs="Arial"/>
          <w:b/>
          <w:bCs/>
          <w:sz w:val="20"/>
          <w:szCs w:val="20"/>
        </w:rPr>
        <w:t>Professional Reporting</w:t>
      </w:r>
    </w:p>
    <w:p w14:paraId="4B33EFE0" w14:textId="4D9CE038" w:rsidR="00EB621B" w:rsidRPr="00E47C65" w:rsidRDefault="00475DFB" w:rsidP="00EB621B">
      <w:pPr>
        <w:pStyle w:val="ListParagraph"/>
        <w:spacing w:after="0" w:line="240" w:lineRule="auto"/>
        <w:jc w:val="both"/>
        <w:rPr>
          <w:rFonts w:ascii="Arial" w:eastAsiaTheme="minorEastAsia" w:hAnsi="Arial" w:cs="Arial"/>
          <w:bCs/>
          <w:sz w:val="20"/>
          <w:szCs w:val="20"/>
        </w:rPr>
      </w:pPr>
      <w:r w:rsidRPr="00E47C65">
        <w:rPr>
          <w:rFonts w:ascii="Arial" w:eastAsiaTheme="minorEastAsia" w:hAnsi="Arial" w:cs="Arial"/>
          <w:bCs/>
          <w:sz w:val="20"/>
          <w:szCs w:val="20"/>
        </w:rPr>
        <w:t>The results of this study will be shared with members of the academic community at Rutgers and beyond at different conferences.</w:t>
      </w:r>
    </w:p>
    <w:p w14:paraId="1652A9CD" w14:textId="77777777" w:rsidR="00475DFB" w:rsidRPr="00E47C65" w:rsidRDefault="00475DFB" w:rsidP="00EB621B">
      <w:pPr>
        <w:pStyle w:val="ListParagraph"/>
        <w:spacing w:after="0" w:line="240" w:lineRule="auto"/>
        <w:jc w:val="both"/>
        <w:rPr>
          <w:rFonts w:ascii="Arial" w:eastAsiaTheme="minorEastAsia" w:hAnsi="Arial" w:cs="Arial"/>
          <w:bCs/>
          <w:sz w:val="20"/>
          <w:szCs w:val="20"/>
        </w:rPr>
      </w:pPr>
    </w:p>
    <w:p w14:paraId="29150B72" w14:textId="77777777" w:rsidR="007F31FC" w:rsidRPr="00E47C65" w:rsidRDefault="007F31FC" w:rsidP="00DB5552">
      <w:pPr>
        <w:pStyle w:val="ListParagraph"/>
        <w:numPr>
          <w:ilvl w:val="0"/>
          <w:numId w:val="30"/>
        </w:numPr>
        <w:spacing w:after="0" w:line="240" w:lineRule="auto"/>
        <w:ind w:left="720"/>
        <w:jc w:val="both"/>
        <w:rPr>
          <w:rFonts w:ascii="Arial" w:eastAsiaTheme="minorEastAsia" w:hAnsi="Arial" w:cs="Arial"/>
          <w:b/>
          <w:bCs/>
          <w:sz w:val="20"/>
          <w:szCs w:val="20"/>
        </w:rPr>
      </w:pPr>
      <w:r w:rsidRPr="00E47C65">
        <w:rPr>
          <w:rFonts w:ascii="Arial" w:eastAsiaTheme="minorEastAsia" w:hAnsi="Arial" w:cs="Arial"/>
          <w:b/>
          <w:bCs/>
          <w:sz w:val="20"/>
          <w:szCs w:val="20"/>
        </w:rPr>
        <w:t>Clinical Trials Registration, Results Reporting and Consent Posting</w:t>
      </w:r>
    </w:p>
    <w:p w14:paraId="0E1E32E9" w14:textId="601D2D4B" w:rsidR="00497F4A" w:rsidRPr="00E47C65" w:rsidRDefault="00497F4A" w:rsidP="00847AE4">
      <w:pPr>
        <w:pStyle w:val="ListParagraph"/>
        <w:spacing w:after="0" w:line="240" w:lineRule="auto"/>
        <w:jc w:val="both"/>
        <w:rPr>
          <w:rFonts w:ascii="Arial" w:eastAsiaTheme="minorEastAsia" w:hAnsi="Arial" w:cs="Arial"/>
          <w:sz w:val="20"/>
          <w:szCs w:val="20"/>
        </w:rPr>
      </w:pPr>
      <w:r w:rsidRPr="00E47C65">
        <w:rPr>
          <w:rFonts w:ascii="Arial" w:eastAsiaTheme="minorEastAsia" w:hAnsi="Arial" w:cs="Arial"/>
          <w:bCs/>
          <w:sz w:val="20"/>
          <w:szCs w:val="20"/>
        </w:rPr>
        <w:t>N/A</w:t>
      </w:r>
    </w:p>
    <w:p w14:paraId="2C0EA66F" w14:textId="69350D11" w:rsidR="006E05FF" w:rsidRPr="00E47C65" w:rsidRDefault="006E05FF" w:rsidP="00B80E55">
      <w:pPr>
        <w:ind w:left="720"/>
        <w:contextualSpacing/>
        <w:rPr>
          <w:rFonts w:ascii="Arial" w:eastAsiaTheme="minorEastAsia" w:hAnsi="Arial" w:cs="Arial"/>
          <w:i/>
          <w:iCs/>
          <w:sz w:val="20"/>
          <w:szCs w:val="20"/>
        </w:rPr>
      </w:pPr>
    </w:p>
    <w:p w14:paraId="334331D3" w14:textId="33DB2DAA" w:rsidR="007A2E4F" w:rsidRPr="00E47C65" w:rsidRDefault="007A2E4F" w:rsidP="00B80E55">
      <w:pPr>
        <w:ind w:left="720"/>
        <w:contextualSpacing/>
        <w:rPr>
          <w:rFonts w:ascii="Arial" w:eastAsiaTheme="minorEastAsia" w:hAnsi="Arial" w:cs="Arial"/>
          <w:i/>
          <w:iCs/>
          <w:sz w:val="20"/>
          <w:szCs w:val="20"/>
        </w:rPr>
      </w:pPr>
    </w:p>
    <w:p w14:paraId="7A73AD91" w14:textId="42D69993" w:rsidR="007A2E4F" w:rsidRPr="00E47C65" w:rsidRDefault="007A2E4F" w:rsidP="00B80E55">
      <w:pPr>
        <w:ind w:left="720"/>
        <w:contextualSpacing/>
        <w:rPr>
          <w:rFonts w:ascii="Arial" w:eastAsiaTheme="minorEastAsia" w:hAnsi="Arial" w:cs="Arial"/>
          <w:i/>
          <w:iCs/>
          <w:sz w:val="20"/>
          <w:szCs w:val="20"/>
        </w:rPr>
      </w:pPr>
    </w:p>
    <w:p w14:paraId="3DCE66A8" w14:textId="77777777" w:rsidR="007A2E4F" w:rsidRPr="00E47C65" w:rsidRDefault="007A2E4F" w:rsidP="00B80E55">
      <w:pPr>
        <w:ind w:left="720"/>
        <w:contextualSpacing/>
        <w:rPr>
          <w:rFonts w:ascii="Arial" w:eastAsiaTheme="minorEastAsia" w:hAnsi="Arial" w:cs="Arial"/>
          <w:i/>
          <w:iCs/>
          <w:sz w:val="20"/>
          <w:szCs w:val="20"/>
        </w:rPr>
      </w:pPr>
    </w:p>
    <w:p w14:paraId="4913B5A2" w14:textId="7D237F73" w:rsidR="006E05FF" w:rsidRPr="00E47C65" w:rsidRDefault="006E05FF" w:rsidP="00B80E55">
      <w:pPr>
        <w:ind w:left="720" w:hanging="720"/>
        <w:contextualSpacing/>
        <w:rPr>
          <w:rFonts w:ascii="Arial" w:eastAsiaTheme="minorEastAsia" w:hAnsi="Arial" w:cs="Arial"/>
          <w:b/>
          <w:bCs/>
          <w:sz w:val="20"/>
          <w:szCs w:val="20"/>
        </w:rPr>
      </w:pPr>
      <w:r w:rsidRPr="00E47C65">
        <w:rPr>
          <w:rFonts w:ascii="Arial" w:eastAsiaTheme="minorEastAsia" w:hAnsi="Arial" w:cs="Arial"/>
          <w:b/>
          <w:bCs/>
          <w:sz w:val="20"/>
          <w:szCs w:val="20"/>
        </w:rPr>
        <w:t>6.</w:t>
      </w:r>
      <w:r w:rsidR="00A56A0B" w:rsidRPr="00E47C65">
        <w:rPr>
          <w:rFonts w:ascii="Arial" w:eastAsiaTheme="minorEastAsia" w:hAnsi="Arial" w:cs="Arial"/>
          <w:b/>
          <w:bCs/>
          <w:sz w:val="20"/>
          <w:szCs w:val="20"/>
        </w:rPr>
        <w:t>5</w:t>
      </w:r>
      <w:r w:rsidRPr="00E47C65">
        <w:rPr>
          <w:rFonts w:ascii="Arial" w:eastAsiaTheme="minorEastAsia" w:hAnsi="Arial" w:cs="Arial"/>
          <w:b/>
          <w:bCs/>
          <w:sz w:val="20"/>
          <w:szCs w:val="20"/>
        </w:rPr>
        <w:t xml:space="preserve"> </w:t>
      </w:r>
      <w:bookmarkStart w:id="42" w:name="SecondaryUseoftheData"/>
      <w:r w:rsidRPr="00E47C65">
        <w:rPr>
          <w:rFonts w:ascii="Arial" w:eastAsiaTheme="minorEastAsia" w:hAnsi="Arial" w:cs="Arial"/>
          <w:b/>
          <w:bCs/>
          <w:sz w:val="20"/>
          <w:szCs w:val="20"/>
        </w:rPr>
        <w:t xml:space="preserve">Secondary Use of the Data   </w:t>
      </w:r>
      <w:bookmarkEnd w:id="42"/>
    </w:p>
    <w:p w14:paraId="4F400405" w14:textId="155F9B7B" w:rsidR="000E3906" w:rsidRPr="00E47C65" w:rsidRDefault="00475DFB" w:rsidP="00F83F9F">
      <w:pPr>
        <w:ind w:left="360"/>
        <w:contextualSpacing/>
        <w:rPr>
          <w:rFonts w:ascii="Arial" w:hAnsi="Arial" w:cs="Arial"/>
          <w:sz w:val="20"/>
          <w:szCs w:val="20"/>
        </w:rPr>
      </w:pPr>
      <w:r w:rsidRPr="00E47C65">
        <w:rPr>
          <w:rFonts w:ascii="Arial" w:hAnsi="Arial" w:cs="Arial"/>
          <w:sz w:val="20"/>
          <w:szCs w:val="20"/>
        </w:rPr>
        <w:t>N/A</w:t>
      </w:r>
    </w:p>
    <w:p w14:paraId="3880E37D" w14:textId="708CFF6B" w:rsidR="00847AE4" w:rsidRPr="00E47C65" w:rsidRDefault="00847AE4" w:rsidP="00847AE4">
      <w:pPr>
        <w:contextualSpacing/>
        <w:rPr>
          <w:rFonts w:ascii="Arial" w:eastAsiaTheme="minorEastAsia" w:hAnsi="Arial" w:cs="Arial"/>
          <w:b/>
          <w:bCs/>
          <w:strike/>
          <w:sz w:val="20"/>
          <w:szCs w:val="20"/>
        </w:rPr>
      </w:pPr>
    </w:p>
    <w:p w14:paraId="4DB51F5C" w14:textId="77777777" w:rsidR="00847AE4" w:rsidRPr="00E47C65" w:rsidRDefault="00847AE4" w:rsidP="00B80E55">
      <w:pPr>
        <w:contextualSpacing/>
        <w:rPr>
          <w:rFonts w:ascii="Arial" w:eastAsiaTheme="minorEastAsia" w:hAnsi="Arial" w:cs="Arial"/>
          <w:b/>
          <w:bCs/>
          <w:sz w:val="20"/>
          <w:szCs w:val="20"/>
        </w:rPr>
      </w:pPr>
    </w:p>
    <w:p w14:paraId="16590E46" w14:textId="77777777" w:rsidR="006E05FF" w:rsidRPr="00E47C65" w:rsidRDefault="006E05FF" w:rsidP="00B80E55">
      <w:pPr>
        <w:shd w:val="clear" w:color="auto" w:fill="9CC2E5" w:themeFill="accent1" w:themeFillTint="99"/>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7.0 </w:t>
      </w:r>
      <w:bookmarkStart w:id="43" w:name="ResearchRepositories"/>
      <w:r w:rsidRPr="00E47C65">
        <w:rPr>
          <w:rFonts w:ascii="Arial" w:eastAsiaTheme="minorEastAsia" w:hAnsi="Arial" w:cs="Arial"/>
          <w:b/>
          <w:bCs/>
          <w:sz w:val="20"/>
          <w:szCs w:val="20"/>
        </w:rPr>
        <w:t xml:space="preserve">Research Repositories </w:t>
      </w:r>
      <w:bookmarkEnd w:id="43"/>
      <w:r w:rsidRPr="00E47C65">
        <w:rPr>
          <w:rFonts w:ascii="Arial" w:eastAsiaTheme="minorEastAsia" w:hAnsi="Arial" w:cs="Arial"/>
          <w:b/>
          <w:bCs/>
          <w:sz w:val="20"/>
          <w:szCs w:val="20"/>
        </w:rPr>
        <w:t>– Specimens and/or Data</w:t>
      </w:r>
    </w:p>
    <w:p w14:paraId="0E231F8F" w14:textId="06AED0A4" w:rsidR="00F854A2" w:rsidRPr="00E47C65" w:rsidRDefault="00F854A2" w:rsidP="00B80E55">
      <w:pPr>
        <w:pStyle w:val="BlockText"/>
        <w:spacing w:before="0" w:after="0"/>
        <w:ind w:left="0" w:right="0"/>
        <w:contextualSpacing/>
        <w:jc w:val="both"/>
        <w:rPr>
          <w:rFonts w:ascii="Arial" w:eastAsiaTheme="minorEastAsia" w:hAnsi="Arial" w:cs="Arial"/>
          <w:i w:val="0"/>
          <w:sz w:val="20"/>
          <w:szCs w:val="20"/>
        </w:rPr>
      </w:pPr>
    </w:p>
    <w:p w14:paraId="381BE7ED" w14:textId="7731FEC1" w:rsidR="004E017C" w:rsidRPr="00E47C65" w:rsidRDefault="00475DFB" w:rsidP="00B80E55">
      <w:pPr>
        <w:pStyle w:val="BlockText"/>
        <w:spacing w:before="0" w:after="0"/>
        <w:ind w:left="0" w:right="0"/>
        <w:contextualSpacing/>
        <w:jc w:val="both"/>
        <w:rPr>
          <w:rFonts w:ascii="Arial" w:eastAsiaTheme="minorEastAsia" w:hAnsi="Arial" w:cs="Arial"/>
          <w:i w:val="0"/>
          <w:sz w:val="20"/>
          <w:szCs w:val="20"/>
        </w:rPr>
      </w:pPr>
      <w:r w:rsidRPr="00E47C65">
        <w:rPr>
          <w:rFonts w:ascii="Arial" w:eastAsiaTheme="minorEastAsia" w:hAnsi="Arial" w:cs="Arial"/>
          <w:i w:val="0"/>
          <w:sz w:val="20"/>
          <w:szCs w:val="20"/>
        </w:rPr>
        <w:t>N/A</w:t>
      </w:r>
    </w:p>
    <w:p w14:paraId="26DDA52D" w14:textId="77777777" w:rsidR="004E017C" w:rsidRPr="00E47C65" w:rsidRDefault="004E017C" w:rsidP="00B80E55">
      <w:pPr>
        <w:pStyle w:val="BlockText"/>
        <w:spacing w:before="0" w:after="0"/>
        <w:ind w:left="0" w:right="0"/>
        <w:contextualSpacing/>
        <w:jc w:val="both"/>
        <w:rPr>
          <w:rFonts w:ascii="Arial" w:eastAsiaTheme="minorEastAsia" w:hAnsi="Arial" w:cs="Arial"/>
          <w:i w:val="0"/>
          <w:sz w:val="20"/>
          <w:szCs w:val="20"/>
        </w:rPr>
      </w:pPr>
    </w:p>
    <w:p w14:paraId="71395D0F" w14:textId="77777777" w:rsidR="006E05FF" w:rsidRPr="00E47C65" w:rsidRDefault="006E05FF" w:rsidP="00B80E55">
      <w:pPr>
        <w:shd w:val="clear" w:color="auto" w:fill="9CC2E5" w:themeFill="accent1" w:themeFillTint="99"/>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8.0 </w:t>
      </w:r>
      <w:bookmarkStart w:id="44" w:name="ApprovalsAuthorizations"/>
      <w:r w:rsidRPr="00E47C65">
        <w:rPr>
          <w:rFonts w:ascii="Arial" w:eastAsiaTheme="minorEastAsia" w:hAnsi="Arial" w:cs="Arial"/>
          <w:b/>
          <w:bCs/>
          <w:sz w:val="20"/>
          <w:szCs w:val="20"/>
        </w:rPr>
        <w:t>Approvals/Authorizations</w:t>
      </w:r>
      <w:bookmarkEnd w:id="44"/>
    </w:p>
    <w:p w14:paraId="562899A0" w14:textId="5E488DB1" w:rsidR="000F015F" w:rsidRPr="00E47C65" w:rsidRDefault="00EC33DC" w:rsidP="00B80E55">
      <w:pPr>
        <w:pStyle w:val="BodyTextIndent3"/>
        <w:ind w:left="0"/>
        <w:jc w:val="both"/>
        <w:rPr>
          <w:rFonts w:ascii="Arial" w:eastAsiaTheme="minorBidi" w:hAnsi="Arial" w:cs="Arial"/>
          <w:sz w:val="20"/>
          <w:szCs w:val="20"/>
        </w:rPr>
      </w:pPr>
      <w:r w:rsidRPr="00E47C65">
        <w:rPr>
          <w:rFonts w:ascii="Arial" w:eastAsiaTheme="minorBidi" w:hAnsi="Arial" w:cs="Arial"/>
          <w:sz w:val="20"/>
          <w:szCs w:val="20"/>
        </w:rPr>
        <w:t>No approvals at this time.</w:t>
      </w:r>
    </w:p>
    <w:p w14:paraId="2070AA4D" w14:textId="77777777" w:rsidR="00EC33DC" w:rsidRPr="00E47C65" w:rsidRDefault="00EC33DC" w:rsidP="00B80E55">
      <w:pPr>
        <w:pStyle w:val="BodyTextIndent3"/>
        <w:ind w:left="0"/>
        <w:jc w:val="both"/>
        <w:rPr>
          <w:rFonts w:ascii="Arial" w:eastAsiaTheme="minorBidi" w:hAnsi="Arial" w:cs="Arial"/>
          <w:sz w:val="20"/>
          <w:szCs w:val="20"/>
        </w:rPr>
      </w:pPr>
    </w:p>
    <w:p w14:paraId="62ED02E4" w14:textId="567BFAA8" w:rsidR="006E05FF" w:rsidRPr="00E47C65" w:rsidRDefault="006E05FF" w:rsidP="00B80E55">
      <w:pPr>
        <w:pStyle w:val="BodyTextIndent3"/>
        <w:ind w:left="0"/>
        <w:rPr>
          <w:rFonts w:ascii="Arial" w:eastAsiaTheme="minorBidi" w:hAnsi="Arial" w:cs="Arial"/>
          <w:sz w:val="20"/>
          <w:szCs w:val="20"/>
        </w:rPr>
      </w:pPr>
    </w:p>
    <w:p w14:paraId="6D4BF1AB" w14:textId="158329E1" w:rsidR="00327724" w:rsidRPr="00E47C65" w:rsidRDefault="00327724" w:rsidP="00B80E55">
      <w:pPr>
        <w:pStyle w:val="BodyTextIndent3"/>
        <w:ind w:left="0"/>
        <w:rPr>
          <w:rFonts w:ascii="Arial" w:eastAsiaTheme="minorBidi" w:hAnsi="Arial" w:cs="Arial"/>
          <w:sz w:val="20"/>
          <w:szCs w:val="20"/>
        </w:rPr>
      </w:pPr>
    </w:p>
    <w:p w14:paraId="63EA60D9" w14:textId="319242F1" w:rsidR="00327724" w:rsidRPr="00E47C65" w:rsidRDefault="00327724" w:rsidP="00B80E55">
      <w:pPr>
        <w:pStyle w:val="BodyTextIndent3"/>
        <w:ind w:left="0"/>
        <w:rPr>
          <w:rFonts w:ascii="Arial" w:eastAsiaTheme="minorBidi" w:hAnsi="Arial" w:cs="Arial"/>
          <w:color w:val="0070C0"/>
          <w:sz w:val="20"/>
          <w:szCs w:val="20"/>
        </w:rPr>
      </w:pPr>
    </w:p>
    <w:p w14:paraId="531EF6C9" w14:textId="77777777" w:rsidR="00327724" w:rsidRPr="00E47C65" w:rsidRDefault="00327724" w:rsidP="00B80E55">
      <w:pPr>
        <w:pStyle w:val="BodyTextIndent3"/>
        <w:ind w:left="0"/>
        <w:rPr>
          <w:rFonts w:ascii="Arial" w:eastAsiaTheme="minorBidi" w:hAnsi="Arial" w:cs="Arial"/>
          <w:color w:val="0070C0"/>
          <w:sz w:val="20"/>
          <w:szCs w:val="20"/>
        </w:rPr>
      </w:pPr>
    </w:p>
    <w:p w14:paraId="3994D273" w14:textId="77777777" w:rsidR="006E05FF" w:rsidRPr="00E47C65" w:rsidRDefault="006E05FF" w:rsidP="00B80E55">
      <w:pPr>
        <w:shd w:val="clear" w:color="auto" w:fill="9CC2E5" w:themeFill="accent1" w:themeFillTint="99"/>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9.0 </w:t>
      </w:r>
      <w:bookmarkStart w:id="45" w:name="Bibliography"/>
      <w:r w:rsidRPr="00E47C65">
        <w:rPr>
          <w:rFonts w:ascii="Arial" w:eastAsiaTheme="minorEastAsia" w:hAnsi="Arial" w:cs="Arial"/>
          <w:b/>
          <w:bCs/>
          <w:sz w:val="20"/>
          <w:szCs w:val="20"/>
        </w:rPr>
        <w:t>Bibliography</w:t>
      </w:r>
      <w:bookmarkEnd w:id="45"/>
    </w:p>
    <w:p w14:paraId="0ACC7C62" w14:textId="77777777" w:rsidR="003F5680" w:rsidRPr="00E47C65" w:rsidRDefault="003F5680" w:rsidP="00B80E55">
      <w:pPr>
        <w:pStyle w:val="BodyTextIndent3"/>
        <w:ind w:left="0"/>
        <w:rPr>
          <w:rFonts w:ascii="Arial" w:eastAsiaTheme="minorBidi" w:hAnsi="Arial" w:cs="Arial"/>
          <w:color w:val="0070C0"/>
          <w:sz w:val="20"/>
          <w:szCs w:val="20"/>
        </w:rPr>
      </w:pPr>
    </w:p>
    <w:p w14:paraId="7762DE37" w14:textId="77777777" w:rsidR="004D06CA" w:rsidRPr="00E47C65" w:rsidRDefault="004D06CA" w:rsidP="004D06CA">
      <w:pPr>
        <w:rPr>
          <w:rFonts w:ascii="Arial" w:eastAsiaTheme="minorBidi" w:hAnsi="Arial" w:cs="Arial"/>
          <w:sz w:val="20"/>
          <w:szCs w:val="20"/>
        </w:rPr>
      </w:pPr>
    </w:p>
    <w:p w14:paraId="26F3D187" w14:textId="77777777" w:rsidR="004D06CA" w:rsidRPr="00E47C65" w:rsidRDefault="004D06CA" w:rsidP="004D06CA">
      <w:pPr>
        <w:pStyle w:val="paragraph"/>
        <w:spacing w:before="0" w:beforeAutospacing="0" w:after="0" w:afterAutospacing="0"/>
        <w:textAlignment w:val="baseline"/>
        <w:rPr>
          <w:rStyle w:val="normaltextrun"/>
          <w:rFonts w:ascii="Arial" w:hAnsi="Arial" w:cs="Arial"/>
          <w:sz w:val="20"/>
          <w:szCs w:val="20"/>
        </w:rPr>
      </w:pPr>
      <w:proofErr w:type="spellStart"/>
      <w:r w:rsidRPr="00E47C65">
        <w:rPr>
          <w:rStyle w:val="normaltextrun"/>
          <w:rFonts w:ascii="Arial" w:hAnsi="Arial" w:cs="Arial"/>
          <w:sz w:val="20"/>
          <w:szCs w:val="20"/>
        </w:rPr>
        <w:t>Baetens</w:t>
      </w:r>
      <w:proofErr w:type="spellEnd"/>
      <w:r w:rsidRPr="00E47C65">
        <w:rPr>
          <w:rStyle w:val="normaltextrun"/>
          <w:rFonts w:ascii="Arial" w:hAnsi="Arial" w:cs="Arial"/>
          <w:sz w:val="20"/>
          <w:szCs w:val="20"/>
        </w:rPr>
        <w:t xml:space="preserve"> </w:t>
      </w:r>
      <w:proofErr w:type="spellStart"/>
      <w:r w:rsidRPr="00E47C65">
        <w:rPr>
          <w:rStyle w:val="normaltextrun"/>
          <w:rFonts w:ascii="Arial" w:hAnsi="Arial" w:cs="Arial"/>
          <w:sz w:val="20"/>
          <w:szCs w:val="20"/>
        </w:rPr>
        <w:t>Beardsmore</w:t>
      </w:r>
      <w:proofErr w:type="spellEnd"/>
      <w:r w:rsidRPr="00E47C65">
        <w:rPr>
          <w:rStyle w:val="normaltextrun"/>
          <w:rFonts w:ascii="Arial" w:hAnsi="Arial" w:cs="Arial"/>
          <w:sz w:val="20"/>
          <w:szCs w:val="20"/>
        </w:rPr>
        <w:t xml:space="preserve">, H. (1986). Bilingualism: Basic principles. </w:t>
      </w:r>
      <w:proofErr w:type="spellStart"/>
      <w:r w:rsidRPr="00E47C65">
        <w:rPr>
          <w:rStyle w:val="normaltextrun"/>
          <w:rFonts w:ascii="Arial" w:hAnsi="Arial" w:cs="Arial"/>
          <w:sz w:val="20"/>
          <w:szCs w:val="20"/>
        </w:rPr>
        <w:t>Clevedon</w:t>
      </w:r>
      <w:proofErr w:type="spellEnd"/>
      <w:r w:rsidRPr="00E47C65">
        <w:rPr>
          <w:rStyle w:val="normaltextrun"/>
          <w:rFonts w:ascii="Arial" w:hAnsi="Arial" w:cs="Arial"/>
          <w:sz w:val="20"/>
          <w:szCs w:val="20"/>
        </w:rPr>
        <w:t>, England: Multilingual Matters.</w:t>
      </w:r>
    </w:p>
    <w:p w14:paraId="72B9F118" w14:textId="77777777" w:rsidR="004D06CA" w:rsidRPr="00E47C65" w:rsidRDefault="004D06CA" w:rsidP="004D06CA">
      <w:pPr>
        <w:pStyle w:val="paragraph"/>
        <w:spacing w:before="0" w:beforeAutospacing="0" w:after="0" w:afterAutospacing="0"/>
        <w:textAlignment w:val="baseline"/>
        <w:rPr>
          <w:rStyle w:val="normaltextrun"/>
          <w:rFonts w:ascii="Arial" w:hAnsi="Arial" w:cs="Arial"/>
          <w:sz w:val="20"/>
          <w:szCs w:val="20"/>
        </w:rPr>
      </w:pPr>
    </w:p>
    <w:p w14:paraId="626329BE"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lastRenderedPageBreak/>
        <w:t xml:space="preserve">Fricke, M., Kroll, J. F., &amp; </w:t>
      </w:r>
      <w:proofErr w:type="spellStart"/>
      <w:r w:rsidRPr="00E47C65">
        <w:rPr>
          <w:rStyle w:val="normaltextrun"/>
          <w:rFonts w:ascii="Arial" w:hAnsi="Arial" w:cs="Arial"/>
          <w:sz w:val="20"/>
          <w:szCs w:val="20"/>
        </w:rPr>
        <w:t>Dussias</w:t>
      </w:r>
      <w:proofErr w:type="spellEnd"/>
      <w:r w:rsidRPr="00E47C65">
        <w:rPr>
          <w:rStyle w:val="normaltextrun"/>
          <w:rFonts w:ascii="Arial" w:hAnsi="Arial" w:cs="Arial"/>
          <w:sz w:val="20"/>
          <w:szCs w:val="20"/>
        </w:rPr>
        <w:t>, P. E. (2016). Phonetic variation in bilingual speech: A lens for studying the production–comprehension link. Journal of memory and language, 89, 110-137.</w:t>
      </w:r>
    </w:p>
    <w:p w14:paraId="114539F7" w14:textId="77777777" w:rsidR="004D06CA" w:rsidRPr="00E47C65" w:rsidRDefault="004D06CA" w:rsidP="004D06CA">
      <w:pPr>
        <w:pStyle w:val="paragraph"/>
        <w:spacing w:before="0" w:beforeAutospacing="0" w:after="0" w:afterAutospacing="0"/>
        <w:textAlignment w:val="baseline"/>
        <w:rPr>
          <w:rStyle w:val="normaltextrun"/>
          <w:rFonts w:ascii="Arial" w:hAnsi="Arial" w:cs="Arial"/>
          <w:sz w:val="20"/>
          <w:szCs w:val="20"/>
        </w:rPr>
      </w:pPr>
    </w:p>
    <w:p w14:paraId="27CD6756"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roofErr w:type="spellStart"/>
      <w:r w:rsidRPr="00E47C65">
        <w:rPr>
          <w:rStyle w:val="normaltextrun"/>
          <w:rFonts w:ascii="Arial" w:hAnsi="Arial" w:cs="Arial"/>
          <w:sz w:val="20"/>
          <w:szCs w:val="20"/>
        </w:rPr>
        <w:t>Gertken</w:t>
      </w:r>
      <w:proofErr w:type="spellEnd"/>
      <w:r w:rsidRPr="00E47C65">
        <w:rPr>
          <w:rStyle w:val="normaltextrun"/>
          <w:rFonts w:ascii="Arial" w:hAnsi="Arial" w:cs="Arial"/>
          <w:sz w:val="20"/>
          <w:szCs w:val="20"/>
        </w:rPr>
        <w:t xml:space="preserve">, L. M., </w:t>
      </w:r>
      <w:proofErr w:type="spellStart"/>
      <w:r w:rsidRPr="00E47C65">
        <w:rPr>
          <w:rStyle w:val="normaltextrun"/>
          <w:rFonts w:ascii="Arial" w:hAnsi="Arial" w:cs="Arial"/>
          <w:sz w:val="20"/>
          <w:szCs w:val="20"/>
        </w:rPr>
        <w:t>Amengual</w:t>
      </w:r>
      <w:proofErr w:type="spellEnd"/>
      <w:r w:rsidRPr="00E47C65">
        <w:rPr>
          <w:rStyle w:val="normaltextrun"/>
          <w:rFonts w:ascii="Arial" w:hAnsi="Arial" w:cs="Arial"/>
          <w:sz w:val="20"/>
          <w:szCs w:val="20"/>
        </w:rPr>
        <w:t>, M., &amp; Birdsong, D. (2014). Assessing language dominance with the bilingual language profile. Measuring L2 proficiency: Perspectives from SLA, 208, 225.</w:t>
      </w:r>
    </w:p>
    <w:p w14:paraId="0E022756" w14:textId="77777777" w:rsidR="004D06CA" w:rsidRPr="00E47C65" w:rsidRDefault="004D06CA" w:rsidP="004D06CA">
      <w:pPr>
        <w:pStyle w:val="paragraph"/>
        <w:spacing w:before="0" w:beforeAutospacing="0" w:after="0" w:afterAutospacing="0"/>
        <w:textAlignment w:val="baseline"/>
        <w:rPr>
          <w:rStyle w:val="normaltextrun"/>
          <w:rFonts w:ascii="Arial" w:hAnsi="Arial" w:cs="Arial"/>
          <w:sz w:val="20"/>
          <w:szCs w:val="20"/>
        </w:rPr>
      </w:pPr>
    </w:p>
    <w:p w14:paraId="03ABC099"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 xml:space="preserve">Grainger, J., &amp; </w:t>
      </w:r>
      <w:proofErr w:type="spellStart"/>
      <w:r w:rsidRPr="00E47C65">
        <w:rPr>
          <w:rStyle w:val="normaltextrun"/>
          <w:rFonts w:ascii="Arial" w:hAnsi="Arial" w:cs="Arial"/>
          <w:sz w:val="20"/>
          <w:szCs w:val="20"/>
        </w:rPr>
        <w:t>Beauvillain</w:t>
      </w:r>
      <w:proofErr w:type="spellEnd"/>
      <w:r w:rsidRPr="00E47C65">
        <w:rPr>
          <w:rStyle w:val="normaltextrun"/>
          <w:rFonts w:ascii="Arial" w:hAnsi="Arial" w:cs="Arial"/>
          <w:sz w:val="20"/>
          <w:szCs w:val="20"/>
        </w:rPr>
        <w:t>, C. (1987). Language blocking and lexical access in bilinguals. The Quarterly Journal of Experimental Psychology Section A, 39(2), 295-319.</w:t>
      </w:r>
    </w:p>
    <w:p w14:paraId="6F086374" w14:textId="77777777" w:rsidR="004D06CA" w:rsidRPr="00E47C65" w:rsidRDefault="004D06CA" w:rsidP="004D06CA">
      <w:pPr>
        <w:pStyle w:val="paragraph"/>
        <w:spacing w:before="0" w:beforeAutospacing="0" w:after="0" w:afterAutospacing="0"/>
        <w:textAlignment w:val="baseline"/>
        <w:rPr>
          <w:rStyle w:val="normaltextrun"/>
          <w:rFonts w:ascii="Arial" w:hAnsi="Arial" w:cs="Arial"/>
          <w:sz w:val="20"/>
          <w:szCs w:val="20"/>
        </w:rPr>
      </w:pPr>
    </w:p>
    <w:p w14:paraId="2FDC49FC"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Grosjean, F., &amp; Miller, J. L. (1994). Going in and out of languages: An example of bilingual ​flexibility. Psychological science, 5(4), 201-206.</w:t>
      </w:r>
    </w:p>
    <w:p w14:paraId="310F114E" w14:textId="77777777" w:rsidR="004D06CA" w:rsidRPr="00E47C65" w:rsidRDefault="004D06CA" w:rsidP="004D06CA">
      <w:pPr>
        <w:pStyle w:val="paragraph"/>
        <w:spacing w:before="0" w:beforeAutospacing="0" w:after="0" w:afterAutospacing="0"/>
        <w:textAlignment w:val="baseline"/>
        <w:rPr>
          <w:rStyle w:val="normaltextrun"/>
          <w:rFonts w:ascii="Arial" w:hAnsi="Arial" w:cs="Arial"/>
          <w:sz w:val="20"/>
          <w:szCs w:val="20"/>
        </w:rPr>
      </w:pPr>
    </w:p>
    <w:p w14:paraId="2A179F20"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Grosjean, F. (2013). Bilingual and monolingual language modes. The encyclopedia of applied linguistics, 489-493.</w:t>
      </w:r>
    </w:p>
    <w:p w14:paraId="67405488"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29F7D14E"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roofErr w:type="spellStart"/>
      <w:r w:rsidRPr="00E47C65">
        <w:rPr>
          <w:rStyle w:val="normaltextrun"/>
          <w:rFonts w:ascii="Arial" w:hAnsi="Arial" w:cs="Arial"/>
          <w:sz w:val="20"/>
          <w:szCs w:val="20"/>
        </w:rPr>
        <w:t>Hasselmo</w:t>
      </w:r>
      <w:proofErr w:type="spellEnd"/>
      <w:r w:rsidRPr="00E47C65">
        <w:rPr>
          <w:rStyle w:val="normaltextrun"/>
          <w:rFonts w:ascii="Arial" w:hAnsi="Arial" w:cs="Arial"/>
          <w:sz w:val="20"/>
          <w:szCs w:val="20"/>
        </w:rPr>
        <w:t>, N. (1970). Code-switching and modes of speaking. In G. Gilbert (Ed.), Texas studies in bilingualism (pp. 179–210). Berlin, Germany: De Gruyter.</w:t>
      </w:r>
    </w:p>
    <w:p w14:paraId="23256665"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6CD5E7FC"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roofErr w:type="spellStart"/>
      <w:r w:rsidRPr="00E47C65">
        <w:rPr>
          <w:rStyle w:val="normaltextrun"/>
          <w:rFonts w:ascii="Arial" w:hAnsi="Arial" w:cs="Arial"/>
          <w:sz w:val="20"/>
          <w:szCs w:val="20"/>
        </w:rPr>
        <w:t>Izura</w:t>
      </w:r>
      <w:proofErr w:type="spellEnd"/>
      <w:r w:rsidRPr="00E47C65">
        <w:rPr>
          <w:rStyle w:val="normaltextrun"/>
          <w:rFonts w:ascii="Arial" w:hAnsi="Arial" w:cs="Arial"/>
          <w:sz w:val="20"/>
          <w:szCs w:val="20"/>
        </w:rPr>
        <w:t xml:space="preserve">, C., </w:t>
      </w:r>
      <w:proofErr w:type="spellStart"/>
      <w:r w:rsidRPr="00E47C65">
        <w:rPr>
          <w:rStyle w:val="normaltextrun"/>
          <w:rFonts w:ascii="Arial" w:hAnsi="Arial" w:cs="Arial"/>
          <w:sz w:val="20"/>
          <w:szCs w:val="20"/>
        </w:rPr>
        <w:t>Cuetos</w:t>
      </w:r>
      <w:proofErr w:type="spellEnd"/>
      <w:r w:rsidRPr="00E47C65">
        <w:rPr>
          <w:rStyle w:val="normaltextrun"/>
          <w:rFonts w:ascii="Arial" w:hAnsi="Arial" w:cs="Arial"/>
          <w:sz w:val="20"/>
          <w:szCs w:val="20"/>
        </w:rPr>
        <w:t xml:space="preserve">, F., &amp; </w:t>
      </w:r>
      <w:proofErr w:type="spellStart"/>
      <w:r w:rsidRPr="00E47C65">
        <w:rPr>
          <w:rStyle w:val="normaltextrun"/>
          <w:rFonts w:ascii="Arial" w:hAnsi="Arial" w:cs="Arial"/>
          <w:sz w:val="20"/>
          <w:szCs w:val="20"/>
        </w:rPr>
        <w:t>Brysbaert</w:t>
      </w:r>
      <w:proofErr w:type="spellEnd"/>
      <w:r w:rsidRPr="00E47C65">
        <w:rPr>
          <w:rStyle w:val="normaltextrun"/>
          <w:rFonts w:ascii="Arial" w:hAnsi="Arial" w:cs="Arial"/>
          <w:sz w:val="20"/>
          <w:szCs w:val="20"/>
        </w:rPr>
        <w:t xml:space="preserve">, M. (2014). </w:t>
      </w:r>
      <w:proofErr w:type="spellStart"/>
      <w:r w:rsidRPr="00E47C65">
        <w:rPr>
          <w:rStyle w:val="normaltextrun"/>
          <w:rFonts w:ascii="Arial" w:hAnsi="Arial" w:cs="Arial"/>
          <w:sz w:val="20"/>
          <w:szCs w:val="20"/>
        </w:rPr>
        <w:t>Lextale-Esp</w:t>
      </w:r>
      <w:proofErr w:type="spellEnd"/>
      <w:r w:rsidRPr="00E47C65">
        <w:rPr>
          <w:rStyle w:val="normaltextrun"/>
          <w:rFonts w:ascii="Arial" w:hAnsi="Arial" w:cs="Arial"/>
          <w:sz w:val="20"/>
          <w:szCs w:val="20"/>
        </w:rPr>
        <w:t xml:space="preserve">: A test to rapidly and efficiently assess the Spanish vocabulary size. </w:t>
      </w:r>
      <w:proofErr w:type="spellStart"/>
      <w:r w:rsidRPr="00E47C65">
        <w:rPr>
          <w:rStyle w:val="normaltextrun"/>
          <w:rFonts w:ascii="Arial" w:hAnsi="Arial" w:cs="Arial"/>
          <w:sz w:val="20"/>
          <w:szCs w:val="20"/>
        </w:rPr>
        <w:t>Psicológica</w:t>
      </w:r>
      <w:proofErr w:type="spellEnd"/>
      <w:r w:rsidRPr="00E47C65">
        <w:rPr>
          <w:rStyle w:val="normaltextrun"/>
          <w:rFonts w:ascii="Arial" w:hAnsi="Arial" w:cs="Arial"/>
          <w:sz w:val="20"/>
          <w:szCs w:val="20"/>
        </w:rPr>
        <w:t>, 35(1), 49–66.</w:t>
      </w:r>
    </w:p>
    <w:p w14:paraId="6531B0B2" w14:textId="77777777" w:rsidR="004D06CA" w:rsidRPr="00E47C65" w:rsidRDefault="004D06CA" w:rsidP="004D06CA">
      <w:pPr>
        <w:pStyle w:val="paragraph"/>
        <w:spacing w:before="0" w:beforeAutospacing="0" w:after="0" w:afterAutospacing="0"/>
        <w:textAlignment w:val="baseline"/>
        <w:rPr>
          <w:rStyle w:val="normaltextrun"/>
          <w:rFonts w:ascii="Arial" w:hAnsi="Arial" w:cs="Arial"/>
          <w:sz w:val="20"/>
          <w:szCs w:val="20"/>
        </w:rPr>
      </w:pPr>
    </w:p>
    <w:p w14:paraId="3E548A22" w14:textId="77777777" w:rsidR="004D06CA" w:rsidRPr="00E47C65" w:rsidRDefault="004D06CA" w:rsidP="004D06CA">
      <w:pPr>
        <w:pStyle w:val="paragraph"/>
        <w:spacing w:before="0" w:beforeAutospacing="0" w:after="0" w:afterAutospacing="0"/>
        <w:textAlignment w:val="baseline"/>
        <w:rPr>
          <w:rFonts w:ascii="Arial" w:hAnsi="Arial" w:cs="Arial"/>
          <w:sz w:val="20"/>
          <w:szCs w:val="20"/>
        </w:rPr>
      </w:pPr>
      <w:r w:rsidRPr="00E47C65">
        <w:rPr>
          <w:rStyle w:val="normaltextrun"/>
          <w:rFonts w:ascii="Arial" w:hAnsi="Arial" w:cs="Arial"/>
          <w:sz w:val="20"/>
          <w:szCs w:val="20"/>
        </w:rPr>
        <w:t>Li, P., Zhang, F., Yu, A., &amp; Zhao, X. (2020). Language History Questionnaire (LHQ3): An </w:t>
      </w:r>
      <w:r w:rsidRPr="00E47C65">
        <w:rPr>
          <w:rStyle w:val="eop"/>
          <w:rFonts w:ascii="Arial" w:hAnsi="Arial" w:cs="Arial"/>
          <w:sz w:val="20"/>
          <w:szCs w:val="20"/>
        </w:rPr>
        <w:t> </w:t>
      </w:r>
    </w:p>
    <w:p w14:paraId="4C4422A7" w14:textId="77777777" w:rsidR="004D06CA" w:rsidRPr="00E47C65" w:rsidRDefault="004D06CA" w:rsidP="004D06CA">
      <w:pPr>
        <w:pStyle w:val="paragraph"/>
        <w:spacing w:before="0" w:beforeAutospacing="0" w:after="0" w:afterAutospacing="0"/>
        <w:ind w:firstLine="720"/>
        <w:textAlignment w:val="baseline"/>
        <w:rPr>
          <w:rFonts w:ascii="Arial" w:hAnsi="Arial" w:cs="Arial"/>
          <w:sz w:val="20"/>
          <w:szCs w:val="20"/>
        </w:rPr>
      </w:pPr>
      <w:r w:rsidRPr="00E47C65">
        <w:rPr>
          <w:rStyle w:val="normaltextrun"/>
          <w:rFonts w:ascii="Arial" w:hAnsi="Arial" w:cs="Arial"/>
          <w:sz w:val="20"/>
          <w:szCs w:val="20"/>
        </w:rPr>
        <w:t xml:space="preserve">enhanced tool for assessing multilingual experience. Bilingualism: Language and </w:t>
      </w:r>
      <w:r w:rsidRPr="00E47C65">
        <w:rPr>
          <w:rStyle w:val="eop"/>
          <w:rFonts w:ascii="Arial" w:hAnsi="Arial" w:cs="Arial"/>
          <w:sz w:val="20"/>
          <w:szCs w:val="20"/>
        </w:rPr>
        <w:t> </w:t>
      </w:r>
    </w:p>
    <w:p w14:paraId="6CF23483" w14:textId="77777777" w:rsidR="004D06CA" w:rsidRPr="00E47C65" w:rsidRDefault="004D06CA" w:rsidP="004D06CA">
      <w:pPr>
        <w:pStyle w:val="paragraph"/>
        <w:spacing w:before="0" w:beforeAutospacing="0" w:after="0" w:afterAutospacing="0"/>
        <w:ind w:firstLine="720"/>
        <w:textAlignment w:val="baseline"/>
        <w:rPr>
          <w:rFonts w:ascii="Arial" w:hAnsi="Arial" w:cs="Arial"/>
          <w:sz w:val="20"/>
          <w:szCs w:val="20"/>
        </w:rPr>
      </w:pPr>
      <w:r w:rsidRPr="00E47C65">
        <w:rPr>
          <w:rStyle w:val="normaltextrun"/>
          <w:rFonts w:ascii="Arial" w:hAnsi="Arial" w:cs="Arial"/>
          <w:sz w:val="20"/>
          <w:szCs w:val="20"/>
        </w:rPr>
        <w:t xml:space="preserve">Cognition, 23(5), 938-944.” </w:t>
      </w:r>
      <w:r w:rsidRPr="00E47C65">
        <w:rPr>
          <w:rStyle w:val="normaltextrun"/>
          <w:rFonts w:ascii="Arial" w:hAnsi="Arial" w:cs="Arial"/>
          <w:color w:val="0563C1"/>
          <w:sz w:val="20"/>
          <w:szCs w:val="20"/>
          <w:u w:val="single"/>
        </w:rPr>
        <w:t>https://doi:10.1017/S1366728913000606</w:t>
      </w:r>
      <w:r w:rsidRPr="00E47C65">
        <w:rPr>
          <w:rStyle w:val="eop"/>
          <w:rFonts w:ascii="Arial" w:hAnsi="Arial" w:cs="Arial"/>
          <w:color w:val="0563C1"/>
          <w:sz w:val="20"/>
          <w:szCs w:val="20"/>
        </w:rPr>
        <w:t> </w:t>
      </w:r>
    </w:p>
    <w:p w14:paraId="22D5693F"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70335FD7"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Olson, D. J. (2017). Bilingual language switching costs in auditory comprehension. Language, Cognition and Neuroscience, 32(4), 494-513.</w:t>
      </w:r>
    </w:p>
    <w:p w14:paraId="7DF09FA8"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1329E73F"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Olson, D. J. (2012). The phonetics of insertional code-switching: Suprasegmental analysis and a ​case for hyper-articulation. Linguistic Approaches to Bilingualism, 2(4), 439-457.</w:t>
      </w:r>
    </w:p>
    <w:p w14:paraId="49990F10"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0FE3B4FA"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roofErr w:type="spellStart"/>
      <w:r w:rsidRPr="00E47C65">
        <w:rPr>
          <w:rStyle w:val="normaltextrun"/>
          <w:rFonts w:ascii="Arial" w:hAnsi="Arial" w:cs="Arial"/>
          <w:sz w:val="20"/>
          <w:szCs w:val="20"/>
        </w:rPr>
        <w:t>Piccinini</w:t>
      </w:r>
      <w:proofErr w:type="spellEnd"/>
      <w:r w:rsidRPr="00E47C65">
        <w:rPr>
          <w:rStyle w:val="normaltextrun"/>
          <w:rFonts w:ascii="Arial" w:hAnsi="Arial" w:cs="Arial"/>
          <w:sz w:val="20"/>
          <w:szCs w:val="20"/>
        </w:rPr>
        <w:t xml:space="preserve">, P. E., &amp; </w:t>
      </w:r>
      <w:proofErr w:type="spellStart"/>
      <w:r w:rsidRPr="00E47C65">
        <w:rPr>
          <w:rStyle w:val="normaltextrun"/>
          <w:rFonts w:ascii="Arial" w:hAnsi="Arial" w:cs="Arial"/>
          <w:sz w:val="20"/>
          <w:szCs w:val="20"/>
        </w:rPr>
        <w:t>Garellek</w:t>
      </w:r>
      <w:proofErr w:type="spellEnd"/>
      <w:r w:rsidRPr="00E47C65">
        <w:rPr>
          <w:rStyle w:val="normaltextrun"/>
          <w:rFonts w:ascii="Arial" w:hAnsi="Arial" w:cs="Arial"/>
          <w:sz w:val="20"/>
          <w:szCs w:val="20"/>
        </w:rPr>
        <w:t>, M. (2014). Prosodic cues to monolingual versus code-switching ​sentences in English and Spanish. In Proceedings of the 7th Speech Prosody ​Conference (pp. 885-889).</w:t>
      </w:r>
    </w:p>
    <w:p w14:paraId="2DA29E55"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52A0EF9B"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Rodriguez-</w:t>
      </w:r>
      <w:proofErr w:type="spellStart"/>
      <w:r w:rsidRPr="00E47C65">
        <w:rPr>
          <w:rStyle w:val="normaltextrun"/>
          <w:rFonts w:ascii="Arial" w:hAnsi="Arial" w:cs="Arial"/>
          <w:sz w:val="20"/>
          <w:szCs w:val="20"/>
        </w:rPr>
        <w:t>Fornells</w:t>
      </w:r>
      <w:proofErr w:type="spellEnd"/>
      <w:r w:rsidRPr="00E47C65">
        <w:rPr>
          <w:rStyle w:val="normaltextrun"/>
          <w:rFonts w:ascii="Arial" w:hAnsi="Arial" w:cs="Arial"/>
          <w:sz w:val="20"/>
          <w:szCs w:val="20"/>
        </w:rPr>
        <w:t xml:space="preserve">, A., </w:t>
      </w:r>
      <w:proofErr w:type="spellStart"/>
      <w:r w:rsidRPr="00E47C65">
        <w:rPr>
          <w:rStyle w:val="normaltextrun"/>
          <w:rFonts w:ascii="Arial" w:hAnsi="Arial" w:cs="Arial"/>
          <w:sz w:val="20"/>
          <w:szCs w:val="20"/>
        </w:rPr>
        <w:t>Krämer</w:t>
      </w:r>
      <w:proofErr w:type="spellEnd"/>
      <w:r w:rsidRPr="00E47C65">
        <w:rPr>
          <w:rStyle w:val="normaltextrun"/>
          <w:rFonts w:ascii="Arial" w:hAnsi="Arial" w:cs="Arial"/>
          <w:sz w:val="20"/>
          <w:szCs w:val="20"/>
        </w:rPr>
        <w:t xml:space="preserve">, U. M., Lorenzo-Seva, U., </w:t>
      </w:r>
      <w:proofErr w:type="spellStart"/>
      <w:r w:rsidRPr="00E47C65">
        <w:rPr>
          <w:rStyle w:val="normaltextrun"/>
          <w:rFonts w:ascii="Arial" w:hAnsi="Arial" w:cs="Arial"/>
          <w:sz w:val="20"/>
          <w:szCs w:val="20"/>
        </w:rPr>
        <w:t>Festman</w:t>
      </w:r>
      <w:proofErr w:type="spellEnd"/>
      <w:r w:rsidRPr="00E47C65">
        <w:rPr>
          <w:rStyle w:val="normaltextrun"/>
          <w:rFonts w:ascii="Arial" w:hAnsi="Arial" w:cs="Arial"/>
          <w:sz w:val="20"/>
          <w:szCs w:val="20"/>
        </w:rPr>
        <w:t xml:space="preserve">, J., &amp; </w:t>
      </w:r>
      <w:proofErr w:type="spellStart"/>
      <w:r w:rsidRPr="00E47C65">
        <w:rPr>
          <w:rStyle w:val="normaltextrun"/>
          <w:rFonts w:ascii="Arial" w:hAnsi="Arial" w:cs="Arial"/>
          <w:sz w:val="20"/>
          <w:szCs w:val="20"/>
        </w:rPr>
        <w:t>Münte</w:t>
      </w:r>
      <w:proofErr w:type="spellEnd"/>
      <w:r w:rsidRPr="00E47C65">
        <w:rPr>
          <w:rStyle w:val="normaltextrun"/>
          <w:rFonts w:ascii="Arial" w:hAnsi="Arial" w:cs="Arial"/>
          <w:sz w:val="20"/>
          <w:szCs w:val="20"/>
        </w:rPr>
        <w:t>, T. F. (2012). Self-assessment of individual differences in language switching. Frontiers in Psychology, 2, 388.</w:t>
      </w:r>
    </w:p>
    <w:p w14:paraId="0314E727"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53F46E7A"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 xml:space="preserve">Shen, A., </w:t>
      </w:r>
      <w:proofErr w:type="spellStart"/>
      <w:r w:rsidRPr="00E47C65">
        <w:rPr>
          <w:rStyle w:val="normaltextrun"/>
          <w:rFonts w:ascii="Arial" w:hAnsi="Arial" w:cs="Arial"/>
          <w:sz w:val="20"/>
          <w:szCs w:val="20"/>
        </w:rPr>
        <w:t>Gahl</w:t>
      </w:r>
      <w:proofErr w:type="spellEnd"/>
      <w:r w:rsidRPr="00E47C65">
        <w:rPr>
          <w:rStyle w:val="normaltextrun"/>
          <w:rFonts w:ascii="Arial" w:hAnsi="Arial" w:cs="Arial"/>
          <w:sz w:val="20"/>
          <w:szCs w:val="20"/>
        </w:rPr>
        <w:t>, S., &amp; Johnson, K. (2020). Didn't hear that coming: Effects of withholding phonetic cues to code-switching. Bilingualism: Language and Cognition, 23(5), 1020-1031.</w:t>
      </w:r>
    </w:p>
    <w:p w14:paraId="633F17B6"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067D8659"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Soares, C., &amp; Grosjean, F. (1984). Bilinguals in a monolingual and a bilingual speech mode: The effect on lexical access. Memory &amp; cognition, 12(4), 380-386.</w:t>
      </w:r>
    </w:p>
    <w:p w14:paraId="1897C705"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11BAD79F"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Thomas, M. S., &amp; Allport, A. (2000). Language switching costs in bilingual visual word recognition. Journal of memory and language, 43(1), 44-66.</w:t>
      </w:r>
    </w:p>
    <w:p w14:paraId="47EEA935"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29DE23CE" w14:textId="77777777" w:rsidR="004D06CA" w:rsidRPr="009F14B9" w:rsidRDefault="004D06CA" w:rsidP="004D06CA">
      <w:pPr>
        <w:pStyle w:val="paragraph"/>
        <w:spacing w:before="0" w:beforeAutospacing="0" w:after="0" w:afterAutospacing="0"/>
        <w:ind w:left="720" w:hanging="720"/>
        <w:textAlignment w:val="baseline"/>
        <w:rPr>
          <w:rFonts w:ascii="Arial" w:hAnsi="Arial" w:cs="Arial"/>
          <w:sz w:val="20"/>
          <w:szCs w:val="20"/>
        </w:rPr>
      </w:pPr>
      <w:proofErr w:type="spellStart"/>
      <w:r w:rsidRPr="00E47C65">
        <w:rPr>
          <w:rStyle w:val="normaltextrun"/>
          <w:rFonts w:ascii="Arial" w:hAnsi="Arial" w:cs="Arial"/>
          <w:sz w:val="20"/>
          <w:szCs w:val="20"/>
        </w:rPr>
        <w:t>Weinreich</w:t>
      </w:r>
      <w:proofErr w:type="spellEnd"/>
      <w:r w:rsidRPr="00E47C65">
        <w:rPr>
          <w:rStyle w:val="normaltextrun"/>
          <w:rFonts w:ascii="Arial" w:hAnsi="Arial" w:cs="Arial"/>
          <w:sz w:val="20"/>
          <w:szCs w:val="20"/>
        </w:rPr>
        <w:t>, U. (1966). Language in contact: Findings and problems. The Hague, Netherlands: De Gruyter.</w:t>
      </w:r>
    </w:p>
    <w:p w14:paraId="7B6E4193" w14:textId="13AA524E" w:rsidR="007734EE" w:rsidRPr="0043738B" w:rsidRDefault="007734EE" w:rsidP="00327724">
      <w:pPr>
        <w:pStyle w:val="paragraph"/>
        <w:spacing w:before="0" w:beforeAutospacing="0" w:after="0" w:afterAutospacing="0"/>
        <w:textAlignment w:val="baseline"/>
        <w:rPr>
          <w:rFonts w:ascii="Arial" w:hAnsi="Arial" w:cs="Arial"/>
          <w:sz w:val="20"/>
          <w:szCs w:val="20"/>
        </w:rPr>
      </w:pPr>
    </w:p>
    <w:sectPr w:rsidR="007734EE" w:rsidRPr="0043738B" w:rsidSect="00E80A03">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34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9E156" w14:textId="77777777" w:rsidR="008925BF" w:rsidRDefault="008925BF" w:rsidP="00126E30">
      <w:r>
        <w:separator/>
      </w:r>
    </w:p>
  </w:endnote>
  <w:endnote w:type="continuationSeparator" w:id="0">
    <w:p w14:paraId="1C442C47" w14:textId="77777777" w:rsidR="008925BF" w:rsidRDefault="008925BF" w:rsidP="00126E30">
      <w:r>
        <w:continuationSeparator/>
      </w:r>
    </w:p>
  </w:endnote>
  <w:endnote w:type="continuationNotice" w:id="1">
    <w:p w14:paraId="4621D159" w14:textId="77777777" w:rsidR="008925BF" w:rsidRDefault="008925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roman"/>
    <w:pitch w:val="variable"/>
    <w:sig w:usb0="E0002EFF" w:usb1="C000785B" w:usb2="00000009" w:usb3="00000000" w:csb0="000001FF" w:csb1="00000000"/>
  </w:font>
  <w:font w:name="New York">
    <w:panose1 w:val="020B0604020202020204"/>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9367" w14:textId="77777777" w:rsidR="008E78AA" w:rsidRDefault="008E78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5622"/>
      <w:docPartObj>
        <w:docPartGallery w:val="Page Numbers (Bottom of Page)"/>
        <w:docPartUnique/>
      </w:docPartObj>
    </w:sdtPr>
    <w:sdtEndPr>
      <w:rPr>
        <w:noProof/>
        <w:sz w:val="24"/>
      </w:rPr>
    </w:sdtEndPr>
    <w:sdtContent>
      <w:p w14:paraId="45A40B40" w14:textId="2C9557AE" w:rsidR="008158F8" w:rsidRPr="00E80A03" w:rsidRDefault="008158F8" w:rsidP="002E745E">
        <w:pPr>
          <w:pStyle w:val="Footer"/>
          <w:rPr>
            <w:rFonts w:ascii="Arial" w:hAnsi="Arial" w:cs="Arial"/>
            <w:sz w:val="16"/>
            <w:szCs w:val="16"/>
          </w:rPr>
        </w:pPr>
      </w:p>
      <w:tbl>
        <w:tblPr>
          <w:tblStyle w:val="TableGrid"/>
          <w:tblW w:w="10620" w:type="dxa"/>
          <w:tblLook w:val="04A0" w:firstRow="1" w:lastRow="0" w:firstColumn="1" w:lastColumn="0" w:noHBand="0" w:noVBand="1"/>
        </w:tblPr>
        <w:tblGrid>
          <w:gridCol w:w="7560"/>
          <w:gridCol w:w="3060"/>
        </w:tblGrid>
        <w:tr w:rsidR="008158F8" w14:paraId="126486A9" w14:textId="77777777" w:rsidTr="00E44D99">
          <w:tc>
            <w:tcPr>
              <w:tcW w:w="7560" w:type="dxa"/>
              <w:tcBorders>
                <w:top w:val="single" w:sz="4" w:space="0" w:color="auto"/>
                <w:left w:val="nil"/>
                <w:bottom w:val="nil"/>
                <w:right w:val="nil"/>
              </w:tcBorders>
            </w:tcPr>
            <w:p w14:paraId="2810E2EF" w14:textId="4020CD41" w:rsidR="00FD7A9A" w:rsidRPr="00FD7A9A" w:rsidRDefault="00FD7A9A" w:rsidP="00FD7A9A">
              <w:pPr>
                <w:pStyle w:val="Footer"/>
                <w:rPr>
                  <w:rFonts w:ascii="Arial" w:hAnsi="Arial" w:cs="Arial"/>
                  <w:b/>
                  <w:bCs/>
                  <w:sz w:val="16"/>
                  <w:szCs w:val="18"/>
                </w:rPr>
              </w:pPr>
              <w:r w:rsidRPr="00FD7A9A">
                <w:rPr>
                  <w:rFonts w:ascii="Arial" w:hAnsi="Arial" w:cs="Arial"/>
                  <w:b/>
                  <w:bCs/>
                  <w:sz w:val="16"/>
                  <w:szCs w:val="18"/>
                </w:rPr>
                <w:t>HRP-503b-TEMPLATE-Non-Interventional Research Protocol 1.11.22</w:t>
              </w:r>
            </w:p>
            <w:p w14:paraId="1FEDB2EB" w14:textId="71E549E8" w:rsidR="008158F8" w:rsidRPr="00BC20A8" w:rsidRDefault="008158F8" w:rsidP="00E80A03">
              <w:pPr>
                <w:pStyle w:val="Footer"/>
                <w:rPr>
                  <w:rFonts w:ascii="Arial" w:hAnsi="Arial" w:cs="Arial"/>
                  <w:sz w:val="16"/>
                  <w:szCs w:val="18"/>
                </w:rPr>
              </w:pPr>
              <w:r w:rsidRPr="00B912AC">
                <w:rPr>
                  <w:rFonts w:ascii="Arial" w:hAnsi="Arial" w:cs="Arial"/>
                  <w:sz w:val="16"/>
                  <w:szCs w:val="18"/>
                </w:rPr>
                <w:t>Protocol Title</w:t>
              </w:r>
              <w:r w:rsidRPr="00BC20A8">
                <w:rPr>
                  <w:rFonts w:ascii="Arial" w:hAnsi="Arial" w:cs="Arial"/>
                  <w:sz w:val="16"/>
                  <w:szCs w:val="18"/>
                </w:rPr>
                <w:t xml:space="preserve">: </w:t>
              </w:r>
              <w:r w:rsidR="002C6A7D">
                <w:rPr>
                  <w:rFonts w:ascii="Arial" w:hAnsi="Arial" w:cs="Arial"/>
                  <w:sz w:val="16"/>
                  <w:szCs w:val="18"/>
                </w:rPr>
                <w:t>Acoustic cues to codeswitching in Wh-questions</w:t>
              </w:r>
            </w:p>
            <w:p w14:paraId="7CF59332" w14:textId="22243F83" w:rsidR="008158F8" w:rsidRDefault="008158F8" w:rsidP="00E80A03">
              <w:pPr>
                <w:tabs>
                  <w:tab w:val="left" w:pos="2940"/>
                </w:tabs>
                <w:jc w:val="both"/>
              </w:pPr>
              <w:r w:rsidRPr="00BC20A8">
                <w:rPr>
                  <w:rFonts w:ascii="Arial" w:hAnsi="Arial" w:cs="Arial"/>
                  <w:sz w:val="16"/>
                  <w:szCs w:val="18"/>
                </w:rPr>
                <w:t xml:space="preserve">Protocol Version Date: </w:t>
              </w:r>
              <w:r w:rsidR="00C7363B" w:rsidRPr="00C7363B">
                <w:rPr>
                  <w:rFonts w:ascii="Arial" w:hAnsi="Arial" w:cs="Arial"/>
                  <w:sz w:val="16"/>
                  <w:szCs w:val="18"/>
                </w:rPr>
                <w:t>v</w:t>
              </w:r>
              <w:ins w:id="46" w:author="Jiawei Shao" w:date="2022-12-20T16:38:00Z">
                <w:r w:rsidR="008E78AA">
                  <w:rPr>
                    <w:rFonts w:ascii="Arial" w:hAnsi="Arial" w:cs="Arial"/>
                    <w:sz w:val="16"/>
                    <w:szCs w:val="18"/>
                  </w:rPr>
                  <w:t>2</w:t>
                </w:r>
              </w:ins>
              <w:del w:id="47" w:author="Jiawei Shao" w:date="2022-12-20T16:38:00Z">
                <w:r w:rsidR="00C7363B" w:rsidRPr="00C7363B" w:rsidDel="008E78AA">
                  <w:rPr>
                    <w:rFonts w:ascii="Arial" w:hAnsi="Arial" w:cs="Arial"/>
                    <w:sz w:val="16"/>
                    <w:szCs w:val="18"/>
                  </w:rPr>
                  <w:delText>1</w:delText>
                </w:r>
              </w:del>
              <w:r w:rsidR="00C7363B" w:rsidRPr="00C7363B">
                <w:rPr>
                  <w:rFonts w:ascii="Arial" w:hAnsi="Arial" w:cs="Arial"/>
                  <w:sz w:val="16"/>
                  <w:szCs w:val="18"/>
                </w:rPr>
                <w:t>.</w:t>
              </w:r>
              <w:ins w:id="48" w:author="Jiawei Shao" w:date="2022-12-20T16:38:00Z">
                <w:r w:rsidR="008E78AA">
                  <w:rPr>
                    <w:rFonts w:ascii="Arial" w:hAnsi="Arial" w:cs="Arial"/>
                    <w:sz w:val="16"/>
                    <w:szCs w:val="18"/>
                  </w:rPr>
                  <w:t>12</w:t>
                </w:r>
              </w:ins>
              <w:del w:id="49" w:author="Jiawei Shao" w:date="2022-12-20T16:38:00Z">
                <w:r w:rsidR="00C7363B" w:rsidRPr="00C7363B" w:rsidDel="008E78AA">
                  <w:rPr>
                    <w:rFonts w:ascii="Arial" w:hAnsi="Arial" w:cs="Arial"/>
                    <w:sz w:val="16"/>
                    <w:szCs w:val="18"/>
                  </w:rPr>
                  <w:delText>10</w:delText>
                </w:r>
              </w:del>
              <w:r w:rsidR="00C7363B" w:rsidRPr="00C7363B">
                <w:rPr>
                  <w:rFonts w:ascii="Arial" w:hAnsi="Arial" w:cs="Arial"/>
                  <w:sz w:val="16"/>
                  <w:szCs w:val="18"/>
                </w:rPr>
                <w:t>.2</w:t>
              </w:r>
              <w:ins w:id="50" w:author="Jiawei Shao" w:date="2022-12-20T16:38:00Z">
                <w:r w:rsidR="008E78AA">
                  <w:rPr>
                    <w:rFonts w:ascii="Arial" w:hAnsi="Arial" w:cs="Arial"/>
                    <w:sz w:val="16"/>
                    <w:szCs w:val="18"/>
                  </w:rPr>
                  <w:t>0</w:t>
                </w:r>
              </w:ins>
              <w:del w:id="51" w:author="Jiawei Shao" w:date="2022-12-20T16:38:00Z">
                <w:r w:rsidR="00C7363B" w:rsidRPr="00C7363B" w:rsidDel="008E78AA">
                  <w:rPr>
                    <w:rFonts w:ascii="Arial" w:hAnsi="Arial" w:cs="Arial"/>
                    <w:sz w:val="16"/>
                    <w:szCs w:val="18"/>
                  </w:rPr>
                  <w:delText>2</w:delText>
                </w:r>
              </w:del>
              <w:r w:rsidR="00C7363B" w:rsidRPr="00C7363B">
                <w:rPr>
                  <w:rFonts w:ascii="Arial" w:hAnsi="Arial" w:cs="Arial"/>
                  <w:sz w:val="16"/>
                  <w:szCs w:val="18"/>
                </w:rPr>
                <w:t>.2022</w:t>
              </w:r>
            </w:p>
          </w:tc>
          <w:tc>
            <w:tcPr>
              <w:tcW w:w="3060" w:type="dxa"/>
              <w:tcBorders>
                <w:top w:val="single" w:sz="4" w:space="0" w:color="auto"/>
                <w:left w:val="nil"/>
                <w:bottom w:val="nil"/>
                <w:right w:val="nil"/>
              </w:tcBorders>
            </w:tcPr>
            <w:p w14:paraId="741CDD59" w14:textId="77777777" w:rsidR="008158F8" w:rsidRDefault="008158F8" w:rsidP="00E80A03">
              <w:pPr>
                <w:tabs>
                  <w:tab w:val="left" w:pos="2940"/>
                </w:tabs>
                <w:jc w:val="both"/>
              </w:pPr>
            </w:p>
          </w:tc>
        </w:tr>
        <w:tr w:rsidR="008158F8" w14:paraId="4186809C" w14:textId="77777777" w:rsidTr="00E44D99">
          <w:tc>
            <w:tcPr>
              <w:tcW w:w="10620" w:type="dxa"/>
              <w:gridSpan w:val="2"/>
              <w:tcBorders>
                <w:top w:val="nil"/>
                <w:left w:val="nil"/>
                <w:bottom w:val="nil"/>
                <w:right w:val="nil"/>
              </w:tcBorders>
            </w:tcPr>
            <w:sdt>
              <w:sdtPr>
                <w:id w:val="-475539143"/>
                <w:docPartObj>
                  <w:docPartGallery w:val="Page Numbers (Top of Page)"/>
                  <w:docPartUnique/>
                </w:docPartObj>
              </w:sdtPr>
              <w:sdtContent>
                <w:p w14:paraId="358EC774" w14:textId="49EFA391" w:rsidR="008158F8" w:rsidRPr="00C0750B" w:rsidRDefault="008158F8" w:rsidP="00E44D99">
                  <w:pPr>
                    <w:pStyle w:val="Header"/>
                    <w:tabs>
                      <w:tab w:val="clear" w:pos="4680"/>
                      <w:tab w:val="clear" w:pos="9360"/>
                    </w:tabs>
                    <w:ind w:right="1500"/>
                    <w:jc w:val="cente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Pr>
                      <w:rFonts w:ascii="Arial" w:hAnsi="Arial" w:cs="Arial"/>
                      <w:b/>
                      <w:bCs/>
                      <w:noProof/>
                      <w:sz w:val="16"/>
                    </w:rPr>
                    <w:t>12</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Pr>
                      <w:rFonts w:ascii="Arial" w:hAnsi="Arial" w:cs="Arial"/>
                      <w:b/>
                      <w:bCs/>
                      <w:noProof/>
                      <w:sz w:val="16"/>
                    </w:rPr>
                    <w:t>13</w:t>
                  </w:r>
                  <w:r>
                    <w:rPr>
                      <w:rFonts w:ascii="Arial" w:hAnsi="Arial" w:cs="Arial"/>
                      <w:b/>
                      <w:bCs/>
                      <w:sz w:val="16"/>
                    </w:rPr>
                    <w:fldChar w:fldCharType="end"/>
                  </w:r>
                </w:p>
              </w:sdtContent>
            </w:sdt>
            <w:p w14:paraId="1DD14292" w14:textId="149FFBF5" w:rsidR="008158F8" w:rsidRDefault="008158F8"/>
          </w:tc>
        </w:tr>
      </w:tbl>
      <w:p w14:paraId="32D152A1" w14:textId="5AE2AFA2" w:rsidR="008158F8" w:rsidRPr="002E745E" w:rsidRDefault="00000000" w:rsidP="002E745E">
        <w:pPr>
          <w:pStyle w:val="Footer"/>
          <w:tabs>
            <w:tab w:val="clear" w:pos="4680"/>
            <w:tab w:val="clear" w:pos="9360"/>
            <w:tab w:val="left" w:pos="6024"/>
          </w:tabs>
          <w:rPr>
            <w:sz w:val="16"/>
            <w:szCs w:val="14"/>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6C738" w14:textId="77777777" w:rsidR="008E78AA" w:rsidRDefault="008E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EC5D2" w14:textId="77777777" w:rsidR="008925BF" w:rsidRDefault="008925BF" w:rsidP="00126E30">
      <w:bookmarkStart w:id="0" w:name="_Hlk93260596"/>
      <w:bookmarkEnd w:id="0"/>
      <w:r>
        <w:separator/>
      </w:r>
    </w:p>
  </w:footnote>
  <w:footnote w:type="continuationSeparator" w:id="0">
    <w:p w14:paraId="7E11B0E2" w14:textId="77777777" w:rsidR="008925BF" w:rsidRDefault="008925BF" w:rsidP="00126E30">
      <w:r>
        <w:continuationSeparator/>
      </w:r>
    </w:p>
  </w:footnote>
  <w:footnote w:type="continuationNotice" w:id="1">
    <w:p w14:paraId="4C92A4BD" w14:textId="77777777" w:rsidR="008925BF" w:rsidRDefault="008925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81BE5" w14:textId="77777777" w:rsidR="008E78AA" w:rsidRDefault="008E78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6CCD" w14:textId="52F3A554" w:rsidR="008158F8" w:rsidRDefault="008158F8" w:rsidP="00455950">
    <w:pPr>
      <w:pStyle w:val="Header"/>
      <w:ind w:left="-720"/>
    </w:pPr>
    <w:r>
      <w:rPr>
        <w:noProof/>
      </w:rPr>
      <w:drawing>
        <wp:inline distT="0" distB="0" distL="0" distR="0" wp14:anchorId="5310723C" wp14:editId="1794EE80">
          <wp:extent cx="1296035" cy="453390"/>
          <wp:effectExtent l="0" t="0" r="0" b="3810"/>
          <wp:docPr id="28" name="picture" descr="Image result for 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96035" cy="453390"/>
                  </a:xfrm>
                  <a:prstGeom prst="rect">
                    <a:avLst/>
                  </a:prstGeom>
                </pic:spPr>
              </pic:pic>
            </a:graphicData>
          </a:graphic>
        </wp:inline>
      </w:drawing>
    </w:r>
  </w:p>
  <w:p w14:paraId="681A70B6" w14:textId="77777777" w:rsidR="000E59DE" w:rsidRDefault="000E59DE" w:rsidP="00455950">
    <w:pPr>
      <w:pStyle w:val="Header"/>
      <w:ind w:left="-720"/>
    </w:pPr>
  </w:p>
  <w:p w14:paraId="0CA20A24" w14:textId="77777777" w:rsidR="008158F8" w:rsidRDefault="008158F8" w:rsidP="007734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69108" w14:textId="77777777" w:rsidR="008E78AA" w:rsidRDefault="008E78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C016C"/>
    <w:multiLevelType w:val="hybridMultilevel"/>
    <w:tmpl w:val="8808146A"/>
    <w:lvl w:ilvl="0" w:tplc="644E64CA">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93065F"/>
    <w:multiLevelType w:val="hybridMultilevel"/>
    <w:tmpl w:val="2F264300"/>
    <w:lvl w:ilvl="0" w:tplc="BA1C3D6E">
      <w:start w:val="2"/>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E2E8B"/>
    <w:multiLevelType w:val="multilevel"/>
    <w:tmpl w:val="276A876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Letter"/>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310586"/>
    <w:multiLevelType w:val="hybridMultilevel"/>
    <w:tmpl w:val="FC804E56"/>
    <w:lvl w:ilvl="0" w:tplc="9602745A">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94EF0"/>
    <w:multiLevelType w:val="hybridMultilevel"/>
    <w:tmpl w:val="F70C0E8A"/>
    <w:lvl w:ilvl="0" w:tplc="34E253E8">
      <w:start w:val="1"/>
      <w:numFmt w:val="lowerLetter"/>
      <w:lvlText w:val="%1."/>
      <w:lvlJc w:val="left"/>
      <w:pPr>
        <w:ind w:left="360" w:hanging="360"/>
      </w:pPr>
      <w:rPr>
        <w:rFonts w:hint="default"/>
        <w:b/>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19">
      <w:start w:val="1"/>
      <w:numFmt w:val="lowerLetter"/>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EA733A"/>
    <w:multiLevelType w:val="hybridMultilevel"/>
    <w:tmpl w:val="78CEDD16"/>
    <w:lvl w:ilvl="0" w:tplc="1040CD24">
      <w:start w:val="1"/>
      <w:numFmt w:val="decimal"/>
      <w:lvlText w:val="%1."/>
      <w:lvlJc w:val="left"/>
      <w:pPr>
        <w:ind w:left="720" w:hanging="360"/>
      </w:pPr>
      <w:rPr>
        <w:color w:val="auto"/>
      </w:rPr>
    </w:lvl>
    <w:lvl w:ilvl="1" w:tplc="E0CC7BF0">
      <w:start w:val="1"/>
      <w:numFmt w:val="lowerLetter"/>
      <w:lvlText w:val="%2."/>
      <w:lvlJc w:val="left"/>
      <w:pPr>
        <w:ind w:left="1440" w:hanging="360"/>
      </w:pPr>
    </w:lvl>
    <w:lvl w:ilvl="2" w:tplc="4594AE9C">
      <w:start w:val="1"/>
      <w:numFmt w:val="lowerRoman"/>
      <w:lvlText w:val="%3."/>
      <w:lvlJc w:val="right"/>
      <w:pPr>
        <w:ind w:left="2160" w:hanging="180"/>
      </w:pPr>
    </w:lvl>
    <w:lvl w:ilvl="3" w:tplc="4598697E">
      <w:start w:val="1"/>
      <w:numFmt w:val="decimal"/>
      <w:lvlText w:val="%4."/>
      <w:lvlJc w:val="left"/>
      <w:pPr>
        <w:ind w:left="2880" w:hanging="360"/>
      </w:pPr>
    </w:lvl>
    <w:lvl w:ilvl="4" w:tplc="A02AE58C">
      <w:start w:val="1"/>
      <w:numFmt w:val="lowerLetter"/>
      <w:lvlText w:val="%5."/>
      <w:lvlJc w:val="left"/>
      <w:pPr>
        <w:ind w:left="3600" w:hanging="360"/>
      </w:pPr>
    </w:lvl>
    <w:lvl w:ilvl="5" w:tplc="CDB2C192">
      <w:start w:val="1"/>
      <w:numFmt w:val="lowerRoman"/>
      <w:lvlText w:val="%6."/>
      <w:lvlJc w:val="right"/>
      <w:pPr>
        <w:ind w:left="4320" w:hanging="180"/>
      </w:pPr>
    </w:lvl>
    <w:lvl w:ilvl="6" w:tplc="AEB04B78">
      <w:start w:val="1"/>
      <w:numFmt w:val="decimal"/>
      <w:lvlText w:val="%7."/>
      <w:lvlJc w:val="left"/>
      <w:pPr>
        <w:ind w:left="5040" w:hanging="360"/>
      </w:pPr>
    </w:lvl>
    <w:lvl w:ilvl="7" w:tplc="A33A58F8">
      <w:start w:val="1"/>
      <w:numFmt w:val="lowerLetter"/>
      <w:lvlText w:val="%8."/>
      <w:lvlJc w:val="left"/>
      <w:pPr>
        <w:ind w:left="5760" w:hanging="360"/>
      </w:pPr>
    </w:lvl>
    <w:lvl w:ilvl="8" w:tplc="B2841A62">
      <w:start w:val="1"/>
      <w:numFmt w:val="lowerRoman"/>
      <w:lvlText w:val="%9."/>
      <w:lvlJc w:val="right"/>
      <w:pPr>
        <w:ind w:left="6480" w:hanging="180"/>
      </w:pPr>
    </w:lvl>
  </w:abstractNum>
  <w:abstractNum w:abstractNumId="7" w15:restartNumberingAfterBreak="0">
    <w:nsid w:val="0E946FA6"/>
    <w:multiLevelType w:val="hybridMultilevel"/>
    <w:tmpl w:val="1232709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15:restartNumberingAfterBreak="0">
    <w:nsid w:val="0F81085F"/>
    <w:multiLevelType w:val="hybridMultilevel"/>
    <w:tmpl w:val="7A32717A"/>
    <w:lvl w:ilvl="0" w:tplc="16F032A4">
      <w:start w:val="4"/>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1E45EA"/>
    <w:multiLevelType w:val="hybridMultilevel"/>
    <w:tmpl w:val="1C60F062"/>
    <w:lvl w:ilvl="0" w:tplc="F80C83A6">
      <w:start w:val="1"/>
      <w:numFmt w:val="decimal"/>
      <w:lvlText w:val="%1."/>
      <w:lvlJc w:val="left"/>
      <w:pPr>
        <w:ind w:left="1129" w:hanging="360"/>
      </w:pPr>
      <w:rPr>
        <w:rFonts w:hint="default"/>
      </w:rPr>
    </w:lvl>
    <w:lvl w:ilvl="1" w:tplc="04090019" w:tentative="1">
      <w:start w:val="1"/>
      <w:numFmt w:val="lowerLetter"/>
      <w:lvlText w:val="%2."/>
      <w:lvlJc w:val="left"/>
      <w:pPr>
        <w:ind w:left="1849" w:hanging="360"/>
      </w:pPr>
    </w:lvl>
    <w:lvl w:ilvl="2" w:tplc="0409001B" w:tentative="1">
      <w:start w:val="1"/>
      <w:numFmt w:val="lowerRoman"/>
      <w:lvlText w:val="%3."/>
      <w:lvlJc w:val="right"/>
      <w:pPr>
        <w:ind w:left="2569" w:hanging="180"/>
      </w:pPr>
    </w:lvl>
    <w:lvl w:ilvl="3" w:tplc="0409000F" w:tentative="1">
      <w:start w:val="1"/>
      <w:numFmt w:val="decimal"/>
      <w:lvlText w:val="%4."/>
      <w:lvlJc w:val="left"/>
      <w:pPr>
        <w:ind w:left="3289" w:hanging="360"/>
      </w:pPr>
    </w:lvl>
    <w:lvl w:ilvl="4" w:tplc="04090019" w:tentative="1">
      <w:start w:val="1"/>
      <w:numFmt w:val="lowerLetter"/>
      <w:lvlText w:val="%5."/>
      <w:lvlJc w:val="left"/>
      <w:pPr>
        <w:ind w:left="4009" w:hanging="360"/>
      </w:pPr>
    </w:lvl>
    <w:lvl w:ilvl="5" w:tplc="0409001B" w:tentative="1">
      <w:start w:val="1"/>
      <w:numFmt w:val="lowerRoman"/>
      <w:lvlText w:val="%6."/>
      <w:lvlJc w:val="right"/>
      <w:pPr>
        <w:ind w:left="4729" w:hanging="180"/>
      </w:pPr>
    </w:lvl>
    <w:lvl w:ilvl="6" w:tplc="0409000F" w:tentative="1">
      <w:start w:val="1"/>
      <w:numFmt w:val="decimal"/>
      <w:lvlText w:val="%7."/>
      <w:lvlJc w:val="left"/>
      <w:pPr>
        <w:ind w:left="5449" w:hanging="360"/>
      </w:pPr>
    </w:lvl>
    <w:lvl w:ilvl="7" w:tplc="04090019" w:tentative="1">
      <w:start w:val="1"/>
      <w:numFmt w:val="lowerLetter"/>
      <w:lvlText w:val="%8."/>
      <w:lvlJc w:val="left"/>
      <w:pPr>
        <w:ind w:left="6169" w:hanging="360"/>
      </w:pPr>
    </w:lvl>
    <w:lvl w:ilvl="8" w:tplc="0409001B" w:tentative="1">
      <w:start w:val="1"/>
      <w:numFmt w:val="lowerRoman"/>
      <w:lvlText w:val="%9."/>
      <w:lvlJc w:val="right"/>
      <w:pPr>
        <w:ind w:left="6889" w:hanging="180"/>
      </w:pPr>
    </w:lvl>
  </w:abstractNum>
  <w:abstractNum w:abstractNumId="10" w15:restartNumberingAfterBreak="0">
    <w:nsid w:val="162F3615"/>
    <w:multiLevelType w:val="hybridMultilevel"/>
    <w:tmpl w:val="FFDC5E48"/>
    <w:lvl w:ilvl="0" w:tplc="6CD6B6CC">
      <w:start w:val="2"/>
      <w:numFmt w:val="upperLetter"/>
      <w:lvlText w:val="%1."/>
      <w:lvlJc w:val="left"/>
      <w:pPr>
        <w:ind w:left="990" w:hanging="360"/>
      </w:pPr>
      <w:rPr>
        <w:rFonts w:hint="default"/>
        <w:b/>
        <w:color w:val="auto"/>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1" w15:restartNumberingAfterBreak="0">
    <w:nsid w:val="21451E1A"/>
    <w:multiLevelType w:val="hybridMultilevel"/>
    <w:tmpl w:val="EF065FD6"/>
    <w:lvl w:ilvl="0" w:tplc="5C7A1C3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E6DD6"/>
    <w:multiLevelType w:val="hybridMultilevel"/>
    <w:tmpl w:val="845667FA"/>
    <w:lvl w:ilvl="0" w:tplc="4EA80B2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A45F65"/>
    <w:multiLevelType w:val="hybridMultilevel"/>
    <w:tmpl w:val="205CD934"/>
    <w:styleLink w:val="Style1"/>
    <w:lvl w:ilvl="0" w:tplc="0FCC7186">
      <w:start w:val="1"/>
      <w:numFmt w:val="upperRoman"/>
      <w:lvlText w:val="%1."/>
      <w:lvlJc w:val="right"/>
      <w:pPr>
        <w:ind w:left="360" w:hanging="360"/>
      </w:pPr>
      <w:rPr>
        <w:rFonts w:hint="default"/>
        <w:b/>
      </w:rPr>
    </w:lvl>
    <w:lvl w:ilvl="1" w:tplc="BB7620C4">
      <w:start w:val="1"/>
      <w:numFmt w:val="lowerLetter"/>
      <w:lvlText w:val="%2."/>
      <w:lvlJc w:val="left"/>
      <w:pPr>
        <w:ind w:left="720" w:firstLine="0"/>
      </w:pPr>
      <w:rPr>
        <w:rFonts w:hint="default"/>
        <w:b/>
      </w:rPr>
    </w:lvl>
    <w:lvl w:ilvl="2" w:tplc="4B3E12E4">
      <w:start w:val="1"/>
      <w:numFmt w:val="bullet"/>
      <w:lvlText w:val=""/>
      <w:lvlJc w:val="left"/>
      <w:pPr>
        <w:ind w:left="1080" w:firstLine="540"/>
      </w:pPr>
      <w:rPr>
        <w:rFonts w:ascii="Wingdings" w:hAnsi="Wingdings" w:hint="default"/>
        <w:b/>
      </w:rPr>
    </w:lvl>
    <w:lvl w:ilvl="3" w:tplc="FFA058A4">
      <w:start w:val="1"/>
      <w:numFmt w:val="decimal"/>
      <w:lvlText w:val="%4."/>
      <w:lvlJc w:val="left"/>
      <w:pPr>
        <w:ind w:left="1440" w:firstLine="720"/>
      </w:pPr>
      <w:rPr>
        <w:rFonts w:hint="default"/>
      </w:rPr>
    </w:lvl>
    <w:lvl w:ilvl="4" w:tplc="27541E52">
      <w:start w:val="3"/>
      <w:numFmt w:val="lowerRoman"/>
      <w:lvlText w:val="%5."/>
      <w:lvlJc w:val="left"/>
      <w:pPr>
        <w:ind w:left="1800" w:firstLine="1080"/>
      </w:pPr>
      <w:rPr>
        <w:rFonts w:hint="default"/>
      </w:rPr>
    </w:lvl>
    <w:lvl w:ilvl="5" w:tplc="7E388F38">
      <w:start w:val="1"/>
      <w:numFmt w:val="lowerRoman"/>
      <w:lvlText w:val="%6."/>
      <w:lvlJc w:val="right"/>
      <w:pPr>
        <w:ind w:left="2160" w:firstLine="1620"/>
      </w:pPr>
      <w:rPr>
        <w:rFonts w:hint="default"/>
      </w:rPr>
    </w:lvl>
    <w:lvl w:ilvl="6" w:tplc="DEDADD68">
      <w:start w:val="1"/>
      <w:numFmt w:val="decimal"/>
      <w:lvlText w:val="%7."/>
      <w:lvlJc w:val="left"/>
      <w:pPr>
        <w:ind w:left="4680" w:hanging="360"/>
      </w:pPr>
      <w:rPr>
        <w:rFonts w:hint="default"/>
      </w:rPr>
    </w:lvl>
    <w:lvl w:ilvl="7" w:tplc="9F505286">
      <w:start w:val="1"/>
      <w:numFmt w:val="lowerLetter"/>
      <w:lvlText w:val="%8."/>
      <w:lvlJc w:val="left"/>
      <w:pPr>
        <w:ind w:left="5400" w:hanging="360"/>
      </w:pPr>
      <w:rPr>
        <w:rFonts w:hint="default"/>
      </w:rPr>
    </w:lvl>
    <w:lvl w:ilvl="8" w:tplc="6B0ADE0E">
      <w:start w:val="1"/>
      <w:numFmt w:val="lowerRoman"/>
      <w:lvlText w:val="%9."/>
      <w:lvlJc w:val="right"/>
      <w:pPr>
        <w:ind w:left="6120" w:hanging="180"/>
      </w:pPr>
      <w:rPr>
        <w:rFonts w:hint="default"/>
      </w:rPr>
    </w:lvl>
  </w:abstractNum>
  <w:abstractNum w:abstractNumId="14" w15:restartNumberingAfterBreak="0">
    <w:nsid w:val="24CA211D"/>
    <w:multiLevelType w:val="hybridMultilevel"/>
    <w:tmpl w:val="43D6F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EE9607B"/>
    <w:multiLevelType w:val="hybridMultilevel"/>
    <w:tmpl w:val="61CC6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E237D"/>
    <w:multiLevelType w:val="hybridMultilevel"/>
    <w:tmpl w:val="5A8E8D3C"/>
    <w:lvl w:ilvl="0" w:tplc="3050CA24">
      <w:start w:val="3"/>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F599C"/>
    <w:multiLevelType w:val="multilevel"/>
    <w:tmpl w:val="F768E9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3D3551D"/>
    <w:multiLevelType w:val="hybridMultilevel"/>
    <w:tmpl w:val="632E369A"/>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36533D"/>
    <w:multiLevelType w:val="hybridMultilevel"/>
    <w:tmpl w:val="78AA9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31A50"/>
    <w:multiLevelType w:val="hybridMultilevel"/>
    <w:tmpl w:val="2D3224F6"/>
    <w:lvl w:ilvl="0" w:tplc="F2CE663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F23CBA"/>
    <w:multiLevelType w:val="hybridMultilevel"/>
    <w:tmpl w:val="A648970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612E2"/>
    <w:multiLevelType w:val="hybridMultilevel"/>
    <w:tmpl w:val="A5760926"/>
    <w:lvl w:ilvl="0" w:tplc="08EEE54C">
      <w:start w:val="1"/>
      <w:numFmt w:val="bullet"/>
      <w:lvlText w:val=""/>
      <w:lvlJc w:val="left"/>
      <w:pPr>
        <w:ind w:left="360" w:hanging="360"/>
      </w:pPr>
      <w:rPr>
        <w:rFonts w:ascii="Wingdings" w:hAnsi="Wingdings" w:hint="default"/>
        <w:color w:val="000000" w:themeColor="text1"/>
      </w:rPr>
    </w:lvl>
    <w:lvl w:ilvl="1" w:tplc="2474032E">
      <w:start w:val="1"/>
      <w:numFmt w:val="lowerLetter"/>
      <w:lvlText w:val="%2)"/>
      <w:lvlJc w:val="left"/>
      <w:pPr>
        <w:ind w:left="720" w:hanging="360"/>
      </w:pPr>
      <w:rPr>
        <w:rFonts w:hint="default"/>
        <w:b/>
        <w:i w:val="0"/>
        <w:color w:val="auto"/>
      </w:rPr>
    </w:lvl>
    <w:lvl w:ilvl="2" w:tplc="5A004E5A">
      <w:start w:val="1"/>
      <w:numFmt w:val="bullet"/>
      <w:lvlText w:val=""/>
      <w:lvlJc w:val="left"/>
      <w:pPr>
        <w:ind w:left="1080" w:hanging="360"/>
      </w:pPr>
      <w:rPr>
        <w:rFonts w:ascii="Wingdings" w:hAnsi="Wingdings" w:hint="default"/>
        <w:b/>
        <w:color w:val="auto"/>
      </w:rPr>
    </w:lvl>
    <w:lvl w:ilvl="3" w:tplc="4F34DA22">
      <w:start w:val="1"/>
      <w:numFmt w:val="bullet"/>
      <w:lvlText w:val=""/>
      <w:lvlJc w:val="left"/>
      <w:pPr>
        <w:ind w:left="1440" w:hanging="360"/>
      </w:pPr>
      <w:rPr>
        <w:rFonts w:ascii="Wingdings" w:hAnsi="Wingdings" w:hint="default"/>
        <w:b/>
        <w:color w:val="auto"/>
      </w:rPr>
    </w:lvl>
    <w:lvl w:ilvl="4" w:tplc="E2125C6A">
      <w:start w:val="1"/>
      <w:numFmt w:val="bullet"/>
      <w:lvlText w:val=""/>
      <w:lvlJc w:val="left"/>
      <w:pPr>
        <w:ind w:left="1800" w:hanging="360"/>
      </w:pPr>
      <w:rPr>
        <w:rFonts w:ascii="Wingdings" w:hAnsi="Wingdings" w:hint="default"/>
        <w:b/>
        <w:color w:val="auto"/>
      </w:rPr>
    </w:lvl>
    <w:lvl w:ilvl="5" w:tplc="BBCC3A5A">
      <w:start w:val="1"/>
      <w:numFmt w:val="lowerRoman"/>
      <w:lvlText w:val="(%6)"/>
      <w:lvlJc w:val="left"/>
      <w:pPr>
        <w:ind w:left="2160" w:hanging="360"/>
      </w:pPr>
      <w:rPr>
        <w:rFonts w:hint="default"/>
        <w:b/>
        <w:color w:val="auto"/>
      </w:rPr>
    </w:lvl>
    <w:lvl w:ilvl="6" w:tplc="E9C241E2">
      <w:start w:val="1"/>
      <w:numFmt w:val="decimal"/>
      <w:lvlText w:val="%7."/>
      <w:lvlJc w:val="left"/>
      <w:pPr>
        <w:ind w:left="2520" w:hanging="360"/>
      </w:pPr>
      <w:rPr>
        <w:rFonts w:hint="default"/>
      </w:rPr>
    </w:lvl>
    <w:lvl w:ilvl="7" w:tplc="006A2B1A">
      <w:start w:val="1"/>
      <w:numFmt w:val="lowerLetter"/>
      <w:lvlText w:val="%8."/>
      <w:lvlJc w:val="left"/>
      <w:pPr>
        <w:ind w:left="2880" w:hanging="360"/>
      </w:pPr>
      <w:rPr>
        <w:rFonts w:hint="default"/>
      </w:rPr>
    </w:lvl>
    <w:lvl w:ilvl="8" w:tplc="FA3C95AC">
      <w:start w:val="1"/>
      <w:numFmt w:val="lowerRoman"/>
      <w:lvlText w:val="%9."/>
      <w:lvlJc w:val="left"/>
      <w:pPr>
        <w:ind w:left="3240" w:hanging="360"/>
      </w:pPr>
      <w:rPr>
        <w:rFonts w:hint="default"/>
      </w:rPr>
    </w:lvl>
  </w:abstractNum>
  <w:abstractNum w:abstractNumId="23" w15:restartNumberingAfterBreak="0">
    <w:nsid w:val="3DA05DB0"/>
    <w:multiLevelType w:val="hybridMultilevel"/>
    <w:tmpl w:val="1D4C3E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6367FA"/>
    <w:multiLevelType w:val="hybridMultilevel"/>
    <w:tmpl w:val="9BFC854E"/>
    <w:lvl w:ilvl="0" w:tplc="19AC5A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3F524C"/>
    <w:multiLevelType w:val="hybridMultilevel"/>
    <w:tmpl w:val="845097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2370CBB"/>
    <w:multiLevelType w:val="hybridMultilevel"/>
    <w:tmpl w:val="63589D42"/>
    <w:lvl w:ilvl="0" w:tplc="662C3A2E">
      <w:start w:val="2"/>
      <w:numFmt w:val="upperLetter"/>
      <w:lvlText w:val="%1."/>
      <w:lvlJc w:val="left"/>
      <w:pPr>
        <w:ind w:left="1440" w:hanging="360"/>
      </w:pPr>
      <w:rPr>
        <w:rFonts w:hint="default"/>
        <w:b/>
        <w:color w:val="auto"/>
      </w:rPr>
    </w:lvl>
    <w:lvl w:ilvl="1" w:tplc="4EA80B20">
      <w:start w:val="1"/>
      <w:numFmt w:val="bullet"/>
      <w:lvlText w:val=""/>
      <w:lvlJc w:val="left"/>
      <w:pPr>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08045D"/>
    <w:multiLevelType w:val="hybridMultilevel"/>
    <w:tmpl w:val="E3B2DBCE"/>
    <w:lvl w:ilvl="0" w:tplc="04220FB6">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4B4F4E8B"/>
    <w:multiLevelType w:val="hybridMultilevel"/>
    <w:tmpl w:val="7F5C92C2"/>
    <w:lvl w:ilvl="0" w:tplc="8DDCB700">
      <w:start w:val="1"/>
      <w:numFmt w:val="upperLetter"/>
      <w:lvlText w:val="%1."/>
      <w:lvlJc w:val="left"/>
      <w:pPr>
        <w:ind w:left="1080" w:hanging="360"/>
      </w:pPr>
      <w:rPr>
        <w:rFonts w:hint="default"/>
      </w:rPr>
    </w:lvl>
    <w:lvl w:ilvl="1" w:tplc="97A64A6C">
      <w:start w:val="1"/>
      <w:numFmt w:val="lowerLetter"/>
      <w:lvlText w:val="%2."/>
      <w:lvlJc w:val="left"/>
      <w:pPr>
        <w:ind w:left="1800" w:hanging="360"/>
      </w:pPr>
      <w:rPr>
        <w:b/>
        <w:color w:val="auto"/>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3B37FB"/>
    <w:multiLevelType w:val="hybridMultilevel"/>
    <w:tmpl w:val="32C63A90"/>
    <w:lvl w:ilvl="0" w:tplc="AE12687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A8658B"/>
    <w:multiLevelType w:val="hybridMultilevel"/>
    <w:tmpl w:val="946A52CC"/>
    <w:lvl w:ilvl="0" w:tplc="44365192">
      <w:start w:val="3"/>
      <w:numFmt w:val="upperLetter"/>
      <w:lvlText w:val="%1."/>
      <w:lvlJc w:val="left"/>
      <w:pPr>
        <w:ind w:left="835" w:hanging="360"/>
      </w:pPr>
      <w:rPr>
        <w:rFonts w:hint="default"/>
        <w:b/>
        <w:color w:val="auto"/>
      </w:rPr>
    </w:lvl>
    <w:lvl w:ilvl="1" w:tplc="04090019" w:tentative="1">
      <w:start w:val="1"/>
      <w:numFmt w:val="lowerLetter"/>
      <w:lvlText w:val="%2."/>
      <w:lvlJc w:val="left"/>
      <w:pPr>
        <w:ind w:left="835" w:hanging="360"/>
      </w:pPr>
    </w:lvl>
    <w:lvl w:ilvl="2" w:tplc="0409001B" w:tentative="1">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31" w15:restartNumberingAfterBreak="0">
    <w:nsid w:val="55BC48FB"/>
    <w:multiLevelType w:val="hybridMultilevel"/>
    <w:tmpl w:val="7C32ED34"/>
    <w:lvl w:ilvl="0" w:tplc="0F907A6E">
      <w:start w:val="1"/>
      <w:numFmt w:val="bullet"/>
      <w:lvlText w:val=""/>
      <w:lvlJc w:val="left"/>
      <w:pPr>
        <w:ind w:left="1080" w:hanging="360"/>
      </w:pPr>
      <w:rPr>
        <w:rFonts w:ascii="Wingdings" w:hAnsi="Wingdings" w:hint="default"/>
        <w:color w:val="auto"/>
      </w:rPr>
    </w:lvl>
    <w:lvl w:ilvl="1" w:tplc="9B92BE3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9DC17F6"/>
    <w:multiLevelType w:val="hybridMultilevel"/>
    <w:tmpl w:val="1F44F880"/>
    <w:lvl w:ilvl="0" w:tplc="FF96EA5E">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B42125"/>
    <w:multiLevelType w:val="hybridMultilevel"/>
    <w:tmpl w:val="DFF65DB6"/>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1C5BCE"/>
    <w:multiLevelType w:val="hybridMultilevel"/>
    <w:tmpl w:val="0F92B152"/>
    <w:lvl w:ilvl="0" w:tplc="1A12782E">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15:restartNumberingAfterBreak="0">
    <w:nsid w:val="61751266"/>
    <w:multiLevelType w:val="hybridMultilevel"/>
    <w:tmpl w:val="3998E436"/>
    <w:lvl w:ilvl="0" w:tplc="79F06F9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85668A"/>
    <w:multiLevelType w:val="multilevel"/>
    <w:tmpl w:val="2560165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D813F3E"/>
    <w:multiLevelType w:val="hybridMultilevel"/>
    <w:tmpl w:val="380688D2"/>
    <w:lvl w:ilvl="0" w:tplc="D4D6D0A8">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15:restartNumberingAfterBreak="0">
    <w:nsid w:val="6FA6068A"/>
    <w:multiLevelType w:val="hybridMultilevel"/>
    <w:tmpl w:val="C7ACC844"/>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A3590A"/>
    <w:multiLevelType w:val="hybridMultilevel"/>
    <w:tmpl w:val="AB323E62"/>
    <w:lvl w:ilvl="0" w:tplc="A3489670">
      <w:start w:val="1"/>
      <w:numFmt w:val="lowerLetter"/>
      <w:lvlText w:val="%1."/>
      <w:lvlJc w:val="left"/>
      <w:pPr>
        <w:ind w:left="1440" w:hanging="360"/>
      </w:pPr>
      <w:rPr>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3B40B63"/>
    <w:multiLevelType w:val="hybridMultilevel"/>
    <w:tmpl w:val="58869818"/>
    <w:lvl w:ilvl="0" w:tplc="78106958">
      <w:start w:val="1"/>
      <w:numFmt w:val="bullet"/>
      <w:lvlText w:val=""/>
      <w:lvlJc w:val="left"/>
      <w:pPr>
        <w:ind w:left="1080" w:hanging="360"/>
      </w:pPr>
      <w:rPr>
        <w:rFonts w:ascii="Wingdings" w:hAnsi="Wingding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76947C1"/>
    <w:multiLevelType w:val="hybridMultilevel"/>
    <w:tmpl w:val="991C4E90"/>
    <w:lvl w:ilvl="0" w:tplc="78D0339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9854F6"/>
    <w:multiLevelType w:val="hybridMultilevel"/>
    <w:tmpl w:val="2D50D9F4"/>
    <w:lvl w:ilvl="0" w:tplc="FFFAD5FC">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065549">
    <w:abstractNumId w:val="6"/>
  </w:num>
  <w:num w:numId="2" w16cid:durableId="684208728">
    <w:abstractNumId w:val="17"/>
  </w:num>
  <w:num w:numId="3" w16cid:durableId="1536501122">
    <w:abstractNumId w:val="13"/>
  </w:num>
  <w:num w:numId="4" w16cid:durableId="1718623296">
    <w:abstractNumId w:val="32"/>
  </w:num>
  <w:num w:numId="5" w16cid:durableId="1281567826">
    <w:abstractNumId w:val="3"/>
  </w:num>
  <w:num w:numId="6" w16cid:durableId="1114404445">
    <w:abstractNumId w:val="1"/>
  </w:num>
  <w:num w:numId="7" w16cid:durableId="1078481133">
    <w:abstractNumId w:val="33"/>
  </w:num>
  <w:num w:numId="8" w16cid:durableId="961150976">
    <w:abstractNumId w:val="31"/>
  </w:num>
  <w:num w:numId="9" w16cid:durableId="1472358646">
    <w:abstractNumId w:val="41"/>
  </w:num>
  <w:num w:numId="10" w16cid:durableId="2093233444">
    <w:abstractNumId w:val="43"/>
  </w:num>
  <w:num w:numId="11" w16cid:durableId="456873078">
    <w:abstractNumId w:val="19"/>
  </w:num>
  <w:num w:numId="12" w16cid:durableId="1908954496">
    <w:abstractNumId w:val="35"/>
  </w:num>
  <w:num w:numId="13" w16cid:durableId="2106925880">
    <w:abstractNumId w:val="27"/>
  </w:num>
  <w:num w:numId="14" w16cid:durableId="615021494">
    <w:abstractNumId w:val="37"/>
  </w:num>
  <w:num w:numId="15" w16cid:durableId="1774939173">
    <w:abstractNumId w:val="34"/>
  </w:num>
  <w:num w:numId="16" w16cid:durableId="1382560807">
    <w:abstractNumId w:val="12"/>
  </w:num>
  <w:num w:numId="17" w16cid:durableId="1106391834">
    <w:abstractNumId w:val="28"/>
  </w:num>
  <w:num w:numId="18" w16cid:durableId="822743488">
    <w:abstractNumId w:val="26"/>
  </w:num>
  <w:num w:numId="19" w16cid:durableId="242690667">
    <w:abstractNumId w:val="5"/>
  </w:num>
  <w:num w:numId="20" w16cid:durableId="1845513264">
    <w:abstractNumId w:val="30"/>
  </w:num>
  <w:num w:numId="21" w16cid:durableId="1016662910">
    <w:abstractNumId w:val="29"/>
  </w:num>
  <w:num w:numId="22" w16cid:durableId="1724017398">
    <w:abstractNumId w:val="2"/>
  </w:num>
  <w:num w:numId="23" w16cid:durableId="1342199783">
    <w:abstractNumId w:val="16"/>
  </w:num>
  <w:num w:numId="24" w16cid:durableId="461848163">
    <w:abstractNumId w:val="8"/>
  </w:num>
  <w:num w:numId="25" w16cid:durableId="414908956">
    <w:abstractNumId w:val="20"/>
  </w:num>
  <w:num w:numId="26" w16cid:durableId="886337081">
    <w:abstractNumId w:val="11"/>
  </w:num>
  <w:num w:numId="27" w16cid:durableId="160387880">
    <w:abstractNumId w:val="10"/>
  </w:num>
  <w:num w:numId="28" w16cid:durableId="859733587">
    <w:abstractNumId w:val="22"/>
  </w:num>
  <w:num w:numId="29" w16cid:durableId="969627799">
    <w:abstractNumId w:val="39"/>
  </w:num>
  <w:num w:numId="30" w16cid:durableId="43261328">
    <w:abstractNumId w:val="18"/>
  </w:num>
  <w:num w:numId="31" w16cid:durableId="1436827585">
    <w:abstractNumId w:val="42"/>
  </w:num>
  <w:num w:numId="32" w16cid:durableId="504369342">
    <w:abstractNumId w:val="21"/>
  </w:num>
  <w:num w:numId="33" w16cid:durableId="1831284647">
    <w:abstractNumId w:val="15"/>
  </w:num>
  <w:num w:numId="34" w16cid:durableId="541405045">
    <w:abstractNumId w:val="40"/>
  </w:num>
  <w:num w:numId="35" w16cid:durableId="63190360">
    <w:abstractNumId w:val="24"/>
  </w:num>
  <w:num w:numId="36" w16cid:durableId="579410296">
    <w:abstractNumId w:val="14"/>
  </w:num>
  <w:num w:numId="37" w16cid:durableId="1860967424">
    <w:abstractNumId w:val="38"/>
  </w:num>
  <w:num w:numId="38" w16cid:durableId="4677682">
    <w:abstractNumId w:val="23"/>
  </w:num>
  <w:num w:numId="39" w16cid:durableId="2008243179">
    <w:abstractNumId w:val="25"/>
  </w:num>
  <w:num w:numId="40" w16cid:durableId="136728845">
    <w:abstractNumId w:val="7"/>
  </w:num>
  <w:num w:numId="41" w16cid:durableId="386926014">
    <w:abstractNumId w:val="4"/>
  </w:num>
  <w:num w:numId="42" w16cid:durableId="1400596695">
    <w:abstractNumId w:val="0"/>
  </w:num>
  <w:num w:numId="43" w16cid:durableId="954945295">
    <w:abstractNumId w:val="36"/>
  </w:num>
  <w:num w:numId="44" w16cid:durableId="578366069">
    <w:abstractNumId w:val="9"/>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wei Shao">
    <w15:presenceInfo w15:providerId="None" w15:userId="Jiawei Shao"/>
  </w15:person>
  <w15:person w15:author="Jiawei Shao [2]">
    <w15:presenceInfo w15:providerId="AD" w15:userId="S::js2845@spanport.rutgers.edu::925ba18a-0542-470d-9189-d92e67bbe7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A"/>
    <w:rsid w:val="00001634"/>
    <w:rsid w:val="00001BCB"/>
    <w:rsid w:val="00002B24"/>
    <w:rsid w:val="00004876"/>
    <w:rsid w:val="000079BD"/>
    <w:rsid w:val="00012717"/>
    <w:rsid w:val="00012C82"/>
    <w:rsid w:val="000146DC"/>
    <w:rsid w:val="0001492A"/>
    <w:rsid w:val="00015BDF"/>
    <w:rsid w:val="00024CDA"/>
    <w:rsid w:val="000265BB"/>
    <w:rsid w:val="000306B9"/>
    <w:rsid w:val="0004017C"/>
    <w:rsid w:val="0004628A"/>
    <w:rsid w:val="000503D6"/>
    <w:rsid w:val="00050860"/>
    <w:rsid w:val="00052408"/>
    <w:rsid w:val="00052DF3"/>
    <w:rsid w:val="00054544"/>
    <w:rsid w:val="0006314A"/>
    <w:rsid w:val="00071787"/>
    <w:rsid w:val="00075767"/>
    <w:rsid w:val="00080A9B"/>
    <w:rsid w:val="00080D44"/>
    <w:rsid w:val="000820AF"/>
    <w:rsid w:val="00082A1C"/>
    <w:rsid w:val="00082D13"/>
    <w:rsid w:val="0008350F"/>
    <w:rsid w:val="00083DAC"/>
    <w:rsid w:val="000933DB"/>
    <w:rsid w:val="0009563F"/>
    <w:rsid w:val="00095968"/>
    <w:rsid w:val="00096AD0"/>
    <w:rsid w:val="000A7C85"/>
    <w:rsid w:val="000B3258"/>
    <w:rsid w:val="000B6CE9"/>
    <w:rsid w:val="000B76B3"/>
    <w:rsid w:val="000C10E6"/>
    <w:rsid w:val="000C1448"/>
    <w:rsid w:val="000C21C5"/>
    <w:rsid w:val="000C2F48"/>
    <w:rsid w:val="000C3BA3"/>
    <w:rsid w:val="000C4A68"/>
    <w:rsid w:val="000C5EB1"/>
    <w:rsid w:val="000C7D14"/>
    <w:rsid w:val="000D756F"/>
    <w:rsid w:val="000D7A38"/>
    <w:rsid w:val="000E1BA9"/>
    <w:rsid w:val="000E1BF6"/>
    <w:rsid w:val="000E2B39"/>
    <w:rsid w:val="000E3698"/>
    <w:rsid w:val="000E3906"/>
    <w:rsid w:val="000E4280"/>
    <w:rsid w:val="000E59DE"/>
    <w:rsid w:val="000E7550"/>
    <w:rsid w:val="000E7720"/>
    <w:rsid w:val="000F015F"/>
    <w:rsid w:val="000F0AD4"/>
    <w:rsid w:val="000F0B1F"/>
    <w:rsid w:val="000F2D57"/>
    <w:rsid w:val="000F65B6"/>
    <w:rsid w:val="000F7557"/>
    <w:rsid w:val="00102026"/>
    <w:rsid w:val="00102919"/>
    <w:rsid w:val="00111F50"/>
    <w:rsid w:val="00114BB1"/>
    <w:rsid w:val="00124B7E"/>
    <w:rsid w:val="00126E30"/>
    <w:rsid w:val="0012711A"/>
    <w:rsid w:val="00127805"/>
    <w:rsid w:val="001303B8"/>
    <w:rsid w:val="001313A6"/>
    <w:rsid w:val="001338B3"/>
    <w:rsid w:val="001345F6"/>
    <w:rsid w:val="00136A96"/>
    <w:rsid w:val="001409EC"/>
    <w:rsid w:val="0014183B"/>
    <w:rsid w:val="001502C3"/>
    <w:rsid w:val="00155899"/>
    <w:rsid w:val="00155DDB"/>
    <w:rsid w:val="00156659"/>
    <w:rsid w:val="00161ECF"/>
    <w:rsid w:val="0016554F"/>
    <w:rsid w:val="00170653"/>
    <w:rsid w:val="00170820"/>
    <w:rsid w:val="00170B87"/>
    <w:rsid w:val="00177125"/>
    <w:rsid w:val="00181249"/>
    <w:rsid w:val="0018237E"/>
    <w:rsid w:val="001854BC"/>
    <w:rsid w:val="00187944"/>
    <w:rsid w:val="001909E1"/>
    <w:rsid w:val="0019120E"/>
    <w:rsid w:val="00191645"/>
    <w:rsid w:val="001923FD"/>
    <w:rsid w:val="00194C93"/>
    <w:rsid w:val="001A39AA"/>
    <w:rsid w:val="001A4A2A"/>
    <w:rsid w:val="001A4C6B"/>
    <w:rsid w:val="001A58C0"/>
    <w:rsid w:val="001B029A"/>
    <w:rsid w:val="001B1DBA"/>
    <w:rsid w:val="001B223A"/>
    <w:rsid w:val="001B46AB"/>
    <w:rsid w:val="001B5A78"/>
    <w:rsid w:val="001B5BD5"/>
    <w:rsid w:val="001C4E3A"/>
    <w:rsid w:val="001C7702"/>
    <w:rsid w:val="001D10CD"/>
    <w:rsid w:val="001D164A"/>
    <w:rsid w:val="001E03AD"/>
    <w:rsid w:val="001E0D04"/>
    <w:rsid w:val="001E3567"/>
    <w:rsid w:val="001E510D"/>
    <w:rsid w:val="001E5B28"/>
    <w:rsid w:val="001E5FB9"/>
    <w:rsid w:val="001E6004"/>
    <w:rsid w:val="001E6561"/>
    <w:rsid w:val="001E7194"/>
    <w:rsid w:val="001F0AFA"/>
    <w:rsid w:val="001F112C"/>
    <w:rsid w:val="001F1B0A"/>
    <w:rsid w:val="001F1D30"/>
    <w:rsid w:val="001F4DC9"/>
    <w:rsid w:val="001F78FE"/>
    <w:rsid w:val="002002AA"/>
    <w:rsid w:val="002013D2"/>
    <w:rsid w:val="00204478"/>
    <w:rsid w:val="00205266"/>
    <w:rsid w:val="002064DA"/>
    <w:rsid w:val="002113B1"/>
    <w:rsid w:val="00212242"/>
    <w:rsid w:val="00216E1D"/>
    <w:rsid w:val="002217C2"/>
    <w:rsid w:val="00224E98"/>
    <w:rsid w:val="0023062D"/>
    <w:rsid w:val="00232113"/>
    <w:rsid w:val="002334E5"/>
    <w:rsid w:val="00242A18"/>
    <w:rsid w:val="00243008"/>
    <w:rsid w:val="00245E4F"/>
    <w:rsid w:val="00251F00"/>
    <w:rsid w:val="00260191"/>
    <w:rsid w:val="0026248A"/>
    <w:rsid w:val="00263CC7"/>
    <w:rsid w:val="002743BB"/>
    <w:rsid w:val="002805B2"/>
    <w:rsid w:val="00283FB6"/>
    <w:rsid w:val="00284785"/>
    <w:rsid w:val="00284884"/>
    <w:rsid w:val="00290094"/>
    <w:rsid w:val="00292534"/>
    <w:rsid w:val="002949D7"/>
    <w:rsid w:val="00296AFD"/>
    <w:rsid w:val="002978EB"/>
    <w:rsid w:val="002A053D"/>
    <w:rsid w:val="002A1349"/>
    <w:rsid w:val="002A1CA8"/>
    <w:rsid w:val="002A4138"/>
    <w:rsid w:val="002A41D7"/>
    <w:rsid w:val="002A4D6C"/>
    <w:rsid w:val="002B0FA5"/>
    <w:rsid w:val="002B79F6"/>
    <w:rsid w:val="002C6A7D"/>
    <w:rsid w:val="002D04AF"/>
    <w:rsid w:val="002D3815"/>
    <w:rsid w:val="002D7ED2"/>
    <w:rsid w:val="002E3606"/>
    <w:rsid w:val="002E4A55"/>
    <w:rsid w:val="002E51C0"/>
    <w:rsid w:val="002E6E6F"/>
    <w:rsid w:val="002E745E"/>
    <w:rsid w:val="002E7E78"/>
    <w:rsid w:val="002F2118"/>
    <w:rsid w:val="002F4461"/>
    <w:rsid w:val="002F637A"/>
    <w:rsid w:val="002F6BA4"/>
    <w:rsid w:val="003022DB"/>
    <w:rsid w:val="0030506D"/>
    <w:rsid w:val="00306653"/>
    <w:rsid w:val="00311582"/>
    <w:rsid w:val="00327724"/>
    <w:rsid w:val="003321DD"/>
    <w:rsid w:val="00334356"/>
    <w:rsid w:val="0033548E"/>
    <w:rsid w:val="00335947"/>
    <w:rsid w:val="00337E89"/>
    <w:rsid w:val="0034044B"/>
    <w:rsid w:val="00341F58"/>
    <w:rsid w:val="00346B44"/>
    <w:rsid w:val="0035203E"/>
    <w:rsid w:val="003521A9"/>
    <w:rsid w:val="00352859"/>
    <w:rsid w:val="003572D4"/>
    <w:rsid w:val="003645A2"/>
    <w:rsid w:val="00365606"/>
    <w:rsid w:val="00370706"/>
    <w:rsid w:val="003736CF"/>
    <w:rsid w:val="0037513A"/>
    <w:rsid w:val="00375B21"/>
    <w:rsid w:val="0037615B"/>
    <w:rsid w:val="00380318"/>
    <w:rsid w:val="00380805"/>
    <w:rsid w:val="00382B73"/>
    <w:rsid w:val="00383AAC"/>
    <w:rsid w:val="00383B76"/>
    <w:rsid w:val="00384B61"/>
    <w:rsid w:val="00385F4C"/>
    <w:rsid w:val="00391864"/>
    <w:rsid w:val="0039456B"/>
    <w:rsid w:val="00394DBD"/>
    <w:rsid w:val="00395BAE"/>
    <w:rsid w:val="003A0012"/>
    <w:rsid w:val="003A333B"/>
    <w:rsid w:val="003A41EC"/>
    <w:rsid w:val="003A556B"/>
    <w:rsid w:val="003A5A81"/>
    <w:rsid w:val="003A5E98"/>
    <w:rsid w:val="003A6B9E"/>
    <w:rsid w:val="003A79E2"/>
    <w:rsid w:val="003B045C"/>
    <w:rsid w:val="003B1A8A"/>
    <w:rsid w:val="003B2158"/>
    <w:rsid w:val="003B2439"/>
    <w:rsid w:val="003B25CD"/>
    <w:rsid w:val="003C2721"/>
    <w:rsid w:val="003C48FE"/>
    <w:rsid w:val="003C70FC"/>
    <w:rsid w:val="003D23E2"/>
    <w:rsid w:val="003D606A"/>
    <w:rsid w:val="003D62D9"/>
    <w:rsid w:val="003D7860"/>
    <w:rsid w:val="003E7C54"/>
    <w:rsid w:val="003F27BD"/>
    <w:rsid w:val="003F4AF5"/>
    <w:rsid w:val="003F5680"/>
    <w:rsid w:val="003F7BB7"/>
    <w:rsid w:val="003F7C32"/>
    <w:rsid w:val="004005B8"/>
    <w:rsid w:val="00401853"/>
    <w:rsid w:val="0041442B"/>
    <w:rsid w:val="0041587B"/>
    <w:rsid w:val="00430A47"/>
    <w:rsid w:val="00430DF8"/>
    <w:rsid w:val="0043455C"/>
    <w:rsid w:val="00435488"/>
    <w:rsid w:val="0043738B"/>
    <w:rsid w:val="0044223C"/>
    <w:rsid w:val="00443A1F"/>
    <w:rsid w:val="004507AC"/>
    <w:rsid w:val="004553BD"/>
    <w:rsid w:val="00455708"/>
    <w:rsid w:val="00455950"/>
    <w:rsid w:val="00460A72"/>
    <w:rsid w:val="00461D06"/>
    <w:rsid w:val="004622BE"/>
    <w:rsid w:val="004623DE"/>
    <w:rsid w:val="004623FA"/>
    <w:rsid w:val="004650B4"/>
    <w:rsid w:val="00465163"/>
    <w:rsid w:val="00466185"/>
    <w:rsid w:val="00467F25"/>
    <w:rsid w:val="00471588"/>
    <w:rsid w:val="00475DFB"/>
    <w:rsid w:val="00483B48"/>
    <w:rsid w:val="004936FE"/>
    <w:rsid w:val="0049613E"/>
    <w:rsid w:val="00497F4A"/>
    <w:rsid w:val="004A3467"/>
    <w:rsid w:val="004A5F43"/>
    <w:rsid w:val="004B2E3B"/>
    <w:rsid w:val="004B46ED"/>
    <w:rsid w:val="004B5328"/>
    <w:rsid w:val="004C483A"/>
    <w:rsid w:val="004D016A"/>
    <w:rsid w:val="004D06CA"/>
    <w:rsid w:val="004D31FD"/>
    <w:rsid w:val="004D4987"/>
    <w:rsid w:val="004D5CA3"/>
    <w:rsid w:val="004E017C"/>
    <w:rsid w:val="004E07EA"/>
    <w:rsid w:val="004E08AE"/>
    <w:rsid w:val="004E2C9A"/>
    <w:rsid w:val="004E3D9F"/>
    <w:rsid w:val="004E5527"/>
    <w:rsid w:val="004E6157"/>
    <w:rsid w:val="004F0FE9"/>
    <w:rsid w:val="004F3BBC"/>
    <w:rsid w:val="004F57C8"/>
    <w:rsid w:val="004F63A5"/>
    <w:rsid w:val="004F7B01"/>
    <w:rsid w:val="00500BFA"/>
    <w:rsid w:val="005045BA"/>
    <w:rsid w:val="005100E1"/>
    <w:rsid w:val="00511975"/>
    <w:rsid w:val="0051469B"/>
    <w:rsid w:val="00514C24"/>
    <w:rsid w:val="00520BF8"/>
    <w:rsid w:val="005237A3"/>
    <w:rsid w:val="0052468B"/>
    <w:rsid w:val="0052680B"/>
    <w:rsid w:val="00527E5F"/>
    <w:rsid w:val="00534F00"/>
    <w:rsid w:val="00534FE0"/>
    <w:rsid w:val="00535B74"/>
    <w:rsid w:val="00537F96"/>
    <w:rsid w:val="00540387"/>
    <w:rsid w:val="00541A5E"/>
    <w:rsid w:val="005500B2"/>
    <w:rsid w:val="005526F7"/>
    <w:rsid w:val="00555A53"/>
    <w:rsid w:val="005602B8"/>
    <w:rsid w:val="005617AC"/>
    <w:rsid w:val="00562BF2"/>
    <w:rsid w:val="00565B64"/>
    <w:rsid w:val="005672C9"/>
    <w:rsid w:val="005747B5"/>
    <w:rsid w:val="0058108F"/>
    <w:rsid w:val="00582B2E"/>
    <w:rsid w:val="00585549"/>
    <w:rsid w:val="005858CB"/>
    <w:rsid w:val="00586074"/>
    <w:rsid w:val="0058783C"/>
    <w:rsid w:val="00590731"/>
    <w:rsid w:val="005A0E85"/>
    <w:rsid w:val="005A0E99"/>
    <w:rsid w:val="005A56AA"/>
    <w:rsid w:val="005B2A58"/>
    <w:rsid w:val="005B574D"/>
    <w:rsid w:val="005B5DE5"/>
    <w:rsid w:val="005B7B9B"/>
    <w:rsid w:val="005C50DE"/>
    <w:rsid w:val="005D0F74"/>
    <w:rsid w:val="005D1860"/>
    <w:rsid w:val="005D1F2A"/>
    <w:rsid w:val="005D34BF"/>
    <w:rsid w:val="005D596D"/>
    <w:rsid w:val="005D681F"/>
    <w:rsid w:val="005E6624"/>
    <w:rsid w:val="005F0D4C"/>
    <w:rsid w:val="005F1B53"/>
    <w:rsid w:val="005F73F8"/>
    <w:rsid w:val="006004F7"/>
    <w:rsid w:val="00610A8D"/>
    <w:rsid w:val="00617605"/>
    <w:rsid w:val="00617790"/>
    <w:rsid w:val="00622ED5"/>
    <w:rsid w:val="006258C6"/>
    <w:rsid w:val="006269EB"/>
    <w:rsid w:val="006273D3"/>
    <w:rsid w:val="0063437E"/>
    <w:rsid w:val="0063790F"/>
    <w:rsid w:val="00637A6B"/>
    <w:rsid w:val="00642228"/>
    <w:rsid w:val="006449E0"/>
    <w:rsid w:val="0064673E"/>
    <w:rsid w:val="00646F61"/>
    <w:rsid w:val="006471DE"/>
    <w:rsid w:val="0065269D"/>
    <w:rsid w:val="0065719A"/>
    <w:rsid w:val="00657582"/>
    <w:rsid w:val="0065765A"/>
    <w:rsid w:val="00660748"/>
    <w:rsid w:val="00663C0E"/>
    <w:rsid w:val="00672CC0"/>
    <w:rsid w:val="00673B8A"/>
    <w:rsid w:val="00683369"/>
    <w:rsid w:val="0068586E"/>
    <w:rsid w:val="00686AF7"/>
    <w:rsid w:val="0069750A"/>
    <w:rsid w:val="006A003F"/>
    <w:rsid w:val="006A0DEF"/>
    <w:rsid w:val="006A122C"/>
    <w:rsid w:val="006A400A"/>
    <w:rsid w:val="006A49D5"/>
    <w:rsid w:val="006C01E3"/>
    <w:rsid w:val="006C16DF"/>
    <w:rsid w:val="006C351E"/>
    <w:rsid w:val="006D36A0"/>
    <w:rsid w:val="006D6846"/>
    <w:rsid w:val="006E05FF"/>
    <w:rsid w:val="006E4685"/>
    <w:rsid w:val="006E7834"/>
    <w:rsid w:val="006E7BDC"/>
    <w:rsid w:val="006F5263"/>
    <w:rsid w:val="007030D4"/>
    <w:rsid w:val="00703746"/>
    <w:rsid w:val="00704505"/>
    <w:rsid w:val="007143E9"/>
    <w:rsid w:val="007176DB"/>
    <w:rsid w:val="007301BA"/>
    <w:rsid w:val="00733941"/>
    <w:rsid w:val="007355A8"/>
    <w:rsid w:val="0074165A"/>
    <w:rsid w:val="00741757"/>
    <w:rsid w:val="00741C57"/>
    <w:rsid w:val="00742B93"/>
    <w:rsid w:val="00751231"/>
    <w:rsid w:val="007515C2"/>
    <w:rsid w:val="007538B1"/>
    <w:rsid w:val="00755007"/>
    <w:rsid w:val="00755191"/>
    <w:rsid w:val="00755AAD"/>
    <w:rsid w:val="0076375F"/>
    <w:rsid w:val="0076444E"/>
    <w:rsid w:val="00765DC7"/>
    <w:rsid w:val="007707A2"/>
    <w:rsid w:val="00771B21"/>
    <w:rsid w:val="0077259F"/>
    <w:rsid w:val="007734EE"/>
    <w:rsid w:val="0077456B"/>
    <w:rsid w:val="0077656C"/>
    <w:rsid w:val="0078113A"/>
    <w:rsid w:val="007821A4"/>
    <w:rsid w:val="0078441D"/>
    <w:rsid w:val="007945C7"/>
    <w:rsid w:val="00794E0E"/>
    <w:rsid w:val="00796D17"/>
    <w:rsid w:val="007A1B55"/>
    <w:rsid w:val="007A28D7"/>
    <w:rsid w:val="007A2E4F"/>
    <w:rsid w:val="007A302A"/>
    <w:rsid w:val="007A3100"/>
    <w:rsid w:val="007A3827"/>
    <w:rsid w:val="007A3AEC"/>
    <w:rsid w:val="007A4488"/>
    <w:rsid w:val="007A7FEB"/>
    <w:rsid w:val="007B07B9"/>
    <w:rsid w:val="007B2D82"/>
    <w:rsid w:val="007B4FD1"/>
    <w:rsid w:val="007C1E50"/>
    <w:rsid w:val="007D5B67"/>
    <w:rsid w:val="007D5B94"/>
    <w:rsid w:val="007D5F38"/>
    <w:rsid w:val="007E0187"/>
    <w:rsid w:val="007E27A1"/>
    <w:rsid w:val="007E356A"/>
    <w:rsid w:val="007E3C34"/>
    <w:rsid w:val="007E5DAE"/>
    <w:rsid w:val="007E7509"/>
    <w:rsid w:val="007F1E7A"/>
    <w:rsid w:val="007F31FC"/>
    <w:rsid w:val="00812870"/>
    <w:rsid w:val="008158F8"/>
    <w:rsid w:val="00816C2D"/>
    <w:rsid w:val="008208F9"/>
    <w:rsid w:val="008223C6"/>
    <w:rsid w:val="008225B7"/>
    <w:rsid w:val="00823677"/>
    <w:rsid w:val="00824108"/>
    <w:rsid w:val="00824609"/>
    <w:rsid w:val="00827480"/>
    <w:rsid w:val="00837AD6"/>
    <w:rsid w:val="00840BBB"/>
    <w:rsid w:val="00841F19"/>
    <w:rsid w:val="00843FB9"/>
    <w:rsid w:val="00844540"/>
    <w:rsid w:val="00847AE4"/>
    <w:rsid w:val="00852AE3"/>
    <w:rsid w:val="00856D49"/>
    <w:rsid w:val="0086198A"/>
    <w:rsid w:val="00870218"/>
    <w:rsid w:val="008729FE"/>
    <w:rsid w:val="00874785"/>
    <w:rsid w:val="00876309"/>
    <w:rsid w:val="00882A43"/>
    <w:rsid w:val="00883215"/>
    <w:rsid w:val="00886677"/>
    <w:rsid w:val="008873A8"/>
    <w:rsid w:val="008925BF"/>
    <w:rsid w:val="00892F1E"/>
    <w:rsid w:val="008943BF"/>
    <w:rsid w:val="008A0807"/>
    <w:rsid w:val="008A1C0A"/>
    <w:rsid w:val="008A518C"/>
    <w:rsid w:val="008A7C5D"/>
    <w:rsid w:val="008B0151"/>
    <w:rsid w:val="008B1721"/>
    <w:rsid w:val="008B4250"/>
    <w:rsid w:val="008B6C4B"/>
    <w:rsid w:val="008C2F85"/>
    <w:rsid w:val="008D7AB7"/>
    <w:rsid w:val="008E06C7"/>
    <w:rsid w:val="008E1029"/>
    <w:rsid w:val="008E24E6"/>
    <w:rsid w:val="008E5AB5"/>
    <w:rsid w:val="008E78AA"/>
    <w:rsid w:val="008E7E69"/>
    <w:rsid w:val="008F1B61"/>
    <w:rsid w:val="008F511B"/>
    <w:rsid w:val="008F5B85"/>
    <w:rsid w:val="008F5ECF"/>
    <w:rsid w:val="008F616E"/>
    <w:rsid w:val="008F7FEE"/>
    <w:rsid w:val="0090344D"/>
    <w:rsid w:val="009035E2"/>
    <w:rsid w:val="00903AAA"/>
    <w:rsid w:val="00906F3B"/>
    <w:rsid w:val="00916654"/>
    <w:rsid w:val="0092016F"/>
    <w:rsid w:val="009244FD"/>
    <w:rsid w:val="00925331"/>
    <w:rsid w:val="009261F3"/>
    <w:rsid w:val="00927F0E"/>
    <w:rsid w:val="009338D7"/>
    <w:rsid w:val="009348FD"/>
    <w:rsid w:val="00941D9F"/>
    <w:rsid w:val="009424E8"/>
    <w:rsid w:val="00950E0F"/>
    <w:rsid w:val="00951313"/>
    <w:rsid w:val="009518A9"/>
    <w:rsid w:val="00954946"/>
    <w:rsid w:val="00954EE9"/>
    <w:rsid w:val="009556AD"/>
    <w:rsid w:val="00956DE4"/>
    <w:rsid w:val="0095765B"/>
    <w:rsid w:val="00960FFC"/>
    <w:rsid w:val="009677A3"/>
    <w:rsid w:val="00975CE9"/>
    <w:rsid w:val="009804F9"/>
    <w:rsid w:val="0098449F"/>
    <w:rsid w:val="00985164"/>
    <w:rsid w:val="00985358"/>
    <w:rsid w:val="00987FE5"/>
    <w:rsid w:val="00990E48"/>
    <w:rsid w:val="00991570"/>
    <w:rsid w:val="009937EF"/>
    <w:rsid w:val="00995AE6"/>
    <w:rsid w:val="0099712A"/>
    <w:rsid w:val="009A0012"/>
    <w:rsid w:val="009A4E38"/>
    <w:rsid w:val="009A5810"/>
    <w:rsid w:val="009B1784"/>
    <w:rsid w:val="009B4C93"/>
    <w:rsid w:val="009B6499"/>
    <w:rsid w:val="009C3F42"/>
    <w:rsid w:val="009C48FB"/>
    <w:rsid w:val="009C7612"/>
    <w:rsid w:val="009D208F"/>
    <w:rsid w:val="009D4976"/>
    <w:rsid w:val="009D6307"/>
    <w:rsid w:val="009D776F"/>
    <w:rsid w:val="009D7D28"/>
    <w:rsid w:val="009E01BD"/>
    <w:rsid w:val="009E2B1F"/>
    <w:rsid w:val="009E4BB3"/>
    <w:rsid w:val="009E5216"/>
    <w:rsid w:val="009F21E6"/>
    <w:rsid w:val="009F2D8E"/>
    <w:rsid w:val="009F3AD7"/>
    <w:rsid w:val="009F57DC"/>
    <w:rsid w:val="00A0050B"/>
    <w:rsid w:val="00A01B8A"/>
    <w:rsid w:val="00A0247D"/>
    <w:rsid w:val="00A05EFB"/>
    <w:rsid w:val="00A1385B"/>
    <w:rsid w:val="00A13E9F"/>
    <w:rsid w:val="00A16F69"/>
    <w:rsid w:val="00A17840"/>
    <w:rsid w:val="00A24B8B"/>
    <w:rsid w:val="00A37E3E"/>
    <w:rsid w:val="00A40CAF"/>
    <w:rsid w:val="00A419FC"/>
    <w:rsid w:val="00A43885"/>
    <w:rsid w:val="00A51361"/>
    <w:rsid w:val="00A53F9D"/>
    <w:rsid w:val="00A56A0B"/>
    <w:rsid w:val="00A57730"/>
    <w:rsid w:val="00A57A1D"/>
    <w:rsid w:val="00A66472"/>
    <w:rsid w:val="00A665A2"/>
    <w:rsid w:val="00A7140D"/>
    <w:rsid w:val="00A739D4"/>
    <w:rsid w:val="00A75254"/>
    <w:rsid w:val="00A8118A"/>
    <w:rsid w:val="00A82597"/>
    <w:rsid w:val="00A87F41"/>
    <w:rsid w:val="00A905C7"/>
    <w:rsid w:val="00A972EA"/>
    <w:rsid w:val="00A976CF"/>
    <w:rsid w:val="00AA57D5"/>
    <w:rsid w:val="00AA676C"/>
    <w:rsid w:val="00AA7D2E"/>
    <w:rsid w:val="00AB1E1B"/>
    <w:rsid w:val="00AC0710"/>
    <w:rsid w:val="00AC1566"/>
    <w:rsid w:val="00AC34BE"/>
    <w:rsid w:val="00AC5C49"/>
    <w:rsid w:val="00AC6525"/>
    <w:rsid w:val="00AD1213"/>
    <w:rsid w:val="00AD6651"/>
    <w:rsid w:val="00AD6E82"/>
    <w:rsid w:val="00AD7C72"/>
    <w:rsid w:val="00AE20C1"/>
    <w:rsid w:val="00AE254D"/>
    <w:rsid w:val="00AE5441"/>
    <w:rsid w:val="00AE6E72"/>
    <w:rsid w:val="00AE749B"/>
    <w:rsid w:val="00AE7B49"/>
    <w:rsid w:val="00AF2104"/>
    <w:rsid w:val="00AF25A3"/>
    <w:rsid w:val="00AF290B"/>
    <w:rsid w:val="00AF328E"/>
    <w:rsid w:val="00AF391A"/>
    <w:rsid w:val="00B01EFA"/>
    <w:rsid w:val="00B02DD4"/>
    <w:rsid w:val="00B110B4"/>
    <w:rsid w:val="00B13213"/>
    <w:rsid w:val="00B254DB"/>
    <w:rsid w:val="00B25D64"/>
    <w:rsid w:val="00B308B1"/>
    <w:rsid w:val="00B30DD5"/>
    <w:rsid w:val="00B36C43"/>
    <w:rsid w:val="00B37036"/>
    <w:rsid w:val="00B402E9"/>
    <w:rsid w:val="00B42ECA"/>
    <w:rsid w:val="00B4397F"/>
    <w:rsid w:val="00B44268"/>
    <w:rsid w:val="00B44D32"/>
    <w:rsid w:val="00B45519"/>
    <w:rsid w:val="00B4747F"/>
    <w:rsid w:val="00B5099F"/>
    <w:rsid w:val="00B52068"/>
    <w:rsid w:val="00B53DAB"/>
    <w:rsid w:val="00B53F3F"/>
    <w:rsid w:val="00B545B2"/>
    <w:rsid w:val="00B5465B"/>
    <w:rsid w:val="00B556DC"/>
    <w:rsid w:val="00B57622"/>
    <w:rsid w:val="00B651BA"/>
    <w:rsid w:val="00B72712"/>
    <w:rsid w:val="00B7565A"/>
    <w:rsid w:val="00B7670D"/>
    <w:rsid w:val="00B80E55"/>
    <w:rsid w:val="00B83363"/>
    <w:rsid w:val="00B8444D"/>
    <w:rsid w:val="00BA08AD"/>
    <w:rsid w:val="00BA2F8C"/>
    <w:rsid w:val="00BA4E69"/>
    <w:rsid w:val="00BA7542"/>
    <w:rsid w:val="00BB023F"/>
    <w:rsid w:val="00BB4D66"/>
    <w:rsid w:val="00BB51D5"/>
    <w:rsid w:val="00BB60F9"/>
    <w:rsid w:val="00BB6FF4"/>
    <w:rsid w:val="00BC20A8"/>
    <w:rsid w:val="00BC66F0"/>
    <w:rsid w:val="00BC7B47"/>
    <w:rsid w:val="00BD14E8"/>
    <w:rsid w:val="00BD30CF"/>
    <w:rsid w:val="00BD47C5"/>
    <w:rsid w:val="00BD4826"/>
    <w:rsid w:val="00BD51EB"/>
    <w:rsid w:val="00BE3228"/>
    <w:rsid w:val="00BF2451"/>
    <w:rsid w:val="00BF2743"/>
    <w:rsid w:val="00BF2CC2"/>
    <w:rsid w:val="00BF34F0"/>
    <w:rsid w:val="00BF386A"/>
    <w:rsid w:val="00BF4D7C"/>
    <w:rsid w:val="00BF5426"/>
    <w:rsid w:val="00BF6F2B"/>
    <w:rsid w:val="00C00A11"/>
    <w:rsid w:val="00C023BC"/>
    <w:rsid w:val="00C111D4"/>
    <w:rsid w:val="00C1634D"/>
    <w:rsid w:val="00C20524"/>
    <w:rsid w:val="00C22828"/>
    <w:rsid w:val="00C254DA"/>
    <w:rsid w:val="00C32F2E"/>
    <w:rsid w:val="00C346CD"/>
    <w:rsid w:val="00C40403"/>
    <w:rsid w:val="00C4062F"/>
    <w:rsid w:val="00C41A3A"/>
    <w:rsid w:val="00C42D49"/>
    <w:rsid w:val="00C4735A"/>
    <w:rsid w:val="00C50463"/>
    <w:rsid w:val="00C50788"/>
    <w:rsid w:val="00C50D2B"/>
    <w:rsid w:val="00C51970"/>
    <w:rsid w:val="00C57A76"/>
    <w:rsid w:val="00C62504"/>
    <w:rsid w:val="00C65FEC"/>
    <w:rsid w:val="00C66266"/>
    <w:rsid w:val="00C665E7"/>
    <w:rsid w:val="00C67AF5"/>
    <w:rsid w:val="00C67E58"/>
    <w:rsid w:val="00C726B7"/>
    <w:rsid w:val="00C72BDF"/>
    <w:rsid w:val="00C7363B"/>
    <w:rsid w:val="00C76DBD"/>
    <w:rsid w:val="00C82D3D"/>
    <w:rsid w:val="00C849BB"/>
    <w:rsid w:val="00C8548A"/>
    <w:rsid w:val="00C8661D"/>
    <w:rsid w:val="00C90D27"/>
    <w:rsid w:val="00C93BED"/>
    <w:rsid w:val="00C972A6"/>
    <w:rsid w:val="00C97FFD"/>
    <w:rsid w:val="00CA0302"/>
    <w:rsid w:val="00CA178A"/>
    <w:rsid w:val="00CA1FD1"/>
    <w:rsid w:val="00CA2CC1"/>
    <w:rsid w:val="00CA3024"/>
    <w:rsid w:val="00CA3209"/>
    <w:rsid w:val="00CA375B"/>
    <w:rsid w:val="00CA6098"/>
    <w:rsid w:val="00CA6B5B"/>
    <w:rsid w:val="00CB3904"/>
    <w:rsid w:val="00CB3910"/>
    <w:rsid w:val="00CB676C"/>
    <w:rsid w:val="00CC2A6B"/>
    <w:rsid w:val="00CC2EA2"/>
    <w:rsid w:val="00CC5C6D"/>
    <w:rsid w:val="00CC74C3"/>
    <w:rsid w:val="00CC7D06"/>
    <w:rsid w:val="00CD2108"/>
    <w:rsid w:val="00CD45B0"/>
    <w:rsid w:val="00CE71BE"/>
    <w:rsid w:val="00CF361F"/>
    <w:rsid w:val="00CF5571"/>
    <w:rsid w:val="00CF63E0"/>
    <w:rsid w:val="00D020D5"/>
    <w:rsid w:val="00D05C92"/>
    <w:rsid w:val="00D113E3"/>
    <w:rsid w:val="00D11BF2"/>
    <w:rsid w:val="00D125EB"/>
    <w:rsid w:val="00D15CF8"/>
    <w:rsid w:val="00D2083F"/>
    <w:rsid w:val="00D21EB2"/>
    <w:rsid w:val="00D222F6"/>
    <w:rsid w:val="00D252C4"/>
    <w:rsid w:val="00D31A52"/>
    <w:rsid w:val="00D36354"/>
    <w:rsid w:val="00D363BC"/>
    <w:rsid w:val="00D41905"/>
    <w:rsid w:val="00D43B00"/>
    <w:rsid w:val="00D44AE4"/>
    <w:rsid w:val="00D503EF"/>
    <w:rsid w:val="00D5260C"/>
    <w:rsid w:val="00D52B5E"/>
    <w:rsid w:val="00D534D7"/>
    <w:rsid w:val="00D546F2"/>
    <w:rsid w:val="00D55E7E"/>
    <w:rsid w:val="00D620A0"/>
    <w:rsid w:val="00D66E6E"/>
    <w:rsid w:val="00D72C9F"/>
    <w:rsid w:val="00D77C41"/>
    <w:rsid w:val="00D802C9"/>
    <w:rsid w:val="00D836E0"/>
    <w:rsid w:val="00D84730"/>
    <w:rsid w:val="00D87FA0"/>
    <w:rsid w:val="00D92C52"/>
    <w:rsid w:val="00D96903"/>
    <w:rsid w:val="00DA1522"/>
    <w:rsid w:val="00DA2497"/>
    <w:rsid w:val="00DA400A"/>
    <w:rsid w:val="00DA53C3"/>
    <w:rsid w:val="00DA7A71"/>
    <w:rsid w:val="00DB005E"/>
    <w:rsid w:val="00DB315C"/>
    <w:rsid w:val="00DB4B5D"/>
    <w:rsid w:val="00DB5552"/>
    <w:rsid w:val="00DB5CDB"/>
    <w:rsid w:val="00DB6443"/>
    <w:rsid w:val="00DB7B54"/>
    <w:rsid w:val="00DC18E4"/>
    <w:rsid w:val="00DC32CC"/>
    <w:rsid w:val="00DC398E"/>
    <w:rsid w:val="00DC40DE"/>
    <w:rsid w:val="00DC577E"/>
    <w:rsid w:val="00DC6424"/>
    <w:rsid w:val="00DC6D87"/>
    <w:rsid w:val="00DD0994"/>
    <w:rsid w:val="00DD152F"/>
    <w:rsid w:val="00DD1888"/>
    <w:rsid w:val="00DD29B8"/>
    <w:rsid w:val="00DD2BD2"/>
    <w:rsid w:val="00DE2AB5"/>
    <w:rsid w:val="00DF7522"/>
    <w:rsid w:val="00E00DA8"/>
    <w:rsid w:val="00E0526A"/>
    <w:rsid w:val="00E05FC1"/>
    <w:rsid w:val="00E06460"/>
    <w:rsid w:val="00E1781B"/>
    <w:rsid w:val="00E17986"/>
    <w:rsid w:val="00E17AF3"/>
    <w:rsid w:val="00E20D3A"/>
    <w:rsid w:val="00E22B01"/>
    <w:rsid w:val="00E256D4"/>
    <w:rsid w:val="00E3044E"/>
    <w:rsid w:val="00E30CFC"/>
    <w:rsid w:val="00E3104B"/>
    <w:rsid w:val="00E33108"/>
    <w:rsid w:val="00E34217"/>
    <w:rsid w:val="00E35F26"/>
    <w:rsid w:val="00E361DE"/>
    <w:rsid w:val="00E40DD3"/>
    <w:rsid w:val="00E44BE4"/>
    <w:rsid w:val="00E44D99"/>
    <w:rsid w:val="00E45248"/>
    <w:rsid w:val="00E46456"/>
    <w:rsid w:val="00E46511"/>
    <w:rsid w:val="00E47C65"/>
    <w:rsid w:val="00E52342"/>
    <w:rsid w:val="00E54031"/>
    <w:rsid w:val="00E55D01"/>
    <w:rsid w:val="00E579CC"/>
    <w:rsid w:val="00E623D3"/>
    <w:rsid w:val="00E63DCF"/>
    <w:rsid w:val="00E6435A"/>
    <w:rsid w:val="00E65436"/>
    <w:rsid w:val="00E66266"/>
    <w:rsid w:val="00E726C3"/>
    <w:rsid w:val="00E75E5A"/>
    <w:rsid w:val="00E80889"/>
    <w:rsid w:val="00E80A03"/>
    <w:rsid w:val="00E81B1E"/>
    <w:rsid w:val="00E8559F"/>
    <w:rsid w:val="00E85D6A"/>
    <w:rsid w:val="00E86AA1"/>
    <w:rsid w:val="00E87AB0"/>
    <w:rsid w:val="00E90742"/>
    <w:rsid w:val="00E92330"/>
    <w:rsid w:val="00E930D8"/>
    <w:rsid w:val="00E93BD2"/>
    <w:rsid w:val="00E93F55"/>
    <w:rsid w:val="00E94145"/>
    <w:rsid w:val="00EA15B7"/>
    <w:rsid w:val="00EA5755"/>
    <w:rsid w:val="00EB097A"/>
    <w:rsid w:val="00EB255E"/>
    <w:rsid w:val="00EB38B4"/>
    <w:rsid w:val="00EB441B"/>
    <w:rsid w:val="00EB5523"/>
    <w:rsid w:val="00EB621B"/>
    <w:rsid w:val="00EB6B13"/>
    <w:rsid w:val="00EC1371"/>
    <w:rsid w:val="00EC144C"/>
    <w:rsid w:val="00EC2E0A"/>
    <w:rsid w:val="00EC33DC"/>
    <w:rsid w:val="00EC4D22"/>
    <w:rsid w:val="00EC54AB"/>
    <w:rsid w:val="00EC5BBB"/>
    <w:rsid w:val="00EC6CE7"/>
    <w:rsid w:val="00ED3BD2"/>
    <w:rsid w:val="00ED55AB"/>
    <w:rsid w:val="00ED601A"/>
    <w:rsid w:val="00ED608A"/>
    <w:rsid w:val="00EE080D"/>
    <w:rsid w:val="00EE0EDC"/>
    <w:rsid w:val="00EE5828"/>
    <w:rsid w:val="00EE638B"/>
    <w:rsid w:val="00EF1995"/>
    <w:rsid w:val="00EF3AA1"/>
    <w:rsid w:val="00EF3E25"/>
    <w:rsid w:val="00EF6019"/>
    <w:rsid w:val="00EF6970"/>
    <w:rsid w:val="00EF7DED"/>
    <w:rsid w:val="00F03AE0"/>
    <w:rsid w:val="00F07E3C"/>
    <w:rsid w:val="00F11EA7"/>
    <w:rsid w:val="00F1392F"/>
    <w:rsid w:val="00F16701"/>
    <w:rsid w:val="00F17C47"/>
    <w:rsid w:val="00F24CC8"/>
    <w:rsid w:val="00F271E5"/>
    <w:rsid w:val="00F27BC3"/>
    <w:rsid w:val="00F320CE"/>
    <w:rsid w:val="00F32D63"/>
    <w:rsid w:val="00F34436"/>
    <w:rsid w:val="00F351B2"/>
    <w:rsid w:val="00F42335"/>
    <w:rsid w:val="00F434B7"/>
    <w:rsid w:val="00F438F9"/>
    <w:rsid w:val="00F44A86"/>
    <w:rsid w:val="00F45709"/>
    <w:rsid w:val="00F46BE5"/>
    <w:rsid w:val="00F50C92"/>
    <w:rsid w:val="00F551D7"/>
    <w:rsid w:val="00F568D4"/>
    <w:rsid w:val="00F63D5B"/>
    <w:rsid w:val="00F64C9C"/>
    <w:rsid w:val="00F66084"/>
    <w:rsid w:val="00F66BA9"/>
    <w:rsid w:val="00F7307B"/>
    <w:rsid w:val="00F73EC1"/>
    <w:rsid w:val="00F76930"/>
    <w:rsid w:val="00F76940"/>
    <w:rsid w:val="00F775B6"/>
    <w:rsid w:val="00F8241E"/>
    <w:rsid w:val="00F83F9F"/>
    <w:rsid w:val="00F854A2"/>
    <w:rsid w:val="00F96EFE"/>
    <w:rsid w:val="00F9726E"/>
    <w:rsid w:val="00FA063B"/>
    <w:rsid w:val="00FA5980"/>
    <w:rsid w:val="00FA6C4A"/>
    <w:rsid w:val="00FB105D"/>
    <w:rsid w:val="00FB20F5"/>
    <w:rsid w:val="00FB26B1"/>
    <w:rsid w:val="00FC69D7"/>
    <w:rsid w:val="00FD2A1A"/>
    <w:rsid w:val="00FD4284"/>
    <w:rsid w:val="00FD4561"/>
    <w:rsid w:val="00FD7A9A"/>
    <w:rsid w:val="00FE2068"/>
    <w:rsid w:val="00FE313D"/>
    <w:rsid w:val="00FE598A"/>
    <w:rsid w:val="00FF018F"/>
    <w:rsid w:val="00FF18C3"/>
    <w:rsid w:val="00FF4518"/>
    <w:rsid w:val="00FF7A2C"/>
    <w:rsid w:val="0C39FAD9"/>
    <w:rsid w:val="13E19E08"/>
    <w:rsid w:val="1443B8D2"/>
    <w:rsid w:val="163C0538"/>
    <w:rsid w:val="25DF176C"/>
    <w:rsid w:val="29BF6FBF"/>
    <w:rsid w:val="2B780DE7"/>
    <w:rsid w:val="2CA43956"/>
    <w:rsid w:val="325105D5"/>
    <w:rsid w:val="33AC79FC"/>
    <w:rsid w:val="3D9F79AC"/>
    <w:rsid w:val="406A7E18"/>
    <w:rsid w:val="419A9534"/>
    <w:rsid w:val="47CFF86D"/>
    <w:rsid w:val="47ED7A63"/>
    <w:rsid w:val="47F280DC"/>
    <w:rsid w:val="5330F658"/>
    <w:rsid w:val="5A22A1A6"/>
    <w:rsid w:val="5CB52E1D"/>
    <w:rsid w:val="645075D7"/>
    <w:rsid w:val="652660B5"/>
    <w:rsid w:val="682AD85E"/>
    <w:rsid w:val="70288EBC"/>
    <w:rsid w:val="74779D8A"/>
    <w:rsid w:val="794A34FF"/>
    <w:rsid w:val="7C674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66C6A"/>
  <w15:docId w15:val="{824640D2-BCD0-094C-8B09-9DE79421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B1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882A43"/>
    <w:pPr>
      <w:keepNext/>
      <w:numPr>
        <w:numId w:val="2"/>
      </w:numPr>
      <w:outlineLvl w:val="0"/>
    </w:pPr>
    <w:rPr>
      <w:rFonts w:ascii="Arial" w:eastAsia="Times" w:hAnsi="Arial"/>
      <w:b/>
      <w:szCs w:val="20"/>
    </w:rPr>
  </w:style>
  <w:style w:type="paragraph" w:styleId="Heading2">
    <w:name w:val="heading 2"/>
    <w:basedOn w:val="Normal"/>
    <w:next w:val="Normal"/>
    <w:link w:val="Heading2Char"/>
    <w:qFormat/>
    <w:rsid w:val="00882A43"/>
    <w:pPr>
      <w:keepNext/>
      <w:numPr>
        <w:ilvl w:val="1"/>
        <w:numId w:val="2"/>
      </w:numPr>
      <w:outlineLvl w:val="1"/>
    </w:pPr>
    <w:rPr>
      <w:rFonts w:ascii="Arial" w:eastAsia="Times" w:hAnsi="Arial"/>
      <w:b/>
      <w:sz w:val="16"/>
      <w:szCs w:val="20"/>
    </w:rPr>
  </w:style>
  <w:style w:type="paragraph" w:styleId="Heading3">
    <w:name w:val="heading 3"/>
    <w:basedOn w:val="Normal"/>
    <w:next w:val="Normal"/>
    <w:link w:val="Heading3Char"/>
    <w:qFormat/>
    <w:rsid w:val="00882A43"/>
    <w:pPr>
      <w:keepNext/>
      <w:numPr>
        <w:ilvl w:val="2"/>
        <w:numId w:val="2"/>
      </w:numPr>
      <w:outlineLvl w:val="2"/>
    </w:pPr>
    <w:rPr>
      <w:rFonts w:ascii="Arial" w:eastAsia="Times" w:hAnsi="Arial"/>
      <w:b/>
      <w:sz w:val="18"/>
      <w:szCs w:val="20"/>
      <w:u w:val="single"/>
    </w:rPr>
  </w:style>
  <w:style w:type="paragraph" w:styleId="Heading4">
    <w:name w:val="heading 4"/>
    <w:basedOn w:val="Normal"/>
    <w:next w:val="Normal"/>
    <w:link w:val="Heading4Char"/>
    <w:qFormat/>
    <w:rsid w:val="00882A43"/>
    <w:pPr>
      <w:keepNext/>
      <w:numPr>
        <w:ilvl w:val="3"/>
        <w:numId w:val="2"/>
      </w:numPr>
      <w:jc w:val="right"/>
      <w:outlineLvl w:val="3"/>
    </w:pPr>
    <w:rPr>
      <w:rFonts w:ascii="Arial" w:eastAsia="Times" w:hAnsi="Arial"/>
      <w:b/>
      <w:sz w:val="16"/>
      <w:szCs w:val="20"/>
    </w:rPr>
  </w:style>
  <w:style w:type="paragraph" w:styleId="Heading5">
    <w:name w:val="heading 5"/>
    <w:basedOn w:val="Normal"/>
    <w:next w:val="Normal"/>
    <w:link w:val="Heading5Char"/>
    <w:qFormat/>
    <w:rsid w:val="00882A43"/>
    <w:pPr>
      <w:keepNext/>
      <w:numPr>
        <w:ilvl w:val="4"/>
        <w:numId w:val="2"/>
      </w:numPr>
      <w:tabs>
        <w:tab w:val="right" w:pos="10800"/>
      </w:tabs>
      <w:spacing w:after="120"/>
      <w:outlineLvl w:val="4"/>
    </w:pPr>
    <w:rPr>
      <w:rFonts w:ascii="Arial" w:eastAsia="Times" w:hAnsi="Arial"/>
      <w:b/>
      <w:sz w:val="20"/>
      <w:szCs w:val="20"/>
    </w:rPr>
  </w:style>
  <w:style w:type="paragraph" w:styleId="Heading6">
    <w:name w:val="heading 6"/>
    <w:basedOn w:val="Normal"/>
    <w:next w:val="Normal"/>
    <w:link w:val="Heading6Char"/>
    <w:qFormat/>
    <w:rsid w:val="00882A43"/>
    <w:pPr>
      <w:keepNext/>
      <w:numPr>
        <w:ilvl w:val="5"/>
        <w:numId w:val="2"/>
      </w:numPr>
      <w:tabs>
        <w:tab w:val="right" w:pos="10800"/>
      </w:tabs>
      <w:spacing w:after="120"/>
      <w:outlineLvl w:val="5"/>
    </w:pPr>
    <w:rPr>
      <w:rFonts w:ascii="Arial" w:eastAsia="Times" w:hAnsi="Arial"/>
      <w:b/>
      <w:szCs w:val="20"/>
    </w:rPr>
  </w:style>
  <w:style w:type="paragraph" w:styleId="Heading7">
    <w:name w:val="heading 7"/>
    <w:basedOn w:val="Normal"/>
    <w:next w:val="Normal"/>
    <w:link w:val="Heading7Char"/>
    <w:qFormat/>
    <w:rsid w:val="00882A43"/>
    <w:pPr>
      <w:keepNext/>
      <w:numPr>
        <w:ilvl w:val="6"/>
        <w:numId w:val="2"/>
      </w:numPr>
      <w:spacing w:before="40" w:after="40"/>
      <w:outlineLvl w:val="6"/>
    </w:pPr>
    <w:rPr>
      <w:rFonts w:ascii="Arial" w:eastAsia="Times" w:hAnsi="Arial"/>
      <w:b/>
      <w:sz w:val="22"/>
      <w:szCs w:val="20"/>
    </w:rPr>
  </w:style>
  <w:style w:type="paragraph" w:styleId="Heading8">
    <w:name w:val="heading 8"/>
    <w:basedOn w:val="Normal"/>
    <w:next w:val="Normal"/>
    <w:link w:val="Heading8Char"/>
    <w:qFormat/>
    <w:rsid w:val="00882A43"/>
    <w:pPr>
      <w:keepNext/>
      <w:numPr>
        <w:ilvl w:val="7"/>
        <w:numId w:val="2"/>
      </w:numPr>
      <w:spacing w:before="40" w:after="40"/>
      <w:outlineLvl w:val="7"/>
    </w:pPr>
    <w:rPr>
      <w:rFonts w:ascii="Arial" w:eastAsia="Times" w:hAnsi="Arial"/>
      <w:b/>
      <w:sz w:val="20"/>
      <w:szCs w:val="20"/>
    </w:rPr>
  </w:style>
  <w:style w:type="paragraph" w:styleId="Heading9">
    <w:name w:val="heading 9"/>
    <w:basedOn w:val="Normal"/>
    <w:next w:val="Normal"/>
    <w:link w:val="Heading9Char"/>
    <w:qFormat/>
    <w:rsid w:val="00882A43"/>
    <w:pPr>
      <w:keepNext/>
      <w:numPr>
        <w:ilvl w:val="8"/>
        <w:numId w:val="2"/>
      </w:numPr>
      <w:tabs>
        <w:tab w:val="center" w:pos="162"/>
        <w:tab w:val="center" w:pos="702"/>
        <w:tab w:val="center" w:pos="1422"/>
        <w:tab w:val="center" w:pos="2232"/>
      </w:tabs>
      <w:outlineLvl w:val="8"/>
    </w:pPr>
    <w:rPr>
      <w:rFonts w:ascii="Arial" w:eastAsia="Times" w:hAnsi="Arial"/>
      <w:b/>
      <w:color w:val="008000"/>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E3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26E30"/>
  </w:style>
  <w:style w:type="paragraph" w:styleId="Footer">
    <w:name w:val="footer"/>
    <w:basedOn w:val="Normal"/>
    <w:link w:val="FooterChar"/>
    <w:uiPriority w:val="99"/>
    <w:unhideWhenUsed/>
    <w:rsid w:val="00126E3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26E30"/>
  </w:style>
  <w:style w:type="paragraph" w:customStyle="1" w:styleId="Default">
    <w:name w:val="Default"/>
    <w:rsid w:val="00126E30"/>
    <w:pPr>
      <w:spacing w:after="0" w:line="240" w:lineRule="auto"/>
      <w:jc w:val="both"/>
    </w:pPr>
    <w:rPr>
      <w:rFonts w:ascii="New York" w:eastAsia="Times New Roman" w:hAnsi="New York" w:cs="Times New Roman"/>
      <w:sz w:val="24"/>
      <w:szCs w:val="20"/>
    </w:rPr>
  </w:style>
  <w:style w:type="paragraph" w:styleId="ListParagraph">
    <w:name w:val="List Paragraph"/>
    <w:basedOn w:val="Normal"/>
    <w:uiPriority w:val="34"/>
    <w:qFormat/>
    <w:rsid w:val="00126E30"/>
    <w:pPr>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7A3100"/>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7A3100"/>
    <w:rPr>
      <w:rFonts w:ascii="Segoe UI" w:hAnsi="Segoe UI" w:cs="Segoe UI"/>
      <w:sz w:val="18"/>
      <w:szCs w:val="18"/>
    </w:rPr>
  </w:style>
  <w:style w:type="paragraph" w:customStyle="1" w:styleId="WPDefaultslocal">
    <w:name w:val="WP Defaults(local)"/>
    <w:rsid w:val="007734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Pr>
      <w:rFonts w:ascii="Times" w:eastAsia="Times New Roman" w:hAnsi="Times" w:cs="Times New Roman"/>
      <w:b/>
      <w:color w:val="000000"/>
      <w:sz w:val="24"/>
      <w:szCs w:val="20"/>
    </w:rPr>
  </w:style>
  <w:style w:type="character" w:customStyle="1" w:styleId="Heading1Char">
    <w:name w:val="Heading 1 Char"/>
    <w:basedOn w:val="DefaultParagraphFont"/>
    <w:link w:val="Heading1"/>
    <w:rsid w:val="00882A43"/>
    <w:rPr>
      <w:rFonts w:ascii="Arial" w:eastAsia="Times" w:hAnsi="Arial" w:cs="Times New Roman"/>
      <w:b/>
      <w:sz w:val="24"/>
      <w:szCs w:val="20"/>
    </w:rPr>
  </w:style>
  <w:style w:type="character" w:customStyle="1" w:styleId="Heading2Char">
    <w:name w:val="Heading 2 Char"/>
    <w:basedOn w:val="DefaultParagraphFont"/>
    <w:link w:val="Heading2"/>
    <w:rsid w:val="00882A43"/>
    <w:rPr>
      <w:rFonts w:ascii="Arial" w:eastAsia="Times" w:hAnsi="Arial" w:cs="Times New Roman"/>
      <w:b/>
      <w:sz w:val="16"/>
      <w:szCs w:val="20"/>
    </w:rPr>
  </w:style>
  <w:style w:type="character" w:customStyle="1" w:styleId="Heading3Char">
    <w:name w:val="Heading 3 Char"/>
    <w:basedOn w:val="DefaultParagraphFont"/>
    <w:link w:val="Heading3"/>
    <w:rsid w:val="00882A43"/>
    <w:rPr>
      <w:rFonts w:ascii="Arial" w:eastAsia="Times" w:hAnsi="Arial" w:cs="Times New Roman"/>
      <w:b/>
      <w:sz w:val="18"/>
      <w:szCs w:val="20"/>
      <w:u w:val="single"/>
    </w:rPr>
  </w:style>
  <w:style w:type="character" w:customStyle="1" w:styleId="Heading4Char">
    <w:name w:val="Heading 4 Char"/>
    <w:basedOn w:val="DefaultParagraphFont"/>
    <w:link w:val="Heading4"/>
    <w:rsid w:val="00882A43"/>
    <w:rPr>
      <w:rFonts w:ascii="Arial" w:eastAsia="Times" w:hAnsi="Arial" w:cs="Times New Roman"/>
      <w:b/>
      <w:sz w:val="16"/>
      <w:szCs w:val="20"/>
    </w:rPr>
  </w:style>
  <w:style w:type="character" w:customStyle="1" w:styleId="Heading5Char">
    <w:name w:val="Heading 5 Char"/>
    <w:basedOn w:val="DefaultParagraphFont"/>
    <w:link w:val="Heading5"/>
    <w:rsid w:val="00882A43"/>
    <w:rPr>
      <w:rFonts w:ascii="Arial" w:eastAsia="Times" w:hAnsi="Arial" w:cs="Times New Roman"/>
      <w:b/>
      <w:sz w:val="20"/>
      <w:szCs w:val="20"/>
    </w:rPr>
  </w:style>
  <w:style w:type="character" w:customStyle="1" w:styleId="Heading6Char">
    <w:name w:val="Heading 6 Char"/>
    <w:basedOn w:val="DefaultParagraphFont"/>
    <w:link w:val="Heading6"/>
    <w:rsid w:val="00882A43"/>
    <w:rPr>
      <w:rFonts w:ascii="Arial" w:eastAsia="Times" w:hAnsi="Arial" w:cs="Times New Roman"/>
      <w:b/>
      <w:sz w:val="24"/>
      <w:szCs w:val="20"/>
    </w:rPr>
  </w:style>
  <w:style w:type="character" w:customStyle="1" w:styleId="Heading7Char">
    <w:name w:val="Heading 7 Char"/>
    <w:basedOn w:val="DefaultParagraphFont"/>
    <w:link w:val="Heading7"/>
    <w:rsid w:val="00882A43"/>
    <w:rPr>
      <w:rFonts w:ascii="Arial" w:eastAsia="Times" w:hAnsi="Arial" w:cs="Times New Roman"/>
      <w:b/>
      <w:szCs w:val="20"/>
    </w:rPr>
  </w:style>
  <w:style w:type="character" w:customStyle="1" w:styleId="Heading8Char">
    <w:name w:val="Heading 8 Char"/>
    <w:basedOn w:val="DefaultParagraphFont"/>
    <w:link w:val="Heading8"/>
    <w:rsid w:val="00882A43"/>
    <w:rPr>
      <w:rFonts w:ascii="Arial" w:eastAsia="Times" w:hAnsi="Arial" w:cs="Times New Roman"/>
      <w:b/>
      <w:sz w:val="20"/>
      <w:szCs w:val="20"/>
    </w:rPr>
  </w:style>
  <w:style w:type="character" w:customStyle="1" w:styleId="Heading9Char">
    <w:name w:val="Heading 9 Char"/>
    <w:basedOn w:val="DefaultParagraphFont"/>
    <w:link w:val="Heading9"/>
    <w:rsid w:val="00882A43"/>
    <w:rPr>
      <w:rFonts w:ascii="Arial" w:eastAsia="Times" w:hAnsi="Arial" w:cs="Times New Roman"/>
      <w:b/>
      <w:color w:val="008000"/>
      <w:sz w:val="12"/>
      <w:szCs w:val="20"/>
    </w:rPr>
  </w:style>
  <w:style w:type="character" w:styleId="Hyperlink">
    <w:name w:val="Hyperlink"/>
    <w:rsid w:val="001C4E3A"/>
    <w:rPr>
      <w:color w:val="0000FF"/>
      <w:u w:val="single"/>
    </w:rPr>
  </w:style>
  <w:style w:type="paragraph" w:styleId="BodyText3">
    <w:name w:val="Body Text 3"/>
    <w:basedOn w:val="Normal"/>
    <w:link w:val="BodyText3Char"/>
    <w:rsid w:val="001C4E3A"/>
    <w:rPr>
      <w:rFonts w:ascii="Arial" w:eastAsia="Times" w:hAnsi="Arial"/>
      <w:color w:val="0000FF"/>
      <w:sz w:val="22"/>
      <w:szCs w:val="20"/>
    </w:rPr>
  </w:style>
  <w:style w:type="character" w:customStyle="1" w:styleId="BodyText3Char">
    <w:name w:val="Body Text 3 Char"/>
    <w:basedOn w:val="DefaultParagraphFont"/>
    <w:link w:val="BodyText3"/>
    <w:rsid w:val="001C4E3A"/>
    <w:rPr>
      <w:rFonts w:ascii="Arial" w:eastAsia="Times" w:hAnsi="Arial" w:cs="Times New Roman"/>
      <w:color w:val="0000FF"/>
      <w:szCs w:val="20"/>
    </w:rPr>
  </w:style>
  <w:style w:type="character" w:customStyle="1" w:styleId="fastfieldvaluereadonly">
    <w:name w:val="fastfieldvaluereadonly"/>
    <w:rsid w:val="001C4E3A"/>
  </w:style>
  <w:style w:type="table" w:styleId="TableGrid">
    <w:name w:val="Table Grid"/>
    <w:basedOn w:val="TableNormal"/>
    <w:uiPriority w:val="59"/>
    <w:rsid w:val="00960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F2CC2"/>
  </w:style>
  <w:style w:type="paragraph" w:styleId="BlockText">
    <w:name w:val="Block Text"/>
    <w:basedOn w:val="Normal"/>
    <w:link w:val="BlockTextChar"/>
    <w:rsid w:val="00CC5C6D"/>
    <w:pPr>
      <w:spacing w:before="120" w:after="120"/>
      <w:ind w:left="720" w:right="720"/>
    </w:pPr>
    <w:rPr>
      <w:i/>
    </w:rPr>
  </w:style>
  <w:style w:type="character" w:customStyle="1" w:styleId="BlockTextChar">
    <w:name w:val="Block Text Char"/>
    <w:link w:val="BlockText"/>
    <w:rsid w:val="00CC5C6D"/>
    <w:rPr>
      <w:rFonts w:ascii="Times New Roman" w:eastAsia="Times New Roman" w:hAnsi="Times New Roman" w:cs="Times New Roman"/>
      <w:i/>
      <w:sz w:val="24"/>
      <w:szCs w:val="24"/>
    </w:rPr>
  </w:style>
  <w:style w:type="character" w:styleId="Emphasis">
    <w:name w:val="Emphasis"/>
    <w:basedOn w:val="DefaultParagraphFont"/>
    <w:uiPriority w:val="20"/>
    <w:qFormat/>
    <w:rsid w:val="00874785"/>
    <w:rPr>
      <w:i/>
      <w:iCs/>
    </w:rPr>
  </w:style>
  <w:style w:type="character" w:styleId="CommentReference">
    <w:name w:val="annotation reference"/>
    <w:basedOn w:val="DefaultParagraphFont"/>
    <w:uiPriority w:val="99"/>
    <w:semiHidden/>
    <w:unhideWhenUsed/>
    <w:rsid w:val="00BB023F"/>
    <w:rPr>
      <w:sz w:val="16"/>
      <w:szCs w:val="16"/>
    </w:rPr>
  </w:style>
  <w:style w:type="paragraph" w:styleId="CommentText">
    <w:name w:val="annotation text"/>
    <w:basedOn w:val="Normal"/>
    <w:link w:val="CommentTextChar"/>
    <w:uiPriority w:val="99"/>
    <w:unhideWhenUsed/>
    <w:rsid w:val="00BB023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BB023F"/>
    <w:rPr>
      <w:sz w:val="20"/>
      <w:szCs w:val="20"/>
    </w:rPr>
  </w:style>
  <w:style w:type="paragraph" w:styleId="CommentSubject">
    <w:name w:val="annotation subject"/>
    <w:basedOn w:val="CommentText"/>
    <w:next w:val="CommentText"/>
    <w:link w:val="CommentSubjectChar"/>
    <w:uiPriority w:val="99"/>
    <w:unhideWhenUsed/>
    <w:rsid w:val="00BB023F"/>
    <w:rPr>
      <w:b/>
      <w:bCs/>
    </w:rPr>
  </w:style>
  <w:style w:type="character" w:customStyle="1" w:styleId="CommentSubjectChar">
    <w:name w:val="Comment Subject Char"/>
    <w:basedOn w:val="CommentTextChar"/>
    <w:link w:val="CommentSubject"/>
    <w:uiPriority w:val="99"/>
    <w:rsid w:val="00BB023F"/>
    <w:rPr>
      <w:b/>
      <w:bCs/>
      <w:sz w:val="20"/>
      <w:szCs w:val="20"/>
    </w:rPr>
  </w:style>
  <w:style w:type="paragraph" w:styleId="BodyTextIndent">
    <w:name w:val="Body Text Indent"/>
    <w:basedOn w:val="Normal"/>
    <w:link w:val="BodyTextIndentChar"/>
    <w:uiPriority w:val="99"/>
    <w:unhideWhenUsed/>
    <w:rsid w:val="00DB6443"/>
    <w:pPr>
      <w:ind w:left="360"/>
      <w:jc w:val="both"/>
    </w:pPr>
    <w:rPr>
      <w:rFonts w:asciiTheme="minorHAnsi" w:eastAsiaTheme="minorEastAsia" w:hAnsiTheme="minorHAnsi" w:cstheme="minorEastAsia"/>
      <w:sz w:val="22"/>
      <w:szCs w:val="22"/>
    </w:rPr>
  </w:style>
  <w:style w:type="character" w:customStyle="1" w:styleId="BodyTextIndentChar">
    <w:name w:val="Body Text Indent Char"/>
    <w:basedOn w:val="DefaultParagraphFont"/>
    <w:link w:val="BodyTextIndent"/>
    <w:uiPriority w:val="99"/>
    <w:rsid w:val="00DB6443"/>
    <w:rPr>
      <w:rFonts w:eastAsiaTheme="minorEastAsia" w:cstheme="minorEastAsia"/>
    </w:rPr>
  </w:style>
  <w:style w:type="paragraph" w:styleId="BodyTextIndent2">
    <w:name w:val="Body Text Indent 2"/>
    <w:basedOn w:val="Normal"/>
    <w:link w:val="BodyTextIndent2Char"/>
    <w:uiPriority w:val="99"/>
    <w:unhideWhenUsed/>
    <w:rsid w:val="00DB6443"/>
    <w:pPr>
      <w:tabs>
        <w:tab w:val="left" w:pos="1080"/>
      </w:tabs>
      <w:ind w:left="720"/>
      <w:jc w:val="both"/>
    </w:pPr>
    <w:rPr>
      <w:rFonts w:asciiTheme="minorHAnsi" w:eastAsiaTheme="minorEastAsia" w:hAnsiTheme="minorHAnsi" w:cstheme="minorEastAsia"/>
      <w:sz w:val="22"/>
      <w:szCs w:val="22"/>
    </w:rPr>
  </w:style>
  <w:style w:type="character" w:customStyle="1" w:styleId="BodyTextIndent2Char">
    <w:name w:val="Body Text Indent 2 Char"/>
    <w:basedOn w:val="DefaultParagraphFont"/>
    <w:link w:val="BodyTextIndent2"/>
    <w:uiPriority w:val="99"/>
    <w:rsid w:val="00DB6443"/>
    <w:rPr>
      <w:rFonts w:eastAsiaTheme="minorEastAsia" w:cstheme="minorEastAsia"/>
    </w:rPr>
  </w:style>
  <w:style w:type="paragraph" w:styleId="BodyTextIndent3">
    <w:name w:val="Body Text Indent 3"/>
    <w:basedOn w:val="Normal"/>
    <w:link w:val="BodyTextIndent3Char"/>
    <w:uiPriority w:val="99"/>
    <w:unhideWhenUsed/>
    <w:rsid w:val="00DB6443"/>
    <w:pPr>
      <w:ind w:left="720"/>
      <w:contextualSpacing/>
    </w:pPr>
    <w:rPr>
      <w:rFonts w:asciiTheme="minorHAnsi" w:eastAsiaTheme="minorEastAsia" w:hAnsiTheme="minorHAnsi" w:cstheme="minorEastAsia"/>
      <w:sz w:val="22"/>
      <w:szCs w:val="22"/>
    </w:rPr>
  </w:style>
  <w:style w:type="character" w:customStyle="1" w:styleId="BodyTextIndent3Char">
    <w:name w:val="Body Text Indent 3 Char"/>
    <w:basedOn w:val="DefaultParagraphFont"/>
    <w:link w:val="BodyTextIndent3"/>
    <w:uiPriority w:val="99"/>
    <w:rsid w:val="00DB6443"/>
    <w:rPr>
      <w:rFonts w:eastAsiaTheme="minorEastAsia" w:cstheme="minorEastAsia"/>
    </w:rPr>
  </w:style>
  <w:style w:type="numbering" w:customStyle="1" w:styleId="Style1">
    <w:name w:val="Style1"/>
    <w:uiPriority w:val="99"/>
    <w:rsid w:val="00E93BD2"/>
    <w:pPr>
      <w:numPr>
        <w:numId w:val="3"/>
      </w:numPr>
    </w:pPr>
  </w:style>
  <w:style w:type="character" w:styleId="FollowedHyperlink">
    <w:name w:val="FollowedHyperlink"/>
    <w:basedOn w:val="DefaultParagraphFont"/>
    <w:uiPriority w:val="99"/>
    <w:semiHidden/>
    <w:unhideWhenUsed/>
    <w:rsid w:val="00ED55AB"/>
    <w:rPr>
      <w:color w:val="954F72" w:themeColor="followedHyperlink"/>
      <w:u w:val="single"/>
    </w:rPr>
  </w:style>
  <w:style w:type="paragraph" w:styleId="List">
    <w:name w:val="List"/>
    <w:basedOn w:val="BlockText"/>
    <w:rsid w:val="00C51970"/>
    <w:pPr>
      <w:numPr>
        <w:numId w:val="4"/>
      </w:numPr>
      <w:tabs>
        <w:tab w:val="num" w:pos="360"/>
      </w:tabs>
      <w:spacing w:before="100" w:beforeAutospacing="1" w:after="100" w:afterAutospacing="1"/>
      <w:ind w:left="1080" w:firstLine="0"/>
    </w:pPr>
  </w:style>
  <w:style w:type="paragraph" w:styleId="List2">
    <w:name w:val="List 2"/>
    <w:basedOn w:val="List"/>
    <w:rsid w:val="00C51970"/>
    <w:pPr>
      <w:numPr>
        <w:ilvl w:val="1"/>
      </w:numPr>
      <w:tabs>
        <w:tab w:val="num" w:pos="360"/>
      </w:tabs>
      <w:ind w:left="1440"/>
    </w:pPr>
  </w:style>
  <w:style w:type="paragraph" w:customStyle="1" w:styleId="Style2">
    <w:name w:val="Style2"/>
    <w:basedOn w:val="BodyTextIndent2"/>
    <w:link w:val="Style2Char"/>
    <w:qFormat/>
    <w:rsid w:val="00F271E5"/>
    <w:pPr>
      <w:tabs>
        <w:tab w:val="clear" w:pos="1080"/>
      </w:tabs>
      <w:spacing w:line="360" w:lineRule="auto"/>
      <w:ind w:left="1080"/>
      <w:contextualSpacing/>
    </w:pPr>
    <w:rPr>
      <w:rFonts w:cstheme="minorBidi"/>
      <w:i/>
      <w:color w:val="0070C0"/>
      <w:sz w:val="20"/>
      <w:szCs w:val="20"/>
    </w:rPr>
  </w:style>
  <w:style w:type="character" w:customStyle="1" w:styleId="Style2Char">
    <w:name w:val="Style2 Char"/>
    <w:basedOn w:val="BodyTextIndent2Char"/>
    <w:link w:val="Style2"/>
    <w:rsid w:val="00F271E5"/>
    <w:rPr>
      <w:rFonts w:eastAsiaTheme="minorEastAsia" w:cstheme="minorEastAsia"/>
      <w:i/>
      <w:color w:val="0070C0"/>
      <w:sz w:val="20"/>
      <w:szCs w:val="20"/>
    </w:rPr>
  </w:style>
  <w:style w:type="paragraph" w:styleId="BodyText">
    <w:name w:val="Body Text"/>
    <w:basedOn w:val="Normal"/>
    <w:link w:val="BodyTextChar"/>
    <w:uiPriority w:val="99"/>
    <w:unhideWhenUsed/>
    <w:rsid w:val="006004F7"/>
    <w:pPr>
      <w:contextualSpacing/>
    </w:pPr>
    <w:rPr>
      <w:rFonts w:asciiTheme="minorHAnsi" w:eastAsiaTheme="minorEastAsia" w:hAnsiTheme="minorHAnsi" w:cstheme="minorEastAsia"/>
      <w:i/>
      <w:iCs/>
      <w:color w:val="0070C0"/>
      <w:sz w:val="20"/>
      <w:szCs w:val="20"/>
    </w:rPr>
  </w:style>
  <w:style w:type="character" w:customStyle="1" w:styleId="BodyTextChar">
    <w:name w:val="Body Text Char"/>
    <w:basedOn w:val="DefaultParagraphFont"/>
    <w:link w:val="BodyText"/>
    <w:uiPriority w:val="99"/>
    <w:rsid w:val="006004F7"/>
    <w:rPr>
      <w:rFonts w:eastAsiaTheme="minorEastAsia" w:cstheme="minorEastAsia"/>
      <w:i/>
      <w:iCs/>
      <w:color w:val="0070C0"/>
      <w:sz w:val="20"/>
      <w:szCs w:val="20"/>
    </w:rPr>
  </w:style>
  <w:style w:type="paragraph" w:customStyle="1" w:styleId="CM3">
    <w:name w:val="CM3"/>
    <w:basedOn w:val="Default"/>
    <w:next w:val="Default"/>
    <w:rsid w:val="00283FB6"/>
    <w:pPr>
      <w:widowControl w:val="0"/>
      <w:autoSpaceDE w:val="0"/>
      <w:autoSpaceDN w:val="0"/>
      <w:adjustRightInd w:val="0"/>
      <w:jc w:val="left"/>
    </w:pPr>
    <w:rPr>
      <w:rFonts w:ascii="Times New Roman" w:hAnsi="Times New Roman"/>
      <w:sz w:val="20"/>
      <w:szCs w:val="24"/>
    </w:rPr>
  </w:style>
  <w:style w:type="character" w:customStyle="1" w:styleId="UnresolvedMention1">
    <w:name w:val="Unresolved Mention1"/>
    <w:basedOn w:val="DefaultParagraphFont"/>
    <w:uiPriority w:val="99"/>
    <w:semiHidden/>
    <w:unhideWhenUsed/>
    <w:rsid w:val="00B44D32"/>
    <w:rPr>
      <w:color w:val="605E5C"/>
      <w:shd w:val="clear" w:color="auto" w:fill="E1DFDD"/>
    </w:rPr>
  </w:style>
  <w:style w:type="paragraph" w:styleId="NormalWeb">
    <w:name w:val="Normal (Web)"/>
    <w:basedOn w:val="Normal"/>
    <w:uiPriority w:val="99"/>
    <w:unhideWhenUsed/>
    <w:rsid w:val="00C665E7"/>
    <w:pPr>
      <w:spacing w:before="100" w:beforeAutospacing="1" w:after="100" w:afterAutospacing="1"/>
    </w:pPr>
  </w:style>
  <w:style w:type="character" w:styleId="UnresolvedMention">
    <w:name w:val="Unresolved Mention"/>
    <w:basedOn w:val="DefaultParagraphFont"/>
    <w:uiPriority w:val="99"/>
    <w:semiHidden/>
    <w:unhideWhenUsed/>
    <w:rsid w:val="00E63DCF"/>
    <w:rPr>
      <w:color w:val="605E5C"/>
      <w:shd w:val="clear" w:color="auto" w:fill="E1DFDD"/>
    </w:rPr>
  </w:style>
  <w:style w:type="paragraph" w:customStyle="1" w:styleId="paragraph">
    <w:name w:val="paragraph"/>
    <w:basedOn w:val="Normal"/>
    <w:rsid w:val="003F5680"/>
    <w:pPr>
      <w:spacing w:before="100" w:beforeAutospacing="1" w:after="100" w:afterAutospacing="1"/>
    </w:pPr>
  </w:style>
  <w:style w:type="character" w:customStyle="1" w:styleId="normaltextrun">
    <w:name w:val="normaltextrun"/>
    <w:basedOn w:val="DefaultParagraphFont"/>
    <w:rsid w:val="003F5680"/>
  </w:style>
  <w:style w:type="character" w:customStyle="1" w:styleId="eop">
    <w:name w:val="eop"/>
    <w:basedOn w:val="DefaultParagraphFont"/>
    <w:rsid w:val="003F5680"/>
  </w:style>
  <w:style w:type="character" w:customStyle="1" w:styleId="spellingerror">
    <w:name w:val="spellingerror"/>
    <w:basedOn w:val="DefaultParagraphFont"/>
    <w:rsid w:val="003F5680"/>
  </w:style>
  <w:style w:type="character" w:customStyle="1" w:styleId="findhit">
    <w:name w:val="findhit"/>
    <w:basedOn w:val="DefaultParagraphFont"/>
    <w:rsid w:val="003F5680"/>
  </w:style>
  <w:style w:type="paragraph" w:styleId="Revision">
    <w:name w:val="Revision"/>
    <w:hidden/>
    <w:uiPriority w:val="99"/>
    <w:semiHidden/>
    <w:rsid w:val="00383B76"/>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246">
      <w:bodyDiv w:val="1"/>
      <w:marLeft w:val="0"/>
      <w:marRight w:val="0"/>
      <w:marTop w:val="0"/>
      <w:marBottom w:val="0"/>
      <w:divBdr>
        <w:top w:val="none" w:sz="0" w:space="0" w:color="auto"/>
        <w:left w:val="none" w:sz="0" w:space="0" w:color="auto"/>
        <w:bottom w:val="none" w:sz="0" w:space="0" w:color="auto"/>
        <w:right w:val="none" w:sz="0" w:space="0" w:color="auto"/>
      </w:divBdr>
    </w:div>
    <w:div w:id="101922686">
      <w:bodyDiv w:val="1"/>
      <w:marLeft w:val="0"/>
      <w:marRight w:val="0"/>
      <w:marTop w:val="0"/>
      <w:marBottom w:val="0"/>
      <w:divBdr>
        <w:top w:val="none" w:sz="0" w:space="0" w:color="auto"/>
        <w:left w:val="none" w:sz="0" w:space="0" w:color="auto"/>
        <w:bottom w:val="none" w:sz="0" w:space="0" w:color="auto"/>
        <w:right w:val="none" w:sz="0" w:space="0" w:color="auto"/>
      </w:divBdr>
    </w:div>
    <w:div w:id="103963747">
      <w:bodyDiv w:val="1"/>
      <w:marLeft w:val="0"/>
      <w:marRight w:val="0"/>
      <w:marTop w:val="0"/>
      <w:marBottom w:val="0"/>
      <w:divBdr>
        <w:top w:val="none" w:sz="0" w:space="0" w:color="auto"/>
        <w:left w:val="none" w:sz="0" w:space="0" w:color="auto"/>
        <w:bottom w:val="none" w:sz="0" w:space="0" w:color="auto"/>
        <w:right w:val="none" w:sz="0" w:space="0" w:color="auto"/>
      </w:divBdr>
    </w:div>
    <w:div w:id="262151677">
      <w:bodyDiv w:val="1"/>
      <w:marLeft w:val="0"/>
      <w:marRight w:val="0"/>
      <w:marTop w:val="0"/>
      <w:marBottom w:val="0"/>
      <w:divBdr>
        <w:top w:val="none" w:sz="0" w:space="0" w:color="auto"/>
        <w:left w:val="none" w:sz="0" w:space="0" w:color="auto"/>
        <w:bottom w:val="none" w:sz="0" w:space="0" w:color="auto"/>
        <w:right w:val="none" w:sz="0" w:space="0" w:color="auto"/>
      </w:divBdr>
      <w:divsChild>
        <w:div w:id="1992056855">
          <w:marLeft w:val="0"/>
          <w:marRight w:val="0"/>
          <w:marTop w:val="0"/>
          <w:marBottom w:val="0"/>
          <w:divBdr>
            <w:top w:val="none" w:sz="0" w:space="0" w:color="auto"/>
            <w:left w:val="none" w:sz="0" w:space="0" w:color="auto"/>
            <w:bottom w:val="none" w:sz="0" w:space="0" w:color="auto"/>
            <w:right w:val="none" w:sz="0" w:space="0" w:color="auto"/>
          </w:divBdr>
          <w:divsChild>
            <w:div w:id="597371043">
              <w:marLeft w:val="0"/>
              <w:marRight w:val="0"/>
              <w:marTop w:val="0"/>
              <w:marBottom w:val="0"/>
              <w:divBdr>
                <w:top w:val="none" w:sz="0" w:space="0" w:color="auto"/>
                <w:left w:val="none" w:sz="0" w:space="0" w:color="auto"/>
                <w:bottom w:val="none" w:sz="0" w:space="0" w:color="auto"/>
                <w:right w:val="none" w:sz="0" w:space="0" w:color="auto"/>
              </w:divBdr>
              <w:divsChild>
                <w:div w:id="2067071351">
                  <w:marLeft w:val="0"/>
                  <w:marRight w:val="0"/>
                  <w:marTop w:val="0"/>
                  <w:marBottom w:val="0"/>
                  <w:divBdr>
                    <w:top w:val="none" w:sz="0" w:space="0" w:color="auto"/>
                    <w:left w:val="none" w:sz="0" w:space="0" w:color="auto"/>
                    <w:bottom w:val="none" w:sz="0" w:space="0" w:color="auto"/>
                    <w:right w:val="none" w:sz="0" w:space="0" w:color="auto"/>
                  </w:divBdr>
                </w:div>
                <w:div w:id="1215435057">
                  <w:marLeft w:val="0"/>
                  <w:marRight w:val="0"/>
                  <w:marTop w:val="0"/>
                  <w:marBottom w:val="0"/>
                  <w:divBdr>
                    <w:top w:val="none" w:sz="0" w:space="0" w:color="auto"/>
                    <w:left w:val="none" w:sz="0" w:space="0" w:color="auto"/>
                    <w:bottom w:val="none" w:sz="0" w:space="0" w:color="auto"/>
                    <w:right w:val="none" w:sz="0" w:space="0" w:color="auto"/>
                  </w:divBdr>
                </w:div>
                <w:div w:id="272369853">
                  <w:marLeft w:val="0"/>
                  <w:marRight w:val="0"/>
                  <w:marTop w:val="0"/>
                  <w:marBottom w:val="0"/>
                  <w:divBdr>
                    <w:top w:val="none" w:sz="0" w:space="0" w:color="auto"/>
                    <w:left w:val="none" w:sz="0" w:space="0" w:color="auto"/>
                    <w:bottom w:val="none" w:sz="0" w:space="0" w:color="auto"/>
                    <w:right w:val="none" w:sz="0" w:space="0" w:color="auto"/>
                  </w:divBdr>
                </w:div>
                <w:div w:id="847446111">
                  <w:marLeft w:val="0"/>
                  <w:marRight w:val="0"/>
                  <w:marTop w:val="0"/>
                  <w:marBottom w:val="0"/>
                  <w:divBdr>
                    <w:top w:val="none" w:sz="0" w:space="0" w:color="auto"/>
                    <w:left w:val="none" w:sz="0" w:space="0" w:color="auto"/>
                    <w:bottom w:val="none" w:sz="0" w:space="0" w:color="auto"/>
                    <w:right w:val="none" w:sz="0" w:space="0" w:color="auto"/>
                  </w:divBdr>
                </w:div>
                <w:div w:id="1162768794">
                  <w:marLeft w:val="0"/>
                  <w:marRight w:val="0"/>
                  <w:marTop w:val="0"/>
                  <w:marBottom w:val="0"/>
                  <w:divBdr>
                    <w:top w:val="none" w:sz="0" w:space="0" w:color="auto"/>
                    <w:left w:val="none" w:sz="0" w:space="0" w:color="auto"/>
                    <w:bottom w:val="none" w:sz="0" w:space="0" w:color="auto"/>
                    <w:right w:val="none" w:sz="0" w:space="0" w:color="auto"/>
                  </w:divBdr>
                </w:div>
                <w:div w:id="1544174169">
                  <w:marLeft w:val="0"/>
                  <w:marRight w:val="0"/>
                  <w:marTop w:val="0"/>
                  <w:marBottom w:val="0"/>
                  <w:divBdr>
                    <w:top w:val="none" w:sz="0" w:space="0" w:color="auto"/>
                    <w:left w:val="none" w:sz="0" w:space="0" w:color="auto"/>
                    <w:bottom w:val="none" w:sz="0" w:space="0" w:color="auto"/>
                    <w:right w:val="none" w:sz="0" w:space="0" w:color="auto"/>
                  </w:divBdr>
                </w:div>
                <w:div w:id="1930314102">
                  <w:marLeft w:val="0"/>
                  <w:marRight w:val="0"/>
                  <w:marTop w:val="0"/>
                  <w:marBottom w:val="0"/>
                  <w:divBdr>
                    <w:top w:val="none" w:sz="0" w:space="0" w:color="auto"/>
                    <w:left w:val="none" w:sz="0" w:space="0" w:color="auto"/>
                    <w:bottom w:val="none" w:sz="0" w:space="0" w:color="auto"/>
                    <w:right w:val="none" w:sz="0" w:space="0" w:color="auto"/>
                  </w:divBdr>
                </w:div>
                <w:div w:id="1877426262">
                  <w:marLeft w:val="0"/>
                  <w:marRight w:val="0"/>
                  <w:marTop w:val="0"/>
                  <w:marBottom w:val="0"/>
                  <w:divBdr>
                    <w:top w:val="none" w:sz="0" w:space="0" w:color="auto"/>
                    <w:left w:val="none" w:sz="0" w:space="0" w:color="auto"/>
                    <w:bottom w:val="none" w:sz="0" w:space="0" w:color="auto"/>
                    <w:right w:val="none" w:sz="0" w:space="0" w:color="auto"/>
                  </w:divBdr>
                </w:div>
                <w:div w:id="1185094023">
                  <w:marLeft w:val="0"/>
                  <w:marRight w:val="0"/>
                  <w:marTop w:val="0"/>
                  <w:marBottom w:val="0"/>
                  <w:divBdr>
                    <w:top w:val="none" w:sz="0" w:space="0" w:color="auto"/>
                    <w:left w:val="none" w:sz="0" w:space="0" w:color="auto"/>
                    <w:bottom w:val="none" w:sz="0" w:space="0" w:color="auto"/>
                    <w:right w:val="none" w:sz="0" w:space="0" w:color="auto"/>
                  </w:divBdr>
                </w:div>
                <w:div w:id="1668247241">
                  <w:marLeft w:val="0"/>
                  <w:marRight w:val="0"/>
                  <w:marTop w:val="0"/>
                  <w:marBottom w:val="0"/>
                  <w:divBdr>
                    <w:top w:val="none" w:sz="0" w:space="0" w:color="auto"/>
                    <w:left w:val="none" w:sz="0" w:space="0" w:color="auto"/>
                    <w:bottom w:val="none" w:sz="0" w:space="0" w:color="auto"/>
                    <w:right w:val="none" w:sz="0" w:space="0" w:color="auto"/>
                  </w:divBdr>
                </w:div>
                <w:div w:id="749695116">
                  <w:marLeft w:val="0"/>
                  <w:marRight w:val="0"/>
                  <w:marTop w:val="0"/>
                  <w:marBottom w:val="0"/>
                  <w:divBdr>
                    <w:top w:val="none" w:sz="0" w:space="0" w:color="auto"/>
                    <w:left w:val="none" w:sz="0" w:space="0" w:color="auto"/>
                    <w:bottom w:val="none" w:sz="0" w:space="0" w:color="auto"/>
                    <w:right w:val="none" w:sz="0" w:space="0" w:color="auto"/>
                  </w:divBdr>
                </w:div>
                <w:div w:id="1568568460">
                  <w:marLeft w:val="0"/>
                  <w:marRight w:val="0"/>
                  <w:marTop w:val="0"/>
                  <w:marBottom w:val="0"/>
                  <w:divBdr>
                    <w:top w:val="none" w:sz="0" w:space="0" w:color="auto"/>
                    <w:left w:val="none" w:sz="0" w:space="0" w:color="auto"/>
                    <w:bottom w:val="none" w:sz="0" w:space="0" w:color="auto"/>
                    <w:right w:val="none" w:sz="0" w:space="0" w:color="auto"/>
                  </w:divBdr>
                </w:div>
                <w:div w:id="1488017061">
                  <w:marLeft w:val="0"/>
                  <w:marRight w:val="0"/>
                  <w:marTop w:val="0"/>
                  <w:marBottom w:val="0"/>
                  <w:divBdr>
                    <w:top w:val="none" w:sz="0" w:space="0" w:color="auto"/>
                    <w:left w:val="none" w:sz="0" w:space="0" w:color="auto"/>
                    <w:bottom w:val="none" w:sz="0" w:space="0" w:color="auto"/>
                    <w:right w:val="none" w:sz="0" w:space="0" w:color="auto"/>
                  </w:divBdr>
                </w:div>
                <w:div w:id="729033804">
                  <w:marLeft w:val="0"/>
                  <w:marRight w:val="0"/>
                  <w:marTop w:val="0"/>
                  <w:marBottom w:val="0"/>
                  <w:divBdr>
                    <w:top w:val="none" w:sz="0" w:space="0" w:color="auto"/>
                    <w:left w:val="none" w:sz="0" w:space="0" w:color="auto"/>
                    <w:bottom w:val="none" w:sz="0" w:space="0" w:color="auto"/>
                    <w:right w:val="none" w:sz="0" w:space="0" w:color="auto"/>
                  </w:divBdr>
                </w:div>
                <w:div w:id="1948779922">
                  <w:marLeft w:val="0"/>
                  <w:marRight w:val="0"/>
                  <w:marTop w:val="0"/>
                  <w:marBottom w:val="0"/>
                  <w:divBdr>
                    <w:top w:val="none" w:sz="0" w:space="0" w:color="auto"/>
                    <w:left w:val="none" w:sz="0" w:space="0" w:color="auto"/>
                    <w:bottom w:val="none" w:sz="0" w:space="0" w:color="auto"/>
                    <w:right w:val="none" w:sz="0" w:space="0" w:color="auto"/>
                  </w:divBdr>
                </w:div>
                <w:div w:id="1313410888">
                  <w:marLeft w:val="0"/>
                  <w:marRight w:val="0"/>
                  <w:marTop w:val="0"/>
                  <w:marBottom w:val="0"/>
                  <w:divBdr>
                    <w:top w:val="none" w:sz="0" w:space="0" w:color="auto"/>
                    <w:left w:val="none" w:sz="0" w:space="0" w:color="auto"/>
                    <w:bottom w:val="none" w:sz="0" w:space="0" w:color="auto"/>
                    <w:right w:val="none" w:sz="0" w:space="0" w:color="auto"/>
                  </w:divBdr>
                </w:div>
                <w:div w:id="1416590244">
                  <w:marLeft w:val="0"/>
                  <w:marRight w:val="0"/>
                  <w:marTop w:val="0"/>
                  <w:marBottom w:val="0"/>
                  <w:divBdr>
                    <w:top w:val="none" w:sz="0" w:space="0" w:color="auto"/>
                    <w:left w:val="none" w:sz="0" w:space="0" w:color="auto"/>
                    <w:bottom w:val="none" w:sz="0" w:space="0" w:color="auto"/>
                    <w:right w:val="none" w:sz="0" w:space="0" w:color="auto"/>
                  </w:divBdr>
                </w:div>
                <w:div w:id="1917323757">
                  <w:marLeft w:val="0"/>
                  <w:marRight w:val="0"/>
                  <w:marTop w:val="0"/>
                  <w:marBottom w:val="0"/>
                  <w:divBdr>
                    <w:top w:val="none" w:sz="0" w:space="0" w:color="auto"/>
                    <w:left w:val="none" w:sz="0" w:space="0" w:color="auto"/>
                    <w:bottom w:val="none" w:sz="0" w:space="0" w:color="auto"/>
                    <w:right w:val="none" w:sz="0" w:space="0" w:color="auto"/>
                  </w:divBdr>
                </w:div>
                <w:div w:id="1132753014">
                  <w:marLeft w:val="0"/>
                  <w:marRight w:val="0"/>
                  <w:marTop w:val="0"/>
                  <w:marBottom w:val="0"/>
                  <w:divBdr>
                    <w:top w:val="none" w:sz="0" w:space="0" w:color="auto"/>
                    <w:left w:val="none" w:sz="0" w:space="0" w:color="auto"/>
                    <w:bottom w:val="none" w:sz="0" w:space="0" w:color="auto"/>
                    <w:right w:val="none" w:sz="0" w:space="0" w:color="auto"/>
                  </w:divBdr>
                </w:div>
                <w:div w:id="2127507401">
                  <w:marLeft w:val="0"/>
                  <w:marRight w:val="0"/>
                  <w:marTop w:val="0"/>
                  <w:marBottom w:val="0"/>
                  <w:divBdr>
                    <w:top w:val="none" w:sz="0" w:space="0" w:color="auto"/>
                    <w:left w:val="none" w:sz="0" w:space="0" w:color="auto"/>
                    <w:bottom w:val="none" w:sz="0" w:space="0" w:color="auto"/>
                    <w:right w:val="none" w:sz="0" w:space="0" w:color="auto"/>
                  </w:divBdr>
                </w:div>
                <w:div w:id="1362896146">
                  <w:marLeft w:val="0"/>
                  <w:marRight w:val="0"/>
                  <w:marTop w:val="0"/>
                  <w:marBottom w:val="0"/>
                  <w:divBdr>
                    <w:top w:val="none" w:sz="0" w:space="0" w:color="auto"/>
                    <w:left w:val="none" w:sz="0" w:space="0" w:color="auto"/>
                    <w:bottom w:val="none" w:sz="0" w:space="0" w:color="auto"/>
                    <w:right w:val="none" w:sz="0" w:space="0" w:color="auto"/>
                  </w:divBdr>
                </w:div>
                <w:div w:id="1080370458">
                  <w:marLeft w:val="0"/>
                  <w:marRight w:val="0"/>
                  <w:marTop w:val="0"/>
                  <w:marBottom w:val="0"/>
                  <w:divBdr>
                    <w:top w:val="none" w:sz="0" w:space="0" w:color="auto"/>
                    <w:left w:val="none" w:sz="0" w:space="0" w:color="auto"/>
                    <w:bottom w:val="none" w:sz="0" w:space="0" w:color="auto"/>
                    <w:right w:val="none" w:sz="0" w:space="0" w:color="auto"/>
                  </w:divBdr>
                </w:div>
                <w:div w:id="1860468248">
                  <w:marLeft w:val="0"/>
                  <w:marRight w:val="0"/>
                  <w:marTop w:val="0"/>
                  <w:marBottom w:val="0"/>
                  <w:divBdr>
                    <w:top w:val="none" w:sz="0" w:space="0" w:color="auto"/>
                    <w:left w:val="none" w:sz="0" w:space="0" w:color="auto"/>
                    <w:bottom w:val="none" w:sz="0" w:space="0" w:color="auto"/>
                    <w:right w:val="none" w:sz="0" w:space="0" w:color="auto"/>
                  </w:divBdr>
                </w:div>
                <w:div w:id="2121803435">
                  <w:marLeft w:val="0"/>
                  <w:marRight w:val="0"/>
                  <w:marTop w:val="0"/>
                  <w:marBottom w:val="0"/>
                  <w:divBdr>
                    <w:top w:val="none" w:sz="0" w:space="0" w:color="auto"/>
                    <w:left w:val="none" w:sz="0" w:space="0" w:color="auto"/>
                    <w:bottom w:val="none" w:sz="0" w:space="0" w:color="auto"/>
                    <w:right w:val="none" w:sz="0" w:space="0" w:color="auto"/>
                  </w:divBdr>
                </w:div>
                <w:div w:id="96219528">
                  <w:marLeft w:val="0"/>
                  <w:marRight w:val="0"/>
                  <w:marTop w:val="0"/>
                  <w:marBottom w:val="0"/>
                  <w:divBdr>
                    <w:top w:val="none" w:sz="0" w:space="0" w:color="auto"/>
                    <w:left w:val="none" w:sz="0" w:space="0" w:color="auto"/>
                    <w:bottom w:val="none" w:sz="0" w:space="0" w:color="auto"/>
                    <w:right w:val="none" w:sz="0" w:space="0" w:color="auto"/>
                  </w:divBdr>
                </w:div>
                <w:div w:id="1461264529">
                  <w:marLeft w:val="0"/>
                  <w:marRight w:val="0"/>
                  <w:marTop w:val="0"/>
                  <w:marBottom w:val="0"/>
                  <w:divBdr>
                    <w:top w:val="none" w:sz="0" w:space="0" w:color="auto"/>
                    <w:left w:val="none" w:sz="0" w:space="0" w:color="auto"/>
                    <w:bottom w:val="none" w:sz="0" w:space="0" w:color="auto"/>
                    <w:right w:val="none" w:sz="0" w:space="0" w:color="auto"/>
                  </w:divBdr>
                </w:div>
                <w:div w:id="2125073029">
                  <w:marLeft w:val="0"/>
                  <w:marRight w:val="0"/>
                  <w:marTop w:val="0"/>
                  <w:marBottom w:val="0"/>
                  <w:divBdr>
                    <w:top w:val="none" w:sz="0" w:space="0" w:color="auto"/>
                    <w:left w:val="none" w:sz="0" w:space="0" w:color="auto"/>
                    <w:bottom w:val="none" w:sz="0" w:space="0" w:color="auto"/>
                    <w:right w:val="none" w:sz="0" w:space="0" w:color="auto"/>
                  </w:divBdr>
                </w:div>
                <w:div w:id="656150561">
                  <w:marLeft w:val="0"/>
                  <w:marRight w:val="0"/>
                  <w:marTop w:val="0"/>
                  <w:marBottom w:val="0"/>
                  <w:divBdr>
                    <w:top w:val="none" w:sz="0" w:space="0" w:color="auto"/>
                    <w:left w:val="none" w:sz="0" w:space="0" w:color="auto"/>
                    <w:bottom w:val="none" w:sz="0" w:space="0" w:color="auto"/>
                    <w:right w:val="none" w:sz="0" w:space="0" w:color="auto"/>
                  </w:divBdr>
                </w:div>
                <w:div w:id="1478647769">
                  <w:marLeft w:val="0"/>
                  <w:marRight w:val="0"/>
                  <w:marTop w:val="0"/>
                  <w:marBottom w:val="0"/>
                  <w:divBdr>
                    <w:top w:val="none" w:sz="0" w:space="0" w:color="auto"/>
                    <w:left w:val="none" w:sz="0" w:space="0" w:color="auto"/>
                    <w:bottom w:val="none" w:sz="0" w:space="0" w:color="auto"/>
                    <w:right w:val="none" w:sz="0" w:space="0" w:color="auto"/>
                  </w:divBdr>
                </w:div>
                <w:div w:id="490876788">
                  <w:marLeft w:val="0"/>
                  <w:marRight w:val="0"/>
                  <w:marTop w:val="0"/>
                  <w:marBottom w:val="0"/>
                  <w:divBdr>
                    <w:top w:val="none" w:sz="0" w:space="0" w:color="auto"/>
                    <w:left w:val="none" w:sz="0" w:space="0" w:color="auto"/>
                    <w:bottom w:val="none" w:sz="0" w:space="0" w:color="auto"/>
                    <w:right w:val="none" w:sz="0" w:space="0" w:color="auto"/>
                  </w:divBdr>
                </w:div>
                <w:div w:id="125126624">
                  <w:marLeft w:val="0"/>
                  <w:marRight w:val="0"/>
                  <w:marTop w:val="0"/>
                  <w:marBottom w:val="0"/>
                  <w:divBdr>
                    <w:top w:val="none" w:sz="0" w:space="0" w:color="auto"/>
                    <w:left w:val="none" w:sz="0" w:space="0" w:color="auto"/>
                    <w:bottom w:val="none" w:sz="0" w:space="0" w:color="auto"/>
                    <w:right w:val="none" w:sz="0" w:space="0" w:color="auto"/>
                  </w:divBdr>
                </w:div>
                <w:div w:id="2035228760">
                  <w:marLeft w:val="0"/>
                  <w:marRight w:val="0"/>
                  <w:marTop w:val="0"/>
                  <w:marBottom w:val="0"/>
                  <w:divBdr>
                    <w:top w:val="none" w:sz="0" w:space="0" w:color="auto"/>
                    <w:left w:val="none" w:sz="0" w:space="0" w:color="auto"/>
                    <w:bottom w:val="none" w:sz="0" w:space="0" w:color="auto"/>
                    <w:right w:val="none" w:sz="0" w:space="0" w:color="auto"/>
                  </w:divBdr>
                </w:div>
                <w:div w:id="1854606361">
                  <w:marLeft w:val="0"/>
                  <w:marRight w:val="0"/>
                  <w:marTop w:val="0"/>
                  <w:marBottom w:val="0"/>
                  <w:divBdr>
                    <w:top w:val="none" w:sz="0" w:space="0" w:color="auto"/>
                    <w:left w:val="none" w:sz="0" w:space="0" w:color="auto"/>
                    <w:bottom w:val="none" w:sz="0" w:space="0" w:color="auto"/>
                    <w:right w:val="none" w:sz="0" w:space="0" w:color="auto"/>
                  </w:divBdr>
                </w:div>
                <w:div w:id="606157803">
                  <w:marLeft w:val="0"/>
                  <w:marRight w:val="0"/>
                  <w:marTop w:val="0"/>
                  <w:marBottom w:val="0"/>
                  <w:divBdr>
                    <w:top w:val="none" w:sz="0" w:space="0" w:color="auto"/>
                    <w:left w:val="none" w:sz="0" w:space="0" w:color="auto"/>
                    <w:bottom w:val="none" w:sz="0" w:space="0" w:color="auto"/>
                    <w:right w:val="none" w:sz="0" w:space="0" w:color="auto"/>
                  </w:divBdr>
                </w:div>
                <w:div w:id="786118084">
                  <w:marLeft w:val="0"/>
                  <w:marRight w:val="0"/>
                  <w:marTop w:val="0"/>
                  <w:marBottom w:val="0"/>
                  <w:divBdr>
                    <w:top w:val="none" w:sz="0" w:space="0" w:color="auto"/>
                    <w:left w:val="none" w:sz="0" w:space="0" w:color="auto"/>
                    <w:bottom w:val="none" w:sz="0" w:space="0" w:color="auto"/>
                    <w:right w:val="none" w:sz="0" w:space="0" w:color="auto"/>
                  </w:divBdr>
                </w:div>
                <w:div w:id="1094941054">
                  <w:marLeft w:val="0"/>
                  <w:marRight w:val="0"/>
                  <w:marTop w:val="0"/>
                  <w:marBottom w:val="0"/>
                  <w:divBdr>
                    <w:top w:val="none" w:sz="0" w:space="0" w:color="auto"/>
                    <w:left w:val="none" w:sz="0" w:space="0" w:color="auto"/>
                    <w:bottom w:val="none" w:sz="0" w:space="0" w:color="auto"/>
                    <w:right w:val="none" w:sz="0" w:space="0" w:color="auto"/>
                  </w:divBdr>
                </w:div>
                <w:div w:id="1943687329">
                  <w:marLeft w:val="0"/>
                  <w:marRight w:val="0"/>
                  <w:marTop w:val="0"/>
                  <w:marBottom w:val="0"/>
                  <w:divBdr>
                    <w:top w:val="none" w:sz="0" w:space="0" w:color="auto"/>
                    <w:left w:val="none" w:sz="0" w:space="0" w:color="auto"/>
                    <w:bottom w:val="none" w:sz="0" w:space="0" w:color="auto"/>
                    <w:right w:val="none" w:sz="0" w:space="0" w:color="auto"/>
                  </w:divBdr>
                </w:div>
                <w:div w:id="1293051943">
                  <w:marLeft w:val="0"/>
                  <w:marRight w:val="0"/>
                  <w:marTop w:val="0"/>
                  <w:marBottom w:val="0"/>
                  <w:divBdr>
                    <w:top w:val="none" w:sz="0" w:space="0" w:color="auto"/>
                    <w:left w:val="none" w:sz="0" w:space="0" w:color="auto"/>
                    <w:bottom w:val="none" w:sz="0" w:space="0" w:color="auto"/>
                    <w:right w:val="none" w:sz="0" w:space="0" w:color="auto"/>
                  </w:divBdr>
                </w:div>
                <w:div w:id="1484277022">
                  <w:marLeft w:val="0"/>
                  <w:marRight w:val="0"/>
                  <w:marTop w:val="0"/>
                  <w:marBottom w:val="0"/>
                  <w:divBdr>
                    <w:top w:val="none" w:sz="0" w:space="0" w:color="auto"/>
                    <w:left w:val="none" w:sz="0" w:space="0" w:color="auto"/>
                    <w:bottom w:val="none" w:sz="0" w:space="0" w:color="auto"/>
                    <w:right w:val="none" w:sz="0" w:space="0" w:color="auto"/>
                  </w:divBdr>
                </w:div>
                <w:div w:id="662121021">
                  <w:marLeft w:val="0"/>
                  <w:marRight w:val="0"/>
                  <w:marTop w:val="0"/>
                  <w:marBottom w:val="0"/>
                  <w:divBdr>
                    <w:top w:val="none" w:sz="0" w:space="0" w:color="auto"/>
                    <w:left w:val="none" w:sz="0" w:space="0" w:color="auto"/>
                    <w:bottom w:val="none" w:sz="0" w:space="0" w:color="auto"/>
                    <w:right w:val="none" w:sz="0" w:space="0" w:color="auto"/>
                  </w:divBdr>
                </w:div>
                <w:div w:id="199053858">
                  <w:marLeft w:val="0"/>
                  <w:marRight w:val="0"/>
                  <w:marTop w:val="0"/>
                  <w:marBottom w:val="0"/>
                  <w:divBdr>
                    <w:top w:val="none" w:sz="0" w:space="0" w:color="auto"/>
                    <w:left w:val="none" w:sz="0" w:space="0" w:color="auto"/>
                    <w:bottom w:val="none" w:sz="0" w:space="0" w:color="auto"/>
                    <w:right w:val="none" w:sz="0" w:space="0" w:color="auto"/>
                  </w:divBdr>
                </w:div>
                <w:div w:id="61300338">
                  <w:marLeft w:val="0"/>
                  <w:marRight w:val="0"/>
                  <w:marTop w:val="0"/>
                  <w:marBottom w:val="0"/>
                  <w:divBdr>
                    <w:top w:val="none" w:sz="0" w:space="0" w:color="auto"/>
                    <w:left w:val="none" w:sz="0" w:space="0" w:color="auto"/>
                    <w:bottom w:val="none" w:sz="0" w:space="0" w:color="auto"/>
                    <w:right w:val="none" w:sz="0" w:space="0" w:color="auto"/>
                  </w:divBdr>
                </w:div>
                <w:div w:id="1819305518">
                  <w:marLeft w:val="0"/>
                  <w:marRight w:val="0"/>
                  <w:marTop w:val="0"/>
                  <w:marBottom w:val="0"/>
                  <w:divBdr>
                    <w:top w:val="none" w:sz="0" w:space="0" w:color="auto"/>
                    <w:left w:val="none" w:sz="0" w:space="0" w:color="auto"/>
                    <w:bottom w:val="none" w:sz="0" w:space="0" w:color="auto"/>
                    <w:right w:val="none" w:sz="0" w:space="0" w:color="auto"/>
                  </w:divBdr>
                </w:div>
                <w:div w:id="694160893">
                  <w:marLeft w:val="0"/>
                  <w:marRight w:val="0"/>
                  <w:marTop w:val="0"/>
                  <w:marBottom w:val="0"/>
                  <w:divBdr>
                    <w:top w:val="none" w:sz="0" w:space="0" w:color="auto"/>
                    <w:left w:val="none" w:sz="0" w:space="0" w:color="auto"/>
                    <w:bottom w:val="none" w:sz="0" w:space="0" w:color="auto"/>
                    <w:right w:val="none" w:sz="0" w:space="0" w:color="auto"/>
                  </w:divBdr>
                </w:div>
                <w:div w:id="469713655">
                  <w:marLeft w:val="0"/>
                  <w:marRight w:val="0"/>
                  <w:marTop w:val="0"/>
                  <w:marBottom w:val="0"/>
                  <w:divBdr>
                    <w:top w:val="none" w:sz="0" w:space="0" w:color="auto"/>
                    <w:left w:val="none" w:sz="0" w:space="0" w:color="auto"/>
                    <w:bottom w:val="none" w:sz="0" w:space="0" w:color="auto"/>
                    <w:right w:val="none" w:sz="0" w:space="0" w:color="auto"/>
                  </w:divBdr>
                </w:div>
                <w:div w:id="319165410">
                  <w:marLeft w:val="0"/>
                  <w:marRight w:val="0"/>
                  <w:marTop w:val="0"/>
                  <w:marBottom w:val="0"/>
                  <w:divBdr>
                    <w:top w:val="none" w:sz="0" w:space="0" w:color="auto"/>
                    <w:left w:val="none" w:sz="0" w:space="0" w:color="auto"/>
                    <w:bottom w:val="none" w:sz="0" w:space="0" w:color="auto"/>
                    <w:right w:val="none" w:sz="0" w:space="0" w:color="auto"/>
                  </w:divBdr>
                </w:div>
                <w:div w:id="1462504731">
                  <w:marLeft w:val="0"/>
                  <w:marRight w:val="0"/>
                  <w:marTop w:val="0"/>
                  <w:marBottom w:val="0"/>
                  <w:divBdr>
                    <w:top w:val="none" w:sz="0" w:space="0" w:color="auto"/>
                    <w:left w:val="none" w:sz="0" w:space="0" w:color="auto"/>
                    <w:bottom w:val="none" w:sz="0" w:space="0" w:color="auto"/>
                    <w:right w:val="none" w:sz="0" w:space="0" w:color="auto"/>
                  </w:divBdr>
                </w:div>
                <w:div w:id="1343431113">
                  <w:marLeft w:val="0"/>
                  <w:marRight w:val="0"/>
                  <w:marTop w:val="0"/>
                  <w:marBottom w:val="0"/>
                  <w:divBdr>
                    <w:top w:val="none" w:sz="0" w:space="0" w:color="auto"/>
                    <w:left w:val="none" w:sz="0" w:space="0" w:color="auto"/>
                    <w:bottom w:val="none" w:sz="0" w:space="0" w:color="auto"/>
                    <w:right w:val="none" w:sz="0" w:space="0" w:color="auto"/>
                  </w:divBdr>
                </w:div>
                <w:div w:id="613563384">
                  <w:marLeft w:val="0"/>
                  <w:marRight w:val="0"/>
                  <w:marTop w:val="0"/>
                  <w:marBottom w:val="0"/>
                  <w:divBdr>
                    <w:top w:val="none" w:sz="0" w:space="0" w:color="auto"/>
                    <w:left w:val="none" w:sz="0" w:space="0" w:color="auto"/>
                    <w:bottom w:val="none" w:sz="0" w:space="0" w:color="auto"/>
                    <w:right w:val="none" w:sz="0" w:space="0" w:color="auto"/>
                  </w:divBdr>
                </w:div>
                <w:div w:id="1005132883">
                  <w:marLeft w:val="0"/>
                  <w:marRight w:val="0"/>
                  <w:marTop w:val="0"/>
                  <w:marBottom w:val="0"/>
                  <w:divBdr>
                    <w:top w:val="none" w:sz="0" w:space="0" w:color="auto"/>
                    <w:left w:val="none" w:sz="0" w:space="0" w:color="auto"/>
                    <w:bottom w:val="none" w:sz="0" w:space="0" w:color="auto"/>
                    <w:right w:val="none" w:sz="0" w:space="0" w:color="auto"/>
                  </w:divBdr>
                </w:div>
                <w:div w:id="637342787">
                  <w:marLeft w:val="0"/>
                  <w:marRight w:val="0"/>
                  <w:marTop w:val="0"/>
                  <w:marBottom w:val="0"/>
                  <w:divBdr>
                    <w:top w:val="none" w:sz="0" w:space="0" w:color="auto"/>
                    <w:left w:val="none" w:sz="0" w:space="0" w:color="auto"/>
                    <w:bottom w:val="none" w:sz="0" w:space="0" w:color="auto"/>
                    <w:right w:val="none" w:sz="0" w:space="0" w:color="auto"/>
                  </w:divBdr>
                </w:div>
                <w:div w:id="1421220305">
                  <w:marLeft w:val="0"/>
                  <w:marRight w:val="0"/>
                  <w:marTop w:val="0"/>
                  <w:marBottom w:val="0"/>
                  <w:divBdr>
                    <w:top w:val="none" w:sz="0" w:space="0" w:color="auto"/>
                    <w:left w:val="none" w:sz="0" w:space="0" w:color="auto"/>
                    <w:bottom w:val="none" w:sz="0" w:space="0" w:color="auto"/>
                    <w:right w:val="none" w:sz="0" w:space="0" w:color="auto"/>
                  </w:divBdr>
                </w:div>
                <w:div w:id="138305641">
                  <w:marLeft w:val="0"/>
                  <w:marRight w:val="0"/>
                  <w:marTop w:val="0"/>
                  <w:marBottom w:val="0"/>
                  <w:divBdr>
                    <w:top w:val="none" w:sz="0" w:space="0" w:color="auto"/>
                    <w:left w:val="none" w:sz="0" w:space="0" w:color="auto"/>
                    <w:bottom w:val="none" w:sz="0" w:space="0" w:color="auto"/>
                    <w:right w:val="none" w:sz="0" w:space="0" w:color="auto"/>
                  </w:divBdr>
                </w:div>
                <w:div w:id="1259944312">
                  <w:marLeft w:val="0"/>
                  <w:marRight w:val="0"/>
                  <w:marTop w:val="0"/>
                  <w:marBottom w:val="0"/>
                  <w:divBdr>
                    <w:top w:val="none" w:sz="0" w:space="0" w:color="auto"/>
                    <w:left w:val="none" w:sz="0" w:space="0" w:color="auto"/>
                    <w:bottom w:val="none" w:sz="0" w:space="0" w:color="auto"/>
                    <w:right w:val="none" w:sz="0" w:space="0" w:color="auto"/>
                  </w:divBdr>
                </w:div>
                <w:div w:id="1405448489">
                  <w:marLeft w:val="0"/>
                  <w:marRight w:val="0"/>
                  <w:marTop w:val="0"/>
                  <w:marBottom w:val="0"/>
                  <w:divBdr>
                    <w:top w:val="none" w:sz="0" w:space="0" w:color="auto"/>
                    <w:left w:val="none" w:sz="0" w:space="0" w:color="auto"/>
                    <w:bottom w:val="none" w:sz="0" w:space="0" w:color="auto"/>
                    <w:right w:val="none" w:sz="0" w:space="0" w:color="auto"/>
                  </w:divBdr>
                </w:div>
                <w:div w:id="1563445052">
                  <w:marLeft w:val="0"/>
                  <w:marRight w:val="0"/>
                  <w:marTop w:val="0"/>
                  <w:marBottom w:val="0"/>
                  <w:divBdr>
                    <w:top w:val="none" w:sz="0" w:space="0" w:color="auto"/>
                    <w:left w:val="none" w:sz="0" w:space="0" w:color="auto"/>
                    <w:bottom w:val="none" w:sz="0" w:space="0" w:color="auto"/>
                    <w:right w:val="none" w:sz="0" w:space="0" w:color="auto"/>
                  </w:divBdr>
                </w:div>
                <w:div w:id="1795102327">
                  <w:marLeft w:val="0"/>
                  <w:marRight w:val="0"/>
                  <w:marTop w:val="0"/>
                  <w:marBottom w:val="0"/>
                  <w:divBdr>
                    <w:top w:val="none" w:sz="0" w:space="0" w:color="auto"/>
                    <w:left w:val="none" w:sz="0" w:space="0" w:color="auto"/>
                    <w:bottom w:val="none" w:sz="0" w:space="0" w:color="auto"/>
                    <w:right w:val="none" w:sz="0" w:space="0" w:color="auto"/>
                  </w:divBdr>
                </w:div>
                <w:div w:id="1632707585">
                  <w:marLeft w:val="0"/>
                  <w:marRight w:val="0"/>
                  <w:marTop w:val="0"/>
                  <w:marBottom w:val="0"/>
                  <w:divBdr>
                    <w:top w:val="none" w:sz="0" w:space="0" w:color="auto"/>
                    <w:left w:val="none" w:sz="0" w:space="0" w:color="auto"/>
                    <w:bottom w:val="none" w:sz="0" w:space="0" w:color="auto"/>
                    <w:right w:val="none" w:sz="0" w:space="0" w:color="auto"/>
                  </w:divBdr>
                </w:div>
                <w:div w:id="1187135439">
                  <w:marLeft w:val="0"/>
                  <w:marRight w:val="0"/>
                  <w:marTop w:val="0"/>
                  <w:marBottom w:val="0"/>
                  <w:divBdr>
                    <w:top w:val="none" w:sz="0" w:space="0" w:color="auto"/>
                    <w:left w:val="none" w:sz="0" w:space="0" w:color="auto"/>
                    <w:bottom w:val="none" w:sz="0" w:space="0" w:color="auto"/>
                    <w:right w:val="none" w:sz="0" w:space="0" w:color="auto"/>
                  </w:divBdr>
                </w:div>
                <w:div w:id="2147235074">
                  <w:marLeft w:val="0"/>
                  <w:marRight w:val="0"/>
                  <w:marTop w:val="0"/>
                  <w:marBottom w:val="0"/>
                  <w:divBdr>
                    <w:top w:val="none" w:sz="0" w:space="0" w:color="auto"/>
                    <w:left w:val="none" w:sz="0" w:space="0" w:color="auto"/>
                    <w:bottom w:val="none" w:sz="0" w:space="0" w:color="auto"/>
                    <w:right w:val="none" w:sz="0" w:space="0" w:color="auto"/>
                  </w:divBdr>
                </w:div>
                <w:div w:id="672495234">
                  <w:marLeft w:val="0"/>
                  <w:marRight w:val="0"/>
                  <w:marTop w:val="0"/>
                  <w:marBottom w:val="0"/>
                  <w:divBdr>
                    <w:top w:val="none" w:sz="0" w:space="0" w:color="auto"/>
                    <w:left w:val="none" w:sz="0" w:space="0" w:color="auto"/>
                    <w:bottom w:val="none" w:sz="0" w:space="0" w:color="auto"/>
                    <w:right w:val="none" w:sz="0" w:space="0" w:color="auto"/>
                  </w:divBdr>
                </w:div>
                <w:div w:id="2129741505">
                  <w:marLeft w:val="0"/>
                  <w:marRight w:val="0"/>
                  <w:marTop w:val="0"/>
                  <w:marBottom w:val="0"/>
                  <w:divBdr>
                    <w:top w:val="none" w:sz="0" w:space="0" w:color="auto"/>
                    <w:left w:val="none" w:sz="0" w:space="0" w:color="auto"/>
                    <w:bottom w:val="none" w:sz="0" w:space="0" w:color="auto"/>
                    <w:right w:val="none" w:sz="0" w:space="0" w:color="auto"/>
                  </w:divBdr>
                </w:div>
                <w:div w:id="1740247074">
                  <w:marLeft w:val="0"/>
                  <w:marRight w:val="0"/>
                  <w:marTop w:val="0"/>
                  <w:marBottom w:val="0"/>
                  <w:divBdr>
                    <w:top w:val="none" w:sz="0" w:space="0" w:color="auto"/>
                    <w:left w:val="none" w:sz="0" w:space="0" w:color="auto"/>
                    <w:bottom w:val="none" w:sz="0" w:space="0" w:color="auto"/>
                    <w:right w:val="none" w:sz="0" w:space="0" w:color="auto"/>
                  </w:divBdr>
                </w:div>
                <w:div w:id="1801728579">
                  <w:marLeft w:val="0"/>
                  <w:marRight w:val="0"/>
                  <w:marTop w:val="0"/>
                  <w:marBottom w:val="0"/>
                  <w:divBdr>
                    <w:top w:val="none" w:sz="0" w:space="0" w:color="auto"/>
                    <w:left w:val="none" w:sz="0" w:space="0" w:color="auto"/>
                    <w:bottom w:val="none" w:sz="0" w:space="0" w:color="auto"/>
                    <w:right w:val="none" w:sz="0" w:space="0" w:color="auto"/>
                  </w:divBdr>
                </w:div>
                <w:div w:id="1082146626">
                  <w:marLeft w:val="0"/>
                  <w:marRight w:val="0"/>
                  <w:marTop w:val="0"/>
                  <w:marBottom w:val="0"/>
                  <w:divBdr>
                    <w:top w:val="none" w:sz="0" w:space="0" w:color="auto"/>
                    <w:left w:val="none" w:sz="0" w:space="0" w:color="auto"/>
                    <w:bottom w:val="none" w:sz="0" w:space="0" w:color="auto"/>
                    <w:right w:val="none" w:sz="0" w:space="0" w:color="auto"/>
                  </w:divBdr>
                </w:div>
                <w:div w:id="1767269498">
                  <w:marLeft w:val="0"/>
                  <w:marRight w:val="0"/>
                  <w:marTop w:val="0"/>
                  <w:marBottom w:val="0"/>
                  <w:divBdr>
                    <w:top w:val="none" w:sz="0" w:space="0" w:color="auto"/>
                    <w:left w:val="none" w:sz="0" w:space="0" w:color="auto"/>
                    <w:bottom w:val="none" w:sz="0" w:space="0" w:color="auto"/>
                    <w:right w:val="none" w:sz="0" w:space="0" w:color="auto"/>
                  </w:divBdr>
                </w:div>
                <w:div w:id="1310549897">
                  <w:marLeft w:val="0"/>
                  <w:marRight w:val="0"/>
                  <w:marTop w:val="0"/>
                  <w:marBottom w:val="0"/>
                  <w:divBdr>
                    <w:top w:val="none" w:sz="0" w:space="0" w:color="auto"/>
                    <w:left w:val="none" w:sz="0" w:space="0" w:color="auto"/>
                    <w:bottom w:val="none" w:sz="0" w:space="0" w:color="auto"/>
                    <w:right w:val="none" w:sz="0" w:space="0" w:color="auto"/>
                  </w:divBdr>
                </w:div>
                <w:div w:id="566888681">
                  <w:marLeft w:val="0"/>
                  <w:marRight w:val="0"/>
                  <w:marTop w:val="0"/>
                  <w:marBottom w:val="0"/>
                  <w:divBdr>
                    <w:top w:val="none" w:sz="0" w:space="0" w:color="auto"/>
                    <w:left w:val="none" w:sz="0" w:space="0" w:color="auto"/>
                    <w:bottom w:val="none" w:sz="0" w:space="0" w:color="auto"/>
                    <w:right w:val="none" w:sz="0" w:space="0" w:color="auto"/>
                  </w:divBdr>
                </w:div>
                <w:div w:id="1273246253">
                  <w:marLeft w:val="0"/>
                  <w:marRight w:val="0"/>
                  <w:marTop w:val="0"/>
                  <w:marBottom w:val="0"/>
                  <w:divBdr>
                    <w:top w:val="none" w:sz="0" w:space="0" w:color="auto"/>
                    <w:left w:val="none" w:sz="0" w:space="0" w:color="auto"/>
                    <w:bottom w:val="none" w:sz="0" w:space="0" w:color="auto"/>
                    <w:right w:val="none" w:sz="0" w:space="0" w:color="auto"/>
                  </w:divBdr>
                </w:div>
                <w:div w:id="2100442871">
                  <w:marLeft w:val="0"/>
                  <w:marRight w:val="0"/>
                  <w:marTop w:val="0"/>
                  <w:marBottom w:val="0"/>
                  <w:divBdr>
                    <w:top w:val="none" w:sz="0" w:space="0" w:color="auto"/>
                    <w:left w:val="none" w:sz="0" w:space="0" w:color="auto"/>
                    <w:bottom w:val="none" w:sz="0" w:space="0" w:color="auto"/>
                    <w:right w:val="none" w:sz="0" w:space="0" w:color="auto"/>
                  </w:divBdr>
                </w:div>
                <w:div w:id="1257904782">
                  <w:marLeft w:val="0"/>
                  <w:marRight w:val="0"/>
                  <w:marTop w:val="0"/>
                  <w:marBottom w:val="0"/>
                  <w:divBdr>
                    <w:top w:val="none" w:sz="0" w:space="0" w:color="auto"/>
                    <w:left w:val="none" w:sz="0" w:space="0" w:color="auto"/>
                    <w:bottom w:val="none" w:sz="0" w:space="0" w:color="auto"/>
                    <w:right w:val="none" w:sz="0" w:space="0" w:color="auto"/>
                  </w:divBdr>
                </w:div>
                <w:div w:id="1166020548">
                  <w:marLeft w:val="0"/>
                  <w:marRight w:val="0"/>
                  <w:marTop w:val="0"/>
                  <w:marBottom w:val="0"/>
                  <w:divBdr>
                    <w:top w:val="none" w:sz="0" w:space="0" w:color="auto"/>
                    <w:left w:val="none" w:sz="0" w:space="0" w:color="auto"/>
                    <w:bottom w:val="none" w:sz="0" w:space="0" w:color="auto"/>
                    <w:right w:val="none" w:sz="0" w:space="0" w:color="auto"/>
                  </w:divBdr>
                </w:div>
                <w:div w:id="1318459141">
                  <w:marLeft w:val="0"/>
                  <w:marRight w:val="0"/>
                  <w:marTop w:val="0"/>
                  <w:marBottom w:val="0"/>
                  <w:divBdr>
                    <w:top w:val="none" w:sz="0" w:space="0" w:color="auto"/>
                    <w:left w:val="none" w:sz="0" w:space="0" w:color="auto"/>
                    <w:bottom w:val="none" w:sz="0" w:space="0" w:color="auto"/>
                    <w:right w:val="none" w:sz="0" w:space="0" w:color="auto"/>
                  </w:divBdr>
                </w:div>
                <w:div w:id="869025654">
                  <w:marLeft w:val="0"/>
                  <w:marRight w:val="0"/>
                  <w:marTop w:val="0"/>
                  <w:marBottom w:val="0"/>
                  <w:divBdr>
                    <w:top w:val="none" w:sz="0" w:space="0" w:color="auto"/>
                    <w:left w:val="none" w:sz="0" w:space="0" w:color="auto"/>
                    <w:bottom w:val="none" w:sz="0" w:space="0" w:color="auto"/>
                    <w:right w:val="none" w:sz="0" w:space="0" w:color="auto"/>
                  </w:divBdr>
                </w:div>
                <w:div w:id="204221277">
                  <w:marLeft w:val="0"/>
                  <w:marRight w:val="0"/>
                  <w:marTop w:val="0"/>
                  <w:marBottom w:val="0"/>
                  <w:divBdr>
                    <w:top w:val="none" w:sz="0" w:space="0" w:color="auto"/>
                    <w:left w:val="none" w:sz="0" w:space="0" w:color="auto"/>
                    <w:bottom w:val="none" w:sz="0" w:space="0" w:color="auto"/>
                    <w:right w:val="none" w:sz="0" w:space="0" w:color="auto"/>
                  </w:divBdr>
                </w:div>
                <w:div w:id="600141402">
                  <w:marLeft w:val="0"/>
                  <w:marRight w:val="0"/>
                  <w:marTop w:val="0"/>
                  <w:marBottom w:val="0"/>
                  <w:divBdr>
                    <w:top w:val="none" w:sz="0" w:space="0" w:color="auto"/>
                    <w:left w:val="none" w:sz="0" w:space="0" w:color="auto"/>
                    <w:bottom w:val="none" w:sz="0" w:space="0" w:color="auto"/>
                    <w:right w:val="none" w:sz="0" w:space="0" w:color="auto"/>
                  </w:divBdr>
                </w:div>
                <w:div w:id="752287968">
                  <w:marLeft w:val="0"/>
                  <w:marRight w:val="0"/>
                  <w:marTop w:val="0"/>
                  <w:marBottom w:val="0"/>
                  <w:divBdr>
                    <w:top w:val="none" w:sz="0" w:space="0" w:color="auto"/>
                    <w:left w:val="none" w:sz="0" w:space="0" w:color="auto"/>
                    <w:bottom w:val="none" w:sz="0" w:space="0" w:color="auto"/>
                    <w:right w:val="none" w:sz="0" w:space="0" w:color="auto"/>
                  </w:divBdr>
                </w:div>
                <w:div w:id="715399068">
                  <w:marLeft w:val="0"/>
                  <w:marRight w:val="0"/>
                  <w:marTop w:val="0"/>
                  <w:marBottom w:val="0"/>
                  <w:divBdr>
                    <w:top w:val="none" w:sz="0" w:space="0" w:color="auto"/>
                    <w:left w:val="none" w:sz="0" w:space="0" w:color="auto"/>
                    <w:bottom w:val="none" w:sz="0" w:space="0" w:color="auto"/>
                    <w:right w:val="none" w:sz="0" w:space="0" w:color="auto"/>
                  </w:divBdr>
                </w:div>
                <w:div w:id="990523676">
                  <w:marLeft w:val="0"/>
                  <w:marRight w:val="0"/>
                  <w:marTop w:val="0"/>
                  <w:marBottom w:val="0"/>
                  <w:divBdr>
                    <w:top w:val="none" w:sz="0" w:space="0" w:color="auto"/>
                    <w:left w:val="none" w:sz="0" w:space="0" w:color="auto"/>
                    <w:bottom w:val="none" w:sz="0" w:space="0" w:color="auto"/>
                    <w:right w:val="none" w:sz="0" w:space="0" w:color="auto"/>
                  </w:divBdr>
                </w:div>
                <w:div w:id="530144612">
                  <w:marLeft w:val="0"/>
                  <w:marRight w:val="0"/>
                  <w:marTop w:val="0"/>
                  <w:marBottom w:val="0"/>
                  <w:divBdr>
                    <w:top w:val="none" w:sz="0" w:space="0" w:color="auto"/>
                    <w:left w:val="none" w:sz="0" w:space="0" w:color="auto"/>
                    <w:bottom w:val="none" w:sz="0" w:space="0" w:color="auto"/>
                    <w:right w:val="none" w:sz="0" w:space="0" w:color="auto"/>
                  </w:divBdr>
                </w:div>
                <w:div w:id="1758092439">
                  <w:marLeft w:val="0"/>
                  <w:marRight w:val="0"/>
                  <w:marTop w:val="0"/>
                  <w:marBottom w:val="0"/>
                  <w:divBdr>
                    <w:top w:val="none" w:sz="0" w:space="0" w:color="auto"/>
                    <w:left w:val="none" w:sz="0" w:space="0" w:color="auto"/>
                    <w:bottom w:val="none" w:sz="0" w:space="0" w:color="auto"/>
                    <w:right w:val="none" w:sz="0" w:space="0" w:color="auto"/>
                  </w:divBdr>
                </w:div>
                <w:div w:id="877622535">
                  <w:marLeft w:val="0"/>
                  <w:marRight w:val="0"/>
                  <w:marTop w:val="0"/>
                  <w:marBottom w:val="0"/>
                  <w:divBdr>
                    <w:top w:val="none" w:sz="0" w:space="0" w:color="auto"/>
                    <w:left w:val="none" w:sz="0" w:space="0" w:color="auto"/>
                    <w:bottom w:val="none" w:sz="0" w:space="0" w:color="auto"/>
                    <w:right w:val="none" w:sz="0" w:space="0" w:color="auto"/>
                  </w:divBdr>
                </w:div>
                <w:div w:id="710375793">
                  <w:marLeft w:val="0"/>
                  <w:marRight w:val="0"/>
                  <w:marTop w:val="0"/>
                  <w:marBottom w:val="0"/>
                  <w:divBdr>
                    <w:top w:val="none" w:sz="0" w:space="0" w:color="auto"/>
                    <w:left w:val="none" w:sz="0" w:space="0" w:color="auto"/>
                    <w:bottom w:val="none" w:sz="0" w:space="0" w:color="auto"/>
                    <w:right w:val="none" w:sz="0" w:space="0" w:color="auto"/>
                  </w:divBdr>
                </w:div>
                <w:div w:id="546986568">
                  <w:marLeft w:val="0"/>
                  <w:marRight w:val="0"/>
                  <w:marTop w:val="0"/>
                  <w:marBottom w:val="0"/>
                  <w:divBdr>
                    <w:top w:val="none" w:sz="0" w:space="0" w:color="auto"/>
                    <w:left w:val="none" w:sz="0" w:space="0" w:color="auto"/>
                    <w:bottom w:val="none" w:sz="0" w:space="0" w:color="auto"/>
                    <w:right w:val="none" w:sz="0" w:space="0" w:color="auto"/>
                  </w:divBdr>
                </w:div>
                <w:div w:id="450368448">
                  <w:marLeft w:val="0"/>
                  <w:marRight w:val="0"/>
                  <w:marTop w:val="0"/>
                  <w:marBottom w:val="0"/>
                  <w:divBdr>
                    <w:top w:val="none" w:sz="0" w:space="0" w:color="auto"/>
                    <w:left w:val="none" w:sz="0" w:space="0" w:color="auto"/>
                    <w:bottom w:val="none" w:sz="0" w:space="0" w:color="auto"/>
                    <w:right w:val="none" w:sz="0" w:space="0" w:color="auto"/>
                  </w:divBdr>
                </w:div>
                <w:div w:id="899678842">
                  <w:marLeft w:val="0"/>
                  <w:marRight w:val="0"/>
                  <w:marTop w:val="0"/>
                  <w:marBottom w:val="0"/>
                  <w:divBdr>
                    <w:top w:val="none" w:sz="0" w:space="0" w:color="auto"/>
                    <w:left w:val="none" w:sz="0" w:space="0" w:color="auto"/>
                    <w:bottom w:val="none" w:sz="0" w:space="0" w:color="auto"/>
                    <w:right w:val="none" w:sz="0" w:space="0" w:color="auto"/>
                  </w:divBdr>
                </w:div>
                <w:div w:id="2029479492">
                  <w:marLeft w:val="0"/>
                  <w:marRight w:val="0"/>
                  <w:marTop w:val="0"/>
                  <w:marBottom w:val="0"/>
                  <w:divBdr>
                    <w:top w:val="none" w:sz="0" w:space="0" w:color="auto"/>
                    <w:left w:val="none" w:sz="0" w:space="0" w:color="auto"/>
                    <w:bottom w:val="none" w:sz="0" w:space="0" w:color="auto"/>
                    <w:right w:val="none" w:sz="0" w:space="0" w:color="auto"/>
                  </w:divBdr>
                </w:div>
                <w:div w:id="1427189050">
                  <w:marLeft w:val="0"/>
                  <w:marRight w:val="0"/>
                  <w:marTop w:val="0"/>
                  <w:marBottom w:val="0"/>
                  <w:divBdr>
                    <w:top w:val="none" w:sz="0" w:space="0" w:color="auto"/>
                    <w:left w:val="none" w:sz="0" w:space="0" w:color="auto"/>
                    <w:bottom w:val="none" w:sz="0" w:space="0" w:color="auto"/>
                    <w:right w:val="none" w:sz="0" w:space="0" w:color="auto"/>
                  </w:divBdr>
                </w:div>
                <w:div w:id="392777238">
                  <w:marLeft w:val="0"/>
                  <w:marRight w:val="0"/>
                  <w:marTop w:val="0"/>
                  <w:marBottom w:val="0"/>
                  <w:divBdr>
                    <w:top w:val="none" w:sz="0" w:space="0" w:color="auto"/>
                    <w:left w:val="none" w:sz="0" w:space="0" w:color="auto"/>
                    <w:bottom w:val="none" w:sz="0" w:space="0" w:color="auto"/>
                    <w:right w:val="none" w:sz="0" w:space="0" w:color="auto"/>
                  </w:divBdr>
                </w:div>
                <w:div w:id="928585732">
                  <w:marLeft w:val="0"/>
                  <w:marRight w:val="0"/>
                  <w:marTop w:val="0"/>
                  <w:marBottom w:val="0"/>
                  <w:divBdr>
                    <w:top w:val="none" w:sz="0" w:space="0" w:color="auto"/>
                    <w:left w:val="none" w:sz="0" w:space="0" w:color="auto"/>
                    <w:bottom w:val="none" w:sz="0" w:space="0" w:color="auto"/>
                    <w:right w:val="none" w:sz="0" w:space="0" w:color="auto"/>
                  </w:divBdr>
                </w:div>
                <w:div w:id="1917475247">
                  <w:marLeft w:val="0"/>
                  <w:marRight w:val="0"/>
                  <w:marTop w:val="0"/>
                  <w:marBottom w:val="0"/>
                  <w:divBdr>
                    <w:top w:val="none" w:sz="0" w:space="0" w:color="auto"/>
                    <w:left w:val="none" w:sz="0" w:space="0" w:color="auto"/>
                    <w:bottom w:val="none" w:sz="0" w:space="0" w:color="auto"/>
                    <w:right w:val="none" w:sz="0" w:space="0" w:color="auto"/>
                  </w:divBdr>
                </w:div>
                <w:div w:id="946500558">
                  <w:marLeft w:val="0"/>
                  <w:marRight w:val="0"/>
                  <w:marTop w:val="0"/>
                  <w:marBottom w:val="0"/>
                  <w:divBdr>
                    <w:top w:val="none" w:sz="0" w:space="0" w:color="auto"/>
                    <w:left w:val="none" w:sz="0" w:space="0" w:color="auto"/>
                    <w:bottom w:val="none" w:sz="0" w:space="0" w:color="auto"/>
                    <w:right w:val="none" w:sz="0" w:space="0" w:color="auto"/>
                  </w:divBdr>
                </w:div>
                <w:div w:id="1174687148">
                  <w:marLeft w:val="0"/>
                  <w:marRight w:val="0"/>
                  <w:marTop w:val="0"/>
                  <w:marBottom w:val="0"/>
                  <w:divBdr>
                    <w:top w:val="none" w:sz="0" w:space="0" w:color="auto"/>
                    <w:left w:val="none" w:sz="0" w:space="0" w:color="auto"/>
                    <w:bottom w:val="none" w:sz="0" w:space="0" w:color="auto"/>
                    <w:right w:val="none" w:sz="0" w:space="0" w:color="auto"/>
                  </w:divBdr>
                </w:div>
                <w:div w:id="1318876469">
                  <w:marLeft w:val="0"/>
                  <w:marRight w:val="0"/>
                  <w:marTop w:val="0"/>
                  <w:marBottom w:val="0"/>
                  <w:divBdr>
                    <w:top w:val="none" w:sz="0" w:space="0" w:color="auto"/>
                    <w:left w:val="none" w:sz="0" w:space="0" w:color="auto"/>
                    <w:bottom w:val="none" w:sz="0" w:space="0" w:color="auto"/>
                    <w:right w:val="none" w:sz="0" w:space="0" w:color="auto"/>
                  </w:divBdr>
                </w:div>
                <w:div w:id="773476656">
                  <w:marLeft w:val="0"/>
                  <w:marRight w:val="0"/>
                  <w:marTop w:val="0"/>
                  <w:marBottom w:val="0"/>
                  <w:divBdr>
                    <w:top w:val="none" w:sz="0" w:space="0" w:color="auto"/>
                    <w:left w:val="none" w:sz="0" w:space="0" w:color="auto"/>
                    <w:bottom w:val="none" w:sz="0" w:space="0" w:color="auto"/>
                    <w:right w:val="none" w:sz="0" w:space="0" w:color="auto"/>
                  </w:divBdr>
                </w:div>
                <w:div w:id="1016538259">
                  <w:marLeft w:val="0"/>
                  <w:marRight w:val="0"/>
                  <w:marTop w:val="0"/>
                  <w:marBottom w:val="0"/>
                  <w:divBdr>
                    <w:top w:val="none" w:sz="0" w:space="0" w:color="auto"/>
                    <w:left w:val="none" w:sz="0" w:space="0" w:color="auto"/>
                    <w:bottom w:val="none" w:sz="0" w:space="0" w:color="auto"/>
                    <w:right w:val="none" w:sz="0" w:space="0" w:color="auto"/>
                  </w:divBdr>
                </w:div>
                <w:div w:id="596795018">
                  <w:marLeft w:val="0"/>
                  <w:marRight w:val="0"/>
                  <w:marTop w:val="0"/>
                  <w:marBottom w:val="0"/>
                  <w:divBdr>
                    <w:top w:val="none" w:sz="0" w:space="0" w:color="auto"/>
                    <w:left w:val="none" w:sz="0" w:space="0" w:color="auto"/>
                    <w:bottom w:val="none" w:sz="0" w:space="0" w:color="auto"/>
                    <w:right w:val="none" w:sz="0" w:space="0" w:color="auto"/>
                  </w:divBdr>
                </w:div>
                <w:div w:id="35981154">
                  <w:marLeft w:val="0"/>
                  <w:marRight w:val="0"/>
                  <w:marTop w:val="0"/>
                  <w:marBottom w:val="0"/>
                  <w:divBdr>
                    <w:top w:val="none" w:sz="0" w:space="0" w:color="auto"/>
                    <w:left w:val="none" w:sz="0" w:space="0" w:color="auto"/>
                    <w:bottom w:val="none" w:sz="0" w:space="0" w:color="auto"/>
                    <w:right w:val="none" w:sz="0" w:space="0" w:color="auto"/>
                  </w:divBdr>
                </w:div>
                <w:div w:id="1441410393">
                  <w:marLeft w:val="0"/>
                  <w:marRight w:val="0"/>
                  <w:marTop w:val="0"/>
                  <w:marBottom w:val="0"/>
                  <w:divBdr>
                    <w:top w:val="none" w:sz="0" w:space="0" w:color="auto"/>
                    <w:left w:val="none" w:sz="0" w:space="0" w:color="auto"/>
                    <w:bottom w:val="none" w:sz="0" w:space="0" w:color="auto"/>
                    <w:right w:val="none" w:sz="0" w:space="0" w:color="auto"/>
                  </w:divBdr>
                </w:div>
                <w:div w:id="915433456">
                  <w:marLeft w:val="0"/>
                  <w:marRight w:val="0"/>
                  <w:marTop w:val="0"/>
                  <w:marBottom w:val="0"/>
                  <w:divBdr>
                    <w:top w:val="none" w:sz="0" w:space="0" w:color="auto"/>
                    <w:left w:val="none" w:sz="0" w:space="0" w:color="auto"/>
                    <w:bottom w:val="none" w:sz="0" w:space="0" w:color="auto"/>
                    <w:right w:val="none" w:sz="0" w:space="0" w:color="auto"/>
                  </w:divBdr>
                </w:div>
                <w:div w:id="190151102">
                  <w:marLeft w:val="0"/>
                  <w:marRight w:val="0"/>
                  <w:marTop w:val="0"/>
                  <w:marBottom w:val="0"/>
                  <w:divBdr>
                    <w:top w:val="none" w:sz="0" w:space="0" w:color="auto"/>
                    <w:left w:val="none" w:sz="0" w:space="0" w:color="auto"/>
                    <w:bottom w:val="none" w:sz="0" w:space="0" w:color="auto"/>
                    <w:right w:val="none" w:sz="0" w:space="0" w:color="auto"/>
                  </w:divBdr>
                </w:div>
                <w:div w:id="574053066">
                  <w:marLeft w:val="0"/>
                  <w:marRight w:val="0"/>
                  <w:marTop w:val="0"/>
                  <w:marBottom w:val="0"/>
                  <w:divBdr>
                    <w:top w:val="none" w:sz="0" w:space="0" w:color="auto"/>
                    <w:left w:val="none" w:sz="0" w:space="0" w:color="auto"/>
                    <w:bottom w:val="none" w:sz="0" w:space="0" w:color="auto"/>
                    <w:right w:val="none" w:sz="0" w:space="0" w:color="auto"/>
                  </w:divBdr>
                </w:div>
                <w:div w:id="353384322">
                  <w:marLeft w:val="0"/>
                  <w:marRight w:val="0"/>
                  <w:marTop w:val="0"/>
                  <w:marBottom w:val="0"/>
                  <w:divBdr>
                    <w:top w:val="none" w:sz="0" w:space="0" w:color="auto"/>
                    <w:left w:val="none" w:sz="0" w:space="0" w:color="auto"/>
                    <w:bottom w:val="none" w:sz="0" w:space="0" w:color="auto"/>
                    <w:right w:val="none" w:sz="0" w:space="0" w:color="auto"/>
                  </w:divBdr>
                </w:div>
                <w:div w:id="237835835">
                  <w:marLeft w:val="0"/>
                  <w:marRight w:val="0"/>
                  <w:marTop w:val="0"/>
                  <w:marBottom w:val="0"/>
                  <w:divBdr>
                    <w:top w:val="none" w:sz="0" w:space="0" w:color="auto"/>
                    <w:left w:val="none" w:sz="0" w:space="0" w:color="auto"/>
                    <w:bottom w:val="none" w:sz="0" w:space="0" w:color="auto"/>
                    <w:right w:val="none" w:sz="0" w:space="0" w:color="auto"/>
                  </w:divBdr>
                </w:div>
                <w:div w:id="1842772494">
                  <w:marLeft w:val="0"/>
                  <w:marRight w:val="0"/>
                  <w:marTop w:val="0"/>
                  <w:marBottom w:val="0"/>
                  <w:divBdr>
                    <w:top w:val="none" w:sz="0" w:space="0" w:color="auto"/>
                    <w:left w:val="none" w:sz="0" w:space="0" w:color="auto"/>
                    <w:bottom w:val="none" w:sz="0" w:space="0" w:color="auto"/>
                    <w:right w:val="none" w:sz="0" w:space="0" w:color="auto"/>
                  </w:divBdr>
                </w:div>
                <w:div w:id="657266928">
                  <w:marLeft w:val="0"/>
                  <w:marRight w:val="0"/>
                  <w:marTop w:val="0"/>
                  <w:marBottom w:val="0"/>
                  <w:divBdr>
                    <w:top w:val="none" w:sz="0" w:space="0" w:color="auto"/>
                    <w:left w:val="none" w:sz="0" w:space="0" w:color="auto"/>
                    <w:bottom w:val="none" w:sz="0" w:space="0" w:color="auto"/>
                    <w:right w:val="none" w:sz="0" w:space="0" w:color="auto"/>
                  </w:divBdr>
                </w:div>
                <w:div w:id="743994385">
                  <w:marLeft w:val="0"/>
                  <w:marRight w:val="0"/>
                  <w:marTop w:val="0"/>
                  <w:marBottom w:val="0"/>
                  <w:divBdr>
                    <w:top w:val="none" w:sz="0" w:space="0" w:color="auto"/>
                    <w:left w:val="none" w:sz="0" w:space="0" w:color="auto"/>
                    <w:bottom w:val="none" w:sz="0" w:space="0" w:color="auto"/>
                    <w:right w:val="none" w:sz="0" w:space="0" w:color="auto"/>
                  </w:divBdr>
                </w:div>
                <w:div w:id="1746802452">
                  <w:marLeft w:val="0"/>
                  <w:marRight w:val="0"/>
                  <w:marTop w:val="0"/>
                  <w:marBottom w:val="0"/>
                  <w:divBdr>
                    <w:top w:val="none" w:sz="0" w:space="0" w:color="auto"/>
                    <w:left w:val="none" w:sz="0" w:space="0" w:color="auto"/>
                    <w:bottom w:val="none" w:sz="0" w:space="0" w:color="auto"/>
                    <w:right w:val="none" w:sz="0" w:space="0" w:color="auto"/>
                  </w:divBdr>
                </w:div>
                <w:div w:id="1734112513">
                  <w:marLeft w:val="0"/>
                  <w:marRight w:val="0"/>
                  <w:marTop w:val="0"/>
                  <w:marBottom w:val="0"/>
                  <w:divBdr>
                    <w:top w:val="none" w:sz="0" w:space="0" w:color="auto"/>
                    <w:left w:val="none" w:sz="0" w:space="0" w:color="auto"/>
                    <w:bottom w:val="none" w:sz="0" w:space="0" w:color="auto"/>
                    <w:right w:val="none" w:sz="0" w:space="0" w:color="auto"/>
                  </w:divBdr>
                </w:div>
                <w:div w:id="1455635324">
                  <w:marLeft w:val="0"/>
                  <w:marRight w:val="0"/>
                  <w:marTop w:val="0"/>
                  <w:marBottom w:val="0"/>
                  <w:divBdr>
                    <w:top w:val="none" w:sz="0" w:space="0" w:color="auto"/>
                    <w:left w:val="none" w:sz="0" w:space="0" w:color="auto"/>
                    <w:bottom w:val="none" w:sz="0" w:space="0" w:color="auto"/>
                    <w:right w:val="none" w:sz="0" w:space="0" w:color="auto"/>
                  </w:divBdr>
                </w:div>
                <w:div w:id="783577416">
                  <w:marLeft w:val="0"/>
                  <w:marRight w:val="0"/>
                  <w:marTop w:val="0"/>
                  <w:marBottom w:val="0"/>
                  <w:divBdr>
                    <w:top w:val="none" w:sz="0" w:space="0" w:color="auto"/>
                    <w:left w:val="none" w:sz="0" w:space="0" w:color="auto"/>
                    <w:bottom w:val="none" w:sz="0" w:space="0" w:color="auto"/>
                    <w:right w:val="none" w:sz="0" w:space="0" w:color="auto"/>
                  </w:divBdr>
                </w:div>
                <w:div w:id="179928444">
                  <w:marLeft w:val="0"/>
                  <w:marRight w:val="0"/>
                  <w:marTop w:val="0"/>
                  <w:marBottom w:val="0"/>
                  <w:divBdr>
                    <w:top w:val="none" w:sz="0" w:space="0" w:color="auto"/>
                    <w:left w:val="none" w:sz="0" w:space="0" w:color="auto"/>
                    <w:bottom w:val="none" w:sz="0" w:space="0" w:color="auto"/>
                    <w:right w:val="none" w:sz="0" w:space="0" w:color="auto"/>
                  </w:divBdr>
                </w:div>
                <w:div w:id="946235087">
                  <w:marLeft w:val="0"/>
                  <w:marRight w:val="0"/>
                  <w:marTop w:val="0"/>
                  <w:marBottom w:val="0"/>
                  <w:divBdr>
                    <w:top w:val="none" w:sz="0" w:space="0" w:color="auto"/>
                    <w:left w:val="none" w:sz="0" w:space="0" w:color="auto"/>
                    <w:bottom w:val="none" w:sz="0" w:space="0" w:color="auto"/>
                    <w:right w:val="none" w:sz="0" w:space="0" w:color="auto"/>
                  </w:divBdr>
                </w:div>
                <w:div w:id="722365711">
                  <w:marLeft w:val="0"/>
                  <w:marRight w:val="0"/>
                  <w:marTop w:val="0"/>
                  <w:marBottom w:val="0"/>
                  <w:divBdr>
                    <w:top w:val="none" w:sz="0" w:space="0" w:color="auto"/>
                    <w:left w:val="none" w:sz="0" w:space="0" w:color="auto"/>
                    <w:bottom w:val="none" w:sz="0" w:space="0" w:color="auto"/>
                    <w:right w:val="none" w:sz="0" w:space="0" w:color="auto"/>
                  </w:divBdr>
                </w:div>
                <w:div w:id="70737050">
                  <w:marLeft w:val="0"/>
                  <w:marRight w:val="0"/>
                  <w:marTop w:val="0"/>
                  <w:marBottom w:val="0"/>
                  <w:divBdr>
                    <w:top w:val="none" w:sz="0" w:space="0" w:color="auto"/>
                    <w:left w:val="none" w:sz="0" w:space="0" w:color="auto"/>
                    <w:bottom w:val="none" w:sz="0" w:space="0" w:color="auto"/>
                    <w:right w:val="none" w:sz="0" w:space="0" w:color="auto"/>
                  </w:divBdr>
                </w:div>
                <w:div w:id="615983431">
                  <w:marLeft w:val="0"/>
                  <w:marRight w:val="0"/>
                  <w:marTop w:val="0"/>
                  <w:marBottom w:val="0"/>
                  <w:divBdr>
                    <w:top w:val="none" w:sz="0" w:space="0" w:color="auto"/>
                    <w:left w:val="none" w:sz="0" w:space="0" w:color="auto"/>
                    <w:bottom w:val="none" w:sz="0" w:space="0" w:color="auto"/>
                    <w:right w:val="none" w:sz="0" w:space="0" w:color="auto"/>
                  </w:divBdr>
                </w:div>
                <w:div w:id="178590355">
                  <w:marLeft w:val="0"/>
                  <w:marRight w:val="0"/>
                  <w:marTop w:val="0"/>
                  <w:marBottom w:val="0"/>
                  <w:divBdr>
                    <w:top w:val="none" w:sz="0" w:space="0" w:color="auto"/>
                    <w:left w:val="none" w:sz="0" w:space="0" w:color="auto"/>
                    <w:bottom w:val="none" w:sz="0" w:space="0" w:color="auto"/>
                    <w:right w:val="none" w:sz="0" w:space="0" w:color="auto"/>
                  </w:divBdr>
                </w:div>
                <w:div w:id="837616561">
                  <w:marLeft w:val="0"/>
                  <w:marRight w:val="0"/>
                  <w:marTop w:val="0"/>
                  <w:marBottom w:val="0"/>
                  <w:divBdr>
                    <w:top w:val="none" w:sz="0" w:space="0" w:color="auto"/>
                    <w:left w:val="none" w:sz="0" w:space="0" w:color="auto"/>
                    <w:bottom w:val="none" w:sz="0" w:space="0" w:color="auto"/>
                    <w:right w:val="none" w:sz="0" w:space="0" w:color="auto"/>
                  </w:divBdr>
                </w:div>
                <w:div w:id="661740895">
                  <w:marLeft w:val="0"/>
                  <w:marRight w:val="0"/>
                  <w:marTop w:val="0"/>
                  <w:marBottom w:val="0"/>
                  <w:divBdr>
                    <w:top w:val="none" w:sz="0" w:space="0" w:color="auto"/>
                    <w:left w:val="none" w:sz="0" w:space="0" w:color="auto"/>
                    <w:bottom w:val="none" w:sz="0" w:space="0" w:color="auto"/>
                    <w:right w:val="none" w:sz="0" w:space="0" w:color="auto"/>
                  </w:divBdr>
                </w:div>
                <w:div w:id="874385181">
                  <w:marLeft w:val="0"/>
                  <w:marRight w:val="0"/>
                  <w:marTop w:val="0"/>
                  <w:marBottom w:val="0"/>
                  <w:divBdr>
                    <w:top w:val="none" w:sz="0" w:space="0" w:color="auto"/>
                    <w:left w:val="none" w:sz="0" w:space="0" w:color="auto"/>
                    <w:bottom w:val="none" w:sz="0" w:space="0" w:color="auto"/>
                    <w:right w:val="none" w:sz="0" w:space="0" w:color="auto"/>
                  </w:divBdr>
                </w:div>
                <w:div w:id="1163200763">
                  <w:marLeft w:val="0"/>
                  <w:marRight w:val="0"/>
                  <w:marTop w:val="0"/>
                  <w:marBottom w:val="0"/>
                  <w:divBdr>
                    <w:top w:val="none" w:sz="0" w:space="0" w:color="auto"/>
                    <w:left w:val="none" w:sz="0" w:space="0" w:color="auto"/>
                    <w:bottom w:val="none" w:sz="0" w:space="0" w:color="auto"/>
                    <w:right w:val="none" w:sz="0" w:space="0" w:color="auto"/>
                  </w:divBdr>
                </w:div>
                <w:div w:id="504782099">
                  <w:marLeft w:val="0"/>
                  <w:marRight w:val="0"/>
                  <w:marTop w:val="0"/>
                  <w:marBottom w:val="0"/>
                  <w:divBdr>
                    <w:top w:val="none" w:sz="0" w:space="0" w:color="auto"/>
                    <w:left w:val="none" w:sz="0" w:space="0" w:color="auto"/>
                    <w:bottom w:val="none" w:sz="0" w:space="0" w:color="auto"/>
                    <w:right w:val="none" w:sz="0" w:space="0" w:color="auto"/>
                  </w:divBdr>
                </w:div>
                <w:div w:id="1224677828">
                  <w:marLeft w:val="0"/>
                  <w:marRight w:val="0"/>
                  <w:marTop w:val="0"/>
                  <w:marBottom w:val="0"/>
                  <w:divBdr>
                    <w:top w:val="none" w:sz="0" w:space="0" w:color="auto"/>
                    <w:left w:val="none" w:sz="0" w:space="0" w:color="auto"/>
                    <w:bottom w:val="none" w:sz="0" w:space="0" w:color="auto"/>
                    <w:right w:val="none" w:sz="0" w:space="0" w:color="auto"/>
                  </w:divBdr>
                </w:div>
                <w:div w:id="127935320">
                  <w:marLeft w:val="0"/>
                  <w:marRight w:val="0"/>
                  <w:marTop w:val="0"/>
                  <w:marBottom w:val="0"/>
                  <w:divBdr>
                    <w:top w:val="none" w:sz="0" w:space="0" w:color="auto"/>
                    <w:left w:val="none" w:sz="0" w:space="0" w:color="auto"/>
                    <w:bottom w:val="none" w:sz="0" w:space="0" w:color="auto"/>
                    <w:right w:val="none" w:sz="0" w:space="0" w:color="auto"/>
                  </w:divBdr>
                </w:div>
                <w:div w:id="10841507">
                  <w:marLeft w:val="0"/>
                  <w:marRight w:val="0"/>
                  <w:marTop w:val="0"/>
                  <w:marBottom w:val="0"/>
                  <w:divBdr>
                    <w:top w:val="none" w:sz="0" w:space="0" w:color="auto"/>
                    <w:left w:val="none" w:sz="0" w:space="0" w:color="auto"/>
                    <w:bottom w:val="none" w:sz="0" w:space="0" w:color="auto"/>
                    <w:right w:val="none" w:sz="0" w:space="0" w:color="auto"/>
                  </w:divBdr>
                </w:div>
                <w:div w:id="834420043">
                  <w:marLeft w:val="0"/>
                  <w:marRight w:val="0"/>
                  <w:marTop w:val="0"/>
                  <w:marBottom w:val="0"/>
                  <w:divBdr>
                    <w:top w:val="none" w:sz="0" w:space="0" w:color="auto"/>
                    <w:left w:val="none" w:sz="0" w:space="0" w:color="auto"/>
                    <w:bottom w:val="none" w:sz="0" w:space="0" w:color="auto"/>
                    <w:right w:val="none" w:sz="0" w:space="0" w:color="auto"/>
                  </w:divBdr>
                </w:div>
                <w:div w:id="114758552">
                  <w:marLeft w:val="0"/>
                  <w:marRight w:val="0"/>
                  <w:marTop w:val="0"/>
                  <w:marBottom w:val="0"/>
                  <w:divBdr>
                    <w:top w:val="none" w:sz="0" w:space="0" w:color="auto"/>
                    <w:left w:val="none" w:sz="0" w:space="0" w:color="auto"/>
                    <w:bottom w:val="none" w:sz="0" w:space="0" w:color="auto"/>
                    <w:right w:val="none" w:sz="0" w:space="0" w:color="auto"/>
                  </w:divBdr>
                </w:div>
                <w:div w:id="727922364">
                  <w:marLeft w:val="0"/>
                  <w:marRight w:val="0"/>
                  <w:marTop w:val="0"/>
                  <w:marBottom w:val="0"/>
                  <w:divBdr>
                    <w:top w:val="none" w:sz="0" w:space="0" w:color="auto"/>
                    <w:left w:val="none" w:sz="0" w:space="0" w:color="auto"/>
                    <w:bottom w:val="none" w:sz="0" w:space="0" w:color="auto"/>
                    <w:right w:val="none" w:sz="0" w:space="0" w:color="auto"/>
                  </w:divBdr>
                </w:div>
                <w:div w:id="1771117470">
                  <w:marLeft w:val="0"/>
                  <w:marRight w:val="0"/>
                  <w:marTop w:val="0"/>
                  <w:marBottom w:val="0"/>
                  <w:divBdr>
                    <w:top w:val="none" w:sz="0" w:space="0" w:color="auto"/>
                    <w:left w:val="none" w:sz="0" w:space="0" w:color="auto"/>
                    <w:bottom w:val="none" w:sz="0" w:space="0" w:color="auto"/>
                    <w:right w:val="none" w:sz="0" w:space="0" w:color="auto"/>
                  </w:divBdr>
                </w:div>
                <w:div w:id="511261841">
                  <w:marLeft w:val="0"/>
                  <w:marRight w:val="0"/>
                  <w:marTop w:val="0"/>
                  <w:marBottom w:val="0"/>
                  <w:divBdr>
                    <w:top w:val="none" w:sz="0" w:space="0" w:color="auto"/>
                    <w:left w:val="none" w:sz="0" w:space="0" w:color="auto"/>
                    <w:bottom w:val="none" w:sz="0" w:space="0" w:color="auto"/>
                    <w:right w:val="none" w:sz="0" w:space="0" w:color="auto"/>
                  </w:divBdr>
                </w:div>
                <w:div w:id="564798013">
                  <w:marLeft w:val="0"/>
                  <w:marRight w:val="0"/>
                  <w:marTop w:val="0"/>
                  <w:marBottom w:val="0"/>
                  <w:divBdr>
                    <w:top w:val="none" w:sz="0" w:space="0" w:color="auto"/>
                    <w:left w:val="none" w:sz="0" w:space="0" w:color="auto"/>
                    <w:bottom w:val="none" w:sz="0" w:space="0" w:color="auto"/>
                    <w:right w:val="none" w:sz="0" w:space="0" w:color="auto"/>
                  </w:divBdr>
                </w:div>
                <w:div w:id="496727675">
                  <w:marLeft w:val="0"/>
                  <w:marRight w:val="0"/>
                  <w:marTop w:val="0"/>
                  <w:marBottom w:val="0"/>
                  <w:divBdr>
                    <w:top w:val="none" w:sz="0" w:space="0" w:color="auto"/>
                    <w:left w:val="none" w:sz="0" w:space="0" w:color="auto"/>
                    <w:bottom w:val="none" w:sz="0" w:space="0" w:color="auto"/>
                    <w:right w:val="none" w:sz="0" w:space="0" w:color="auto"/>
                  </w:divBdr>
                </w:div>
                <w:div w:id="1841895645">
                  <w:marLeft w:val="0"/>
                  <w:marRight w:val="0"/>
                  <w:marTop w:val="0"/>
                  <w:marBottom w:val="0"/>
                  <w:divBdr>
                    <w:top w:val="none" w:sz="0" w:space="0" w:color="auto"/>
                    <w:left w:val="none" w:sz="0" w:space="0" w:color="auto"/>
                    <w:bottom w:val="none" w:sz="0" w:space="0" w:color="auto"/>
                    <w:right w:val="none" w:sz="0" w:space="0" w:color="auto"/>
                  </w:divBdr>
                </w:div>
                <w:div w:id="1921789428">
                  <w:marLeft w:val="0"/>
                  <w:marRight w:val="0"/>
                  <w:marTop w:val="0"/>
                  <w:marBottom w:val="0"/>
                  <w:divBdr>
                    <w:top w:val="none" w:sz="0" w:space="0" w:color="auto"/>
                    <w:left w:val="none" w:sz="0" w:space="0" w:color="auto"/>
                    <w:bottom w:val="none" w:sz="0" w:space="0" w:color="auto"/>
                    <w:right w:val="none" w:sz="0" w:space="0" w:color="auto"/>
                  </w:divBdr>
                </w:div>
                <w:div w:id="67654567">
                  <w:marLeft w:val="0"/>
                  <w:marRight w:val="0"/>
                  <w:marTop w:val="0"/>
                  <w:marBottom w:val="0"/>
                  <w:divBdr>
                    <w:top w:val="none" w:sz="0" w:space="0" w:color="auto"/>
                    <w:left w:val="none" w:sz="0" w:space="0" w:color="auto"/>
                    <w:bottom w:val="none" w:sz="0" w:space="0" w:color="auto"/>
                    <w:right w:val="none" w:sz="0" w:space="0" w:color="auto"/>
                  </w:divBdr>
                </w:div>
                <w:div w:id="1548108243">
                  <w:marLeft w:val="0"/>
                  <w:marRight w:val="0"/>
                  <w:marTop w:val="0"/>
                  <w:marBottom w:val="0"/>
                  <w:divBdr>
                    <w:top w:val="none" w:sz="0" w:space="0" w:color="auto"/>
                    <w:left w:val="none" w:sz="0" w:space="0" w:color="auto"/>
                    <w:bottom w:val="none" w:sz="0" w:space="0" w:color="auto"/>
                    <w:right w:val="none" w:sz="0" w:space="0" w:color="auto"/>
                  </w:divBdr>
                </w:div>
                <w:div w:id="16285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7753">
          <w:marLeft w:val="0"/>
          <w:marRight w:val="0"/>
          <w:marTop w:val="0"/>
          <w:marBottom w:val="0"/>
          <w:divBdr>
            <w:top w:val="none" w:sz="0" w:space="0" w:color="auto"/>
            <w:left w:val="none" w:sz="0" w:space="0" w:color="auto"/>
            <w:bottom w:val="none" w:sz="0" w:space="0" w:color="auto"/>
            <w:right w:val="none" w:sz="0" w:space="0" w:color="auto"/>
          </w:divBdr>
          <w:divsChild>
            <w:div w:id="1803572701">
              <w:marLeft w:val="0"/>
              <w:marRight w:val="0"/>
              <w:marTop w:val="0"/>
              <w:marBottom w:val="0"/>
              <w:divBdr>
                <w:top w:val="none" w:sz="0" w:space="0" w:color="auto"/>
                <w:left w:val="none" w:sz="0" w:space="0" w:color="auto"/>
                <w:bottom w:val="none" w:sz="0" w:space="0" w:color="auto"/>
                <w:right w:val="none" w:sz="0" w:space="0" w:color="auto"/>
              </w:divBdr>
            </w:div>
            <w:div w:id="673455631">
              <w:marLeft w:val="0"/>
              <w:marRight w:val="0"/>
              <w:marTop w:val="0"/>
              <w:marBottom w:val="0"/>
              <w:divBdr>
                <w:top w:val="none" w:sz="0" w:space="0" w:color="auto"/>
                <w:left w:val="none" w:sz="0" w:space="0" w:color="auto"/>
                <w:bottom w:val="none" w:sz="0" w:space="0" w:color="auto"/>
                <w:right w:val="none" w:sz="0" w:space="0" w:color="auto"/>
              </w:divBdr>
            </w:div>
            <w:div w:id="1055616598">
              <w:marLeft w:val="0"/>
              <w:marRight w:val="0"/>
              <w:marTop w:val="0"/>
              <w:marBottom w:val="0"/>
              <w:divBdr>
                <w:top w:val="none" w:sz="0" w:space="0" w:color="auto"/>
                <w:left w:val="none" w:sz="0" w:space="0" w:color="auto"/>
                <w:bottom w:val="none" w:sz="0" w:space="0" w:color="auto"/>
                <w:right w:val="none" w:sz="0" w:space="0" w:color="auto"/>
              </w:divBdr>
            </w:div>
          </w:divsChild>
        </w:div>
        <w:div w:id="2111580431">
          <w:marLeft w:val="0"/>
          <w:marRight w:val="0"/>
          <w:marTop w:val="0"/>
          <w:marBottom w:val="0"/>
          <w:divBdr>
            <w:top w:val="none" w:sz="0" w:space="0" w:color="auto"/>
            <w:left w:val="none" w:sz="0" w:space="0" w:color="auto"/>
            <w:bottom w:val="none" w:sz="0" w:space="0" w:color="auto"/>
            <w:right w:val="none" w:sz="0" w:space="0" w:color="auto"/>
          </w:divBdr>
        </w:div>
        <w:div w:id="1311907335">
          <w:marLeft w:val="0"/>
          <w:marRight w:val="0"/>
          <w:marTop w:val="0"/>
          <w:marBottom w:val="0"/>
          <w:divBdr>
            <w:top w:val="none" w:sz="0" w:space="0" w:color="auto"/>
            <w:left w:val="none" w:sz="0" w:space="0" w:color="auto"/>
            <w:bottom w:val="none" w:sz="0" w:space="0" w:color="auto"/>
            <w:right w:val="none" w:sz="0" w:space="0" w:color="auto"/>
          </w:divBdr>
          <w:divsChild>
            <w:div w:id="1942756573">
              <w:marLeft w:val="0"/>
              <w:marRight w:val="0"/>
              <w:marTop w:val="0"/>
              <w:marBottom w:val="0"/>
              <w:divBdr>
                <w:top w:val="none" w:sz="0" w:space="0" w:color="auto"/>
                <w:left w:val="none" w:sz="0" w:space="0" w:color="auto"/>
                <w:bottom w:val="none" w:sz="0" w:space="0" w:color="auto"/>
                <w:right w:val="none" w:sz="0" w:space="0" w:color="auto"/>
              </w:divBdr>
              <w:divsChild>
                <w:div w:id="2076078411">
                  <w:marLeft w:val="0"/>
                  <w:marRight w:val="0"/>
                  <w:marTop w:val="0"/>
                  <w:marBottom w:val="0"/>
                  <w:divBdr>
                    <w:top w:val="none" w:sz="0" w:space="0" w:color="auto"/>
                    <w:left w:val="none" w:sz="0" w:space="0" w:color="auto"/>
                    <w:bottom w:val="none" w:sz="0" w:space="0" w:color="auto"/>
                    <w:right w:val="none" w:sz="0" w:space="0" w:color="auto"/>
                  </w:divBdr>
                  <w:divsChild>
                    <w:div w:id="126970804">
                      <w:marLeft w:val="0"/>
                      <w:marRight w:val="0"/>
                      <w:marTop w:val="0"/>
                      <w:marBottom w:val="0"/>
                      <w:divBdr>
                        <w:top w:val="none" w:sz="0" w:space="0" w:color="auto"/>
                        <w:left w:val="none" w:sz="0" w:space="0" w:color="auto"/>
                        <w:bottom w:val="none" w:sz="0" w:space="0" w:color="auto"/>
                        <w:right w:val="none" w:sz="0" w:space="0" w:color="auto"/>
                      </w:divBdr>
                    </w:div>
                  </w:divsChild>
                </w:div>
                <w:div w:id="1890652068">
                  <w:marLeft w:val="0"/>
                  <w:marRight w:val="0"/>
                  <w:marTop w:val="0"/>
                  <w:marBottom w:val="0"/>
                  <w:divBdr>
                    <w:top w:val="none" w:sz="0" w:space="0" w:color="auto"/>
                    <w:left w:val="none" w:sz="0" w:space="0" w:color="auto"/>
                    <w:bottom w:val="none" w:sz="0" w:space="0" w:color="auto"/>
                    <w:right w:val="none" w:sz="0" w:space="0" w:color="auto"/>
                  </w:divBdr>
                </w:div>
                <w:div w:id="617184770">
                  <w:marLeft w:val="0"/>
                  <w:marRight w:val="0"/>
                  <w:marTop w:val="0"/>
                  <w:marBottom w:val="0"/>
                  <w:divBdr>
                    <w:top w:val="none" w:sz="0" w:space="0" w:color="auto"/>
                    <w:left w:val="none" w:sz="0" w:space="0" w:color="auto"/>
                    <w:bottom w:val="none" w:sz="0" w:space="0" w:color="auto"/>
                    <w:right w:val="none" w:sz="0" w:space="0" w:color="auto"/>
                  </w:divBdr>
                </w:div>
                <w:div w:id="1316184254">
                  <w:marLeft w:val="0"/>
                  <w:marRight w:val="0"/>
                  <w:marTop w:val="0"/>
                  <w:marBottom w:val="0"/>
                  <w:divBdr>
                    <w:top w:val="none" w:sz="0" w:space="0" w:color="auto"/>
                    <w:left w:val="none" w:sz="0" w:space="0" w:color="auto"/>
                    <w:bottom w:val="none" w:sz="0" w:space="0" w:color="auto"/>
                    <w:right w:val="none" w:sz="0" w:space="0" w:color="auto"/>
                  </w:divBdr>
                </w:div>
                <w:div w:id="1820346304">
                  <w:marLeft w:val="0"/>
                  <w:marRight w:val="0"/>
                  <w:marTop w:val="0"/>
                  <w:marBottom w:val="0"/>
                  <w:divBdr>
                    <w:top w:val="none" w:sz="0" w:space="0" w:color="auto"/>
                    <w:left w:val="none" w:sz="0" w:space="0" w:color="auto"/>
                    <w:bottom w:val="none" w:sz="0" w:space="0" w:color="auto"/>
                    <w:right w:val="none" w:sz="0" w:space="0" w:color="auto"/>
                  </w:divBdr>
                </w:div>
                <w:div w:id="872809457">
                  <w:marLeft w:val="0"/>
                  <w:marRight w:val="0"/>
                  <w:marTop w:val="0"/>
                  <w:marBottom w:val="0"/>
                  <w:divBdr>
                    <w:top w:val="none" w:sz="0" w:space="0" w:color="auto"/>
                    <w:left w:val="none" w:sz="0" w:space="0" w:color="auto"/>
                    <w:bottom w:val="none" w:sz="0" w:space="0" w:color="auto"/>
                    <w:right w:val="none" w:sz="0" w:space="0" w:color="auto"/>
                  </w:divBdr>
                </w:div>
                <w:div w:id="1020814453">
                  <w:marLeft w:val="0"/>
                  <w:marRight w:val="0"/>
                  <w:marTop w:val="0"/>
                  <w:marBottom w:val="0"/>
                  <w:divBdr>
                    <w:top w:val="none" w:sz="0" w:space="0" w:color="auto"/>
                    <w:left w:val="none" w:sz="0" w:space="0" w:color="auto"/>
                    <w:bottom w:val="none" w:sz="0" w:space="0" w:color="auto"/>
                    <w:right w:val="none" w:sz="0" w:space="0" w:color="auto"/>
                  </w:divBdr>
                </w:div>
                <w:div w:id="309093243">
                  <w:marLeft w:val="0"/>
                  <w:marRight w:val="0"/>
                  <w:marTop w:val="0"/>
                  <w:marBottom w:val="0"/>
                  <w:divBdr>
                    <w:top w:val="none" w:sz="0" w:space="0" w:color="auto"/>
                    <w:left w:val="none" w:sz="0" w:space="0" w:color="auto"/>
                    <w:bottom w:val="none" w:sz="0" w:space="0" w:color="auto"/>
                    <w:right w:val="none" w:sz="0" w:space="0" w:color="auto"/>
                  </w:divBdr>
                </w:div>
                <w:div w:id="355615159">
                  <w:marLeft w:val="0"/>
                  <w:marRight w:val="0"/>
                  <w:marTop w:val="0"/>
                  <w:marBottom w:val="0"/>
                  <w:divBdr>
                    <w:top w:val="none" w:sz="0" w:space="0" w:color="auto"/>
                    <w:left w:val="none" w:sz="0" w:space="0" w:color="auto"/>
                    <w:bottom w:val="none" w:sz="0" w:space="0" w:color="auto"/>
                    <w:right w:val="none" w:sz="0" w:space="0" w:color="auto"/>
                  </w:divBdr>
                </w:div>
                <w:div w:id="781457097">
                  <w:marLeft w:val="0"/>
                  <w:marRight w:val="0"/>
                  <w:marTop w:val="0"/>
                  <w:marBottom w:val="0"/>
                  <w:divBdr>
                    <w:top w:val="none" w:sz="0" w:space="0" w:color="auto"/>
                    <w:left w:val="none" w:sz="0" w:space="0" w:color="auto"/>
                    <w:bottom w:val="none" w:sz="0" w:space="0" w:color="auto"/>
                    <w:right w:val="none" w:sz="0" w:space="0" w:color="auto"/>
                  </w:divBdr>
                </w:div>
                <w:div w:id="795635042">
                  <w:marLeft w:val="0"/>
                  <w:marRight w:val="0"/>
                  <w:marTop w:val="0"/>
                  <w:marBottom w:val="0"/>
                  <w:divBdr>
                    <w:top w:val="none" w:sz="0" w:space="0" w:color="auto"/>
                    <w:left w:val="none" w:sz="0" w:space="0" w:color="auto"/>
                    <w:bottom w:val="none" w:sz="0" w:space="0" w:color="auto"/>
                    <w:right w:val="none" w:sz="0" w:space="0" w:color="auto"/>
                  </w:divBdr>
                </w:div>
                <w:div w:id="1988589976">
                  <w:marLeft w:val="0"/>
                  <w:marRight w:val="0"/>
                  <w:marTop w:val="0"/>
                  <w:marBottom w:val="0"/>
                  <w:divBdr>
                    <w:top w:val="none" w:sz="0" w:space="0" w:color="auto"/>
                    <w:left w:val="none" w:sz="0" w:space="0" w:color="auto"/>
                    <w:bottom w:val="none" w:sz="0" w:space="0" w:color="auto"/>
                    <w:right w:val="none" w:sz="0" w:space="0" w:color="auto"/>
                  </w:divBdr>
                </w:div>
                <w:div w:id="1771004671">
                  <w:marLeft w:val="0"/>
                  <w:marRight w:val="0"/>
                  <w:marTop w:val="0"/>
                  <w:marBottom w:val="0"/>
                  <w:divBdr>
                    <w:top w:val="none" w:sz="0" w:space="0" w:color="auto"/>
                    <w:left w:val="none" w:sz="0" w:space="0" w:color="auto"/>
                    <w:bottom w:val="none" w:sz="0" w:space="0" w:color="auto"/>
                    <w:right w:val="none" w:sz="0" w:space="0" w:color="auto"/>
                  </w:divBdr>
                </w:div>
                <w:div w:id="1883054647">
                  <w:marLeft w:val="0"/>
                  <w:marRight w:val="0"/>
                  <w:marTop w:val="0"/>
                  <w:marBottom w:val="0"/>
                  <w:divBdr>
                    <w:top w:val="none" w:sz="0" w:space="0" w:color="auto"/>
                    <w:left w:val="none" w:sz="0" w:space="0" w:color="auto"/>
                    <w:bottom w:val="none" w:sz="0" w:space="0" w:color="auto"/>
                    <w:right w:val="none" w:sz="0" w:space="0" w:color="auto"/>
                  </w:divBdr>
                </w:div>
                <w:div w:id="636422216">
                  <w:marLeft w:val="0"/>
                  <w:marRight w:val="0"/>
                  <w:marTop w:val="0"/>
                  <w:marBottom w:val="0"/>
                  <w:divBdr>
                    <w:top w:val="none" w:sz="0" w:space="0" w:color="auto"/>
                    <w:left w:val="none" w:sz="0" w:space="0" w:color="auto"/>
                    <w:bottom w:val="none" w:sz="0" w:space="0" w:color="auto"/>
                    <w:right w:val="none" w:sz="0" w:space="0" w:color="auto"/>
                  </w:divBdr>
                </w:div>
                <w:div w:id="1084380038">
                  <w:marLeft w:val="0"/>
                  <w:marRight w:val="0"/>
                  <w:marTop w:val="0"/>
                  <w:marBottom w:val="0"/>
                  <w:divBdr>
                    <w:top w:val="none" w:sz="0" w:space="0" w:color="auto"/>
                    <w:left w:val="none" w:sz="0" w:space="0" w:color="auto"/>
                    <w:bottom w:val="none" w:sz="0" w:space="0" w:color="auto"/>
                    <w:right w:val="none" w:sz="0" w:space="0" w:color="auto"/>
                  </w:divBdr>
                </w:div>
                <w:div w:id="1364549205">
                  <w:marLeft w:val="0"/>
                  <w:marRight w:val="0"/>
                  <w:marTop w:val="0"/>
                  <w:marBottom w:val="0"/>
                  <w:divBdr>
                    <w:top w:val="none" w:sz="0" w:space="0" w:color="auto"/>
                    <w:left w:val="none" w:sz="0" w:space="0" w:color="auto"/>
                    <w:bottom w:val="none" w:sz="0" w:space="0" w:color="auto"/>
                    <w:right w:val="none" w:sz="0" w:space="0" w:color="auto"/>
                  </w:divBdr>
                </w:div>
                <w:div w:id="2141992177">
                  <w:marLeft w:val="0"/>
                  <w:marRight w:val="0"/>
                  <w:marTop w:val="0"/>
                  <w:marBottom w:val="0"/>
                  <w:divBdr>
                    <w:top w:val="none" w:sz="0" w:space="0" w:color="auto"/>
                    <w:left w:val="none" w:sz="0" w:space="0" w:color="auto"/>
                    <w:bottom w:val="none" w:sz="0" w:space="0" w:color="auto"/>
                    <w:right w:val="none" w:sz="0" w:space="0" w:color="auto"/>
                  </w:divBdr>
                </w:div>
                <w:div w:id="248926007">
                  <w:marLeft w:val="0"/>
                  <w:marRight w:val="0"/>
                  <w:marTop w:val="0"/>
                  <w:marBottom w:val="0"/>
                  <w:divBdr>
                    <w:top w:val="none" w:sz="0" w:space="0" w:color="auto"/>
                    <w:left w:val="none" w:sz="0" w:space="0" w:color="auto"/>
                    <w:bottom w:val="none" w:sz="0" w:space="0" w:color="auto"/>
                    <w:right w:val="none" w:sz="0" w:space="0" w:color="auto"/>
                  </w:divBdr>
                </w:div>
                <w:div w:id="177080826">
                  <w:marLeft w:val="0"/>
                  <w:marRight w:val="0"/>
                  <w:marTop w:val="0"/>
                  <w:marBottom w:val="0"/>
                  <w:divBdr>
                    <w:top w:val="none" w:sz="0" w:space="0" w:color="auto"/>
                    <w:left w:val="none" w:sz="0" w:space="0" w:color="auto"/>
                    <w:bottom w:val="none" w:sz="0" w:space="0" w:color="auto"/>
                    <w:right w:val="none" w:sz="0" w:space="0" w:color="auto"/>
                  </w:divBdr>
                </w:div>
                <w:div w:id="14888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43497">
      <w:bodyDiv w:val="1"/>
      <w:marLeft w:val="0"/>
      <w:marRight w:val="0"/>
      <w:marTop w:val="0"/>
      <w:marBottom w:val="0"/>
      <w:divBdr>
        <w:top w:val="none" w:sz="0" w:space="0" w:color="auto"/>
        <w:left w:val="none" w:sz="0" w:space="0" w:color="auto"/>
        <w:bottom w:val="none" w:sz="0" w:space="0" w:color="auto"/>
        <w:right w:val="none" w:sz="0" w:space="0" w:color="auto"/>
      </w:divBdr>
    </w:div>
    <w:div w:id="337848744">
      <w:bodyDiv w:val="1"/>
      <w:marLeft w:val="0"/>
      <w:marRight w:val="0"/>
      <w:marTop w:val="0"/>
      <w:marBottom w:val="0"/>
      <w:divBdr>
        <w:top w:val="none" w:sz="0" w:space="0" w:color="auto"/>
        <w:left w:val="none" w:sz="0" w:space="0" w:color="auto"/>
        <w:bottom w:val="none" w:sz="0" w:space="0" w:color="auto"/>
        <w:right w:val="none" w:sz="0" w:space="0" w:color="auto"/>
      </w:divBdr>
    </w:div>
    <w:div w:id="372929277">
      <w:bodyDiv w:val="1"/>
      <w:marLeft w:val="0"/>
      <w:marRight w:val="0"/>
      <w:marTop w:val="0"/>
      <w:marBottom w:val="0"/>
      <w:divBdr>
        <w:top w:val="none" w:sz="0" w:space="0" w:color="auto"/>
        <w:left w:val="none" w:sz="0" w:space="0" w:color="auto"/>
        <w:bottom w:val="none" w:sz="0" w:space="0" w:color="auto"/>
        <w:right w:val="none" w:sz="0" w:space="0" w:color="auto"/>
      </w:divBdr>
    </w:div>
    <w:div w:id="404957661">
      <w:bodyDiv w:val="1"/>
      <w:marLeft w:val="0"/>
      <w:marRight w:val="0"/>
      <w:marTop w:val="0"/>
      <w:marBottom w:val="0"/>
      <w:divBdr>
        <w:top w:val="none" w:sz="0" w:space="0" w:color="auto"/>
        <w:left w:val="none" w:sz="0" w:space="0" w:color="auto"/>
        <w:bottom w:val="none" w:sz="0" w:space="0" w:color="auto"/>
        <w:right w:val="none" w:sz="0" w:space="0" w:color="auto"/>
      </w:divBdr>
    </w:div>
    <w:div w:id="432168504">
      <w:bodyDiv w:val="1"/>
      <w:marLeft w:val="0"/>
      <w:marRight w:val="0"/>
      <w:marTop w:val="0"/>
      <w:marBottom w:val="0"/>
      <w:divBdr>
        <w:top w:val="none" w:sz="0" w:space="0" w:color="auto"/>
        <w:left w:val="none" w:sz="0" w:space="0" w:color="auto"/>
        <w:bottom w:val="none" w:sz="0" w:space="0" w:color="auto"/>
        <w:right w:val="none" w:sz="0" w:space="0" w:color="auto"/>
      </w:divBdr>
    </w:div>
    <w:div w:id="457182310">
      <w:bodyDiv w:val="1"/>
      <w:marLeft w:val="0"/>
      <w:marRight w:val="0"/>
      <w:marTop w:val="0"/>
      <w:marBottom w:val="0"/>
      <w:divBdr>
        <w:top w:val="none" w:sz="0" w:space="0" w:color="auto"/>
        <w:left w:val="none" w:sz="0" w:space="0" w:color="auto"/>
        <w:bottom w:val="none" w:sz="0" w:space="0" w:color="auto"/>
        <w:right w:val="none" w:sz="0" w:space="0" w:color="auto"/>
      </w:divBdr>
    </w:div>
    <w:div w:id="513037278">
      <w:bodyDiv w:val="1"/>
      <w:marLeft w:val="0"/>
      <w:marRight w:val="0"/>
      <w:marTop w:val="0"/>
      <w:marBottom w:val="0"/>
      <w:divBdr>
        <w:top w:val="none" w:sz="0" w:space="0" w:color="auto"/>
        <w:left w:val="none" w:sz="0" w:space="0" w:color="auto"/>
        <w:bottom w:val="none" w:sz="0" w:space="0" w:color="auto"/>
        <w:right w:val="none" w:sz="0" w:space="0" w:color="auto"/>
      </w:divBdr>
    </w:div>
    <w:div w:id="521672184">
      <w:bodyDiv w:val="1"/>
      <w:marLeft w:val="0"/>
      <w:marRight w:val="0"/>
      <w:marTop w:val="0"/>
      <w:marBottom w:val="0"/>
      <w:divBdr>
        <w:top w:val="none" w:sz="0" w:space="0" w:color="auto"/>
        <w:left w:val="none" w:sz="0" w:space="0" w:color="auto"/>
        <w:bottom w:val="none" w:sz="0" w:space="0" w:color="auto"/>
        <w:right w:val="none" w:sz="0" w:space="0" w:color="auto"/>
      </w:divBdr>
    </w:div>
    <w:div w:id="551967007">
      <w:bodyDiv w:val="1"/>
      <w:marLeft w:val="0"/>
      <w:marRight w:val="0"/>
      <w:marTop w:val="0"/>
      <w:marBottom w:val="0"/>
      <w:divBdr>
        <w:top w:val="none" w:sz="0" w:space="0" w:color="auto"/>
        <w:left w:val="none" w:sz="0" w:space="0" w:color="auto"/>
        <w:bottom w:val="none" w:sz="0" w:space="0" w:color="auto"/>
        <w:right w:val="none" w:sz="0" w:space="0" w:color="auto"/>
      </w:divBdr>
    </w:div>
    <w:div w:id="567494749">
      <w:bodyDiv w:val="1"/>
      <w:marLeft w:val="0"/>
      <w:marRight w:val="0"/>
      <w:marTop w:val="0"/>
      <w:marBottom w:val="0"/>
      <w:divBdr>
        <w:top w:val="none" w:sz="0" w:space="0" w:color="auto"/>
        <w:left w:val="none" w:sz="0" w:space="0" w:color="auto"/>
        <w:bottom w:val="none" w:sz="0" w:space="0" w:color="auto"/>
        <w:right w:val="none" w:sz="0" w:space="0" w:color="auto"/>
      </w:divBdr>
    </w:div>
    <w:div w:id="576667452">
      <w:bodyDiv w:val="1"/>
      <w:marLeft w:val="0"/>
      <w:marRight w:val="0"/>
      <w:marTop w:val="0"/>
      <w:marBottom w:val="0"/>
      <w:divBdr>
        <w:top w:val="none" w:sz="0" w:space="0" w:color="auto"/>
        <w:left w:val="none" w:sz="0" w:space="0" w:color="auto"/>
        <w:bottom w:val="none" w:sz="0" w:space="0" w:color="auto"/>
        <w:right w:val="none" w:sz="0" w:space="0" w:color="auto"/>
      </w:divBdr>
    </w:div>
    <w:div w:id="637031009">
      <w:bodyDiv w:val="1"/>
      <w:marLeft w:val="0"/>
      <w:marRight w:val="0"/>
      <w:marTop w:val="0"/>
      <w:marBottom w:val="0"/>
      <w:divBdr>
        <w:top w:val="none" w:sz="0" w:space="0" w:color="auto"/>
        <w:left w:val="none" w:sz="0" w:space="0" w:color="auto"/>
        <w:bottom w:val="none" w:sz="0" w:space="0" w:color="auto"/>
        <w:right w:val="none" w:sz="0" w:space="0" w:color="auto"/>
      </w:divBdr>
    </w:div>
    <w:div w:id="673187064">
      <w:bodyDiv w:val="1"/>
      <w:marLeft w:val="0"/>
      <w:marRight w:val="0"/>
      <w:marTop w:val="0"/>
      <w:marBottom w:val="0"/>
      <w:divBdr>
        <w:top w:val="none" w:sz="0" w:space="0" w:color="auto"/>
        <w:left w:val="none" w:sz="0" w:space="0" w:color="auto"/>
        <w:bottom w:val="none" w:sz="0" w:space="0" w:color="auto"/>
        <w:right w:val="none" w:sz="0" w:space="0" w:color="auto"/>
      </w:divBdr>
    </w:div>
    <w:div w:id="696273520">
      <w:bodyDiv w:val="1"/>
      <w:marLeft w:val="0"/>
      <w:marRight w:val="0"/>
      <w:marTop w:val="0"/>
      <w:marBottom w:val="0"/>
      <w:divBdr>
        <w:top w:val="none" w:sz="0" w:space="0" w:color="auto"/>
        <w:left w:val="none" w:sz="0" w:space="0" w:color="auto"/>
        <w:bottom w:val="none" w:sz="0" w:space="0" w:color="auto"/>
        <w:right w:val="none" w:sz="0" w:space="0" w:color="auto"/>
      </w:divBdr>
    </w:div>
    <w:div w:id="696737107">
      <w:bodyDiv w:val="1"/>
      <w:marLeft w:val="0"/>
      <w:marRight w:val="0"/>
      <w:marTop w:val="0"/>
      <w:marBottom w:val="0"/>
      <w:divBdr>
        <w:top w:val="none" w:sz="0" w:space="0" w:color="auto"/>
        <w:left w:val="none" w:sz="0" w:space="0" w:color="auto"/>
        <w:bottom w:val="none" w:sz="0" w:space="0" w:color="auto"/>
        <w:right w:val="none" w:sz="0" w:space="0" w:color="auto"/>
      </w:divBdr>
    </w:div>
    <w:div w:id="740252844">
      <w:bodyDiv w:val="1"/>
      <w:marLeft w:val="0"/>
      <w:marRight w:val="0"/>
      <w:marTop w:val="0"/>
      <w:marBottom w:val="0"/>
      <w:divBdr>
        <w:top w:val="none" w:sz="0" w:space="0" w:color="auto"/>
        <w:left w:val="none" w:sz="0" w:space="0" w:color="auto"/>
        <w:bottom w:val="none" w:sz="0" w:space="0" w:color="auto"/>
        <w:right w:val="none" w:sz="0" w:space="0" w:color="auto"/>
      </w:divBdr>
    </w:div>
    <w:div w:id="756168716">
      <w:bodyDiv w:val="1"/>
      <w:marLeft w:val="0"/>
      <w:marRight w:val="0"/>
      <w:marTop w:val="0"/>
      <w:marBottom w:val="0"/>
      <w:divBdr>
        <w:top w:val="none" w:sz="0" w:space="0" w:color="auto"/>
        <w:left w:val="none" w:sz="0" w:space="0" w:color="auto"/>
        <w:bottom w:val="none" w:sz="0" w:space="0" w:color="auto"/>
        <w:right w:val="none" w:sz="0" w:space="0" w:color="auto"/>
      </w:divBdr>
    </w:div>
    <w:div w:id="756561826">
      <w:bodyDiv w:val="1"/>
      <w:marLeft w:val="0"/>
      <w:marRight w:val="0"/>
      <w:marTop w:val="0"/>
      <w:marBottom w:val="0"/>
      <w:divBdr>
        <w:top w:val="none" w:sz="0" w:space="0" w:color="auto"/>
        <w:left w:val="none" w:sz="0" w:space="0" w:color="auto"/>
        <w:bottom w:val="none" w:sz="0" w:space="0" w:color="auto"/>
        <w:right w:val="none" w:sz="0" w:space="0" w:color="auto"/>
      </w:divBdr>
    </w:div>
    <w:div w:id="896281894">
      <w:bodyDiv w:val="1"/>
      <w:marLeft w:val="0"/>
      <w:marRight w:val="0"/>
      <w:marTop w:val="0"/>
      <w:marBottom w:val="0"/>
      <w:divBdr>
        <w:top w:val="none" w:sz="0" w:space="0" w:color="auto"/>
        <w:left w:val="none" w:sz="0" w:space="0" w:color="auto"/>
        <w:bottom w:val="none" w:sz="0" w:space="0" w:color="auto"/>
        <w:right w:val="none" w:sz="0" w:space="0" w:color="auto"/>
      </w:divBdr>
    </w:div>
    <w:div w:id="896358986">
      <w:bodyDiv w:val="1"/>
      <w:marLeft w:val="0"/>
      <w:marRight w:val="0"/>
      <w:marTop w:val="0"/>
      <w:marBottom w:val="0"/>
      <w:divBdr>
        <w:top w:val="none" w:sz="0" w:space="0" w:color="auto"/>
        <w:left w:val="none" w:sz="0" w:space="0" w:color="auto"/>
        <w:bottom w:val="none" w:sz="0" w:space="0" w:color="auto"/>
        <w:right w:val="none" w:sz="0" w:space="0" w:color="auto"/>
      </w:divBdr>
    </w:div>
    <w:div w:id="954286821">
      <w:bodyDiv w:val="1"/>
      <w:marLeft w:val="0"/>
      <w:marRight w:val="0"/>
      <w:marTop w:val="0"/>
      <w:marBottom w:val="0"/>
      <w:divBdr>
        <w:top w:val="none" w:sz="0" w:space="0" w:color="auto"/>
        <w:left w:val="none" w:sz="0" w:space="0" w:color="auto"/>
        <w:bottom w:val="none" w:sz="0" w:space="0" w:color="auto"/>
        <w:right w:val="none" w:sz="0" w:space="0" w:color="auto"/>
      </w:divBdr>
    </w:div>
    <w:div w:id="1048143708">
      <w:bodyDiv w:val="1"/>
      <w:marLeft w:val="0"/>
      <w:marRight w:val="0"/>
      <w:marTop w:val="0"/>
      <w:marBottom w:val="0"/>
      <w:divBdr>
        <w:top w:val="none" w:sz="0" w:space="0" w:color="auto"/>
        <w:left w:val="none" w:sz="0" w:space="0" w:color="auto"/>
        <w:bottom w:val="none" w:sz="0" w:space="0" w:color="auto"/>
        <w:right w:val="none" w:sz="0" w:space="0" w:color="auto"/>
      </w:divBdr>
    </w:div>
    <w:div w:id="1147475199">
      <w:bodyDiv w:val="1"/>
      <w:marLeft w:val="0"/>
      <w:marRight w:val="0"/>
      <w:marTop w:val="0"/>
      <w:marBottom w:val="0"/>
      <w:divBdr>
        <w:top w:val="none" w:sz="0" w:space="0" w:color="auto"/>
        <w:left w:val="none" w:sz="0" w:space="0" w:color="auto"/>
        <w:bottom w:val="none" w:sz="0" w:space="0" w:color="auto"/>
        <w:right w:val="none" w:sz="0" w:space="0" w:color="auto"/>
      </w:divBdr>
    </w:div>
    <w:div w:id="1149051998">
      <w:bodyDiv w:val="1"/>
      <w:marLeft w:val="0"/>
      <w:marRight w:val="0"/>
      <w:marTop w:val="0"/>
      <w:marBottom w:val="0"/>
      <w:divBdr>
        <w:top w:val="none" w:sz="0" w:space="0" w:color="auto"/>
        <w:left w:val="none" w:sz="0" w:space="0" w:color="auto"/>
        <w:bottom w:val="none" w:sz="0" w:space="0" w:color="auto"/>
        <w:right w:val="none" w:sz="0" w:space="0" w:color="auto"/>
      </w:divBdr>
    </w:div>
    <w:div w:id="1172449688">
      <w:bodyDiv w:val="1"/>
      <w:marLeft w:val="0"/>
      <w:marRight w:val="0"/>
      <w:marTop w:val="0"/>
      <w:marBottom w:val="0"/>
      <w:divBdr>
        <w:top w:val="none" w:sz="0" w:space="0" w:color="auto"/>
        <w:left w:val="none" w:sz="0" w:space="0" w:color="auto"/>
        <w:bottom w:val="none" w:sz="0" w:space="0" w:color="auto"/>
        <w:right w:val="none" w:sz="0" w:space="0" w:color="auto"/>
      </w:divBdr>
    </w:div>
    <w:div w:id="1182402550">
      <w:bodyDiv w:val="1"/>
      <w:marLeft w:val="0"/>
      <w:marRight w:val="0"/>
      <w:marTop w:val="0"/>
      <w:marBottom w:val="0"/>
      <w:divBdr>
        <w:top w:val="none" w:sz="0" w:space="0" w:color="auto"/>
        <w:left w:val="none" w:sz="0" w:space="0" w:color="auto"/>
        <w:bottom w:val="none" w:sz="0" w:space="0" w:color="auto"/>
        <w:right w:val="none" w:sz="0" w:space="0" w:color="auto"/>
      </w:divBdr>
    </w:div>
    <w:div w:id="1316104657">
      <w:bodyDiv w:val="1"/>
      <w:marLeft w:val="0"/>
      <w:marRight w:val="0"/>
      <w:marTop w:val="0"/>
      <w:marBottom w:val="0"/>
      <w:divBdr>
        <w:top w:val="none" w:sz="0" w:space="0" w:color="auto"/>
        <w:left w:val="none" w:sz="0" w:space="0" w:color="auto"/>
        <w:bottom w:val="none" w:sz="0" w:space="0" w:color="auto"/>
        <w:right w:val="none" w:sz="0" w:space="0" w:color="auto"/>
      </w:divBdr>
    </w:div>
    <w:div w:id="1333874544">
      <w:bodyDiv w:val="1"/>
      <w:marLeft w:val="0"/>
      <w:marRight w:val="0"/>
      <w:marTop w:val="0"/>
      <w:marBottom w:val="0"/>
      <w:divBdr>
        <w:top w:val="none" w:sz="0" w:space="0" w:color="auto"/>
        <w:left w:val="none" w:sz="0" w:space="0" w:color="auto"/>
        <w:bottom w:val="none" w:sz="0" w:space="0" w:color="auto"/>
        <w:right w:val="none" w:sz="0" w:space="0" w:color="auto"/>
      </w:divBdr>
    </w:div>
    <w:div w:id="1342465495">
      <w:bodyDiv w:val="1"/>
      <w:marLeft w:val="0"/>
      <w:marRight w:val="0"/>
      <w:marTop w:val="0"/>
      <w:marBottom w:val="0"/>
      <w:divBdr>
        <w:top w:val="none" w:sz="0" w:space="0" w:color="auto"/>
        <w:left w:val="none" w:sz="0" w:space="0" w:color="auto"/>
        <w:bottom w:val="none" w:sz="0" w:space="0" w:color="auto"/>
        <w:right w:val="none" w:sz="0" w:space="0" w:color="auto"/>
      </w:divBdr>
    </w:div>
    <w:div w:id="1436171041">
      <w:bodyDiv w:val="1"/>
      <w:marLeft w:val="0"/>
      <w:marRight w:val="0"/>
      <w:marTop w:val="0"/>
      <w:marBottom w:val="0"/>
      <w:divBdr>
        <w:top w:val="none" w:sz="0" w:space="0" w:color="auto"/>
        <w:left w:val="none" w:sz="0" w:space="0" w:color="auto"/>
        <w:bottom w:val="none" w:sz="0" w:space="0" w:color="auto"/>
        <w:right w:val="none" w:sz="0" w:space="0" w:color="auto"/>
      </w:divBdr>
    </w:div>
    <w:div w:id="1511749975">
      <w:bodyDiv w:val="1"/>
      <w:marLeft w:val="0"/>
      <w:marRight w:val="0"/>
      <w:marTop w:val="0"/>
      <w:marBottom w:val="0"/>
      <w:divBdr>
        <w:top w:val="none" w:sz="0" w:space="0" w:color="auto"/>
        <w:left w:val="none" w:sz="0" w:space="0" w:color="auto"/>
        <w:bottom w:val="none" w:sz="0" w:space="0" w:color="auto"/>
        <w:right w:val="none" w:sz="0" w:space="0" w:color="auto"/>
      </w:divBdr>
    </w:div>
    <w:div w:id="1516264266">
      <w:bodyDiv w:val="1"/>
      <w:marLeft w:val="0"/>
      <w:marRight w:val="0"/>
      <w:marTop w:val="0"/>
      <w:marBottom w:val="0"/>
      <w:divBdr>
        <w:top w:val="none" w:sz="0" w:space="0" w:color="auto"/>
        <w:left w:val="none" w:sz="0" w:space="0" w:color="auto"/>
        <w:bottom w:val="none" w:sz="0" w:space="0" w:color="auto"/>
        <w:right w:val="none" w:sz="0" w:space="0" w:color="auto"/>
      </w:divBdr>
    </w:div>
    <w:div w:id="1557006067">
      <w:bodyDiv w:val="1"/>
      <w:marLeft w:val="0"/>
      <w:marRight w:val="0"/>
      <w:marTop w:val="0"/>
      <w:marBottom w:val="0"/>
      <w:divBdr>
        <w:top w:val="none" w:sz="0" w:space="0" w:color="auto"/>
        <w:left w:val="none" w:sz="0" w:space="0" w:color="auto"/>
        <w:bottom w:val="none" w:sz="0" w:space="0" w:color="auto"/>
        <w:right w:val="none" w:sz="0" w:space="0" w:color="auto"/>
      </w:divBdr>
    </w:div>
    <w:div w:id="1561941193">
      <w:bodyDiv w:val="1"/>
      <w:marLeft w:val="0"/>
      <w:marRight w:val="0"/>
      <w:marTop w:val="0"/>
      <w:marBottom w:val="0"/>
      <w:divBdr>
        <w:top w:val="none" w:sz="0" w:space="0" w:color="auto"/>
        <w:left w:val="none" w:sz="0" w:space="0" w:color="auto"/>
        <w:bottom w:val="none" w:sz="0" w:space="0" w:color="auto"/>
        <w:right w:val="none" w:sz="0" w:space="0" w:color="auto"/>
      </w:divBdr>
    </w:div>
    <w:div w:id="1570113843">
      <w:bodyDiv w:val="1"/>
      <w:marLeft w:val="0"/>
      <w:marRight w:val="0"/>
      <w:marTop w:val="0"/>
      <w:marBottom w:val="0"/>
      <w:divBdr>
        <w:top w:val="none" w:sz="0" w:space="0" w:color="auto"/>
        <w:left w:val="none" w:sz="0" w:space="0" w:color="auto"/>
        <w:bottom w:val="none" w:sz="0" w:space="0" w:color="auto"/>
        <w:right w:val="none" w:sz="0" w:space="0" w:color="auto"/>
      </w:divBdr>
    </w:div>
    <w:div w:id="1583300456">
      <w:bodyDiv w:val="1"/>
      <w:marLeft w:val="0"/>
      <w:marRight w:val="0"/>
      <w:marTop w:val="0"/>
      <w:marBottom w:val="0"/>
      <w:divBdr>
        <w:top w:val="none" w:sz="0" w:space="0" w:color="auto"/>
        <w:left w:val="none" w:sz="0" w:space="0" w:color="auto"/>
        <w:bottom w:val="none" w:sz="0" w:space="0" w:color="auto"/>
        <w:right w:val="none" w:sz="0" w:space="0" w:color="auto"/>
      </w:divBdr>
    </w:div>
    <w:div w:id="1603488417">
      <w:bodyDiv w:val="1"/>
      <w:marLeft w:val="0"/>
      <w:marRight w:val="0"/>
      <w:marTop w:val="0"/>
      <w:marBottom w:val="0"/>
      <w:divBdr>
        <w:top w:val="none" w:sz="0" w:space="0" w:color="auto"/>
        <w:left w:val="none" w:sz="0" w:space="0" w:color="auto"/>
        <w:bottom w:val="none" w:sz="0" w:space="0" w:color="auto"/>
        <w:right w:val="none" w:sz="0" w:space="0" w:color="auto"/>
      </w:divBdr>
    </w:div>
    <w:div w:id="1719206403">
      <w:bodyDiv w:val="1"/>
      <w:marLeft w:val="0"/>
      <w:marRight w:val="0"/>
      <w:marTop w:val="0"/>
      <w:marBottom w:val="0"/>
      <w:divBdr>
        <w:top w:val="none" w:sz="0" w:space="0" w:color="auto"/>
        <w:left w:val="none" w:sz="0" w:space="0" w:color="auto"/>
        <w:bottom w:val="none" w:sz="0" w:space="0" w:color="auto"/>
        <w:right w:val="none" w:sz="0" w:space="0" w:color="auto"/>
      </w:divBdr>
    </w:div>
    <w:div w:id="1730029419">
      <w:bodyDiv w:val="1"/>
      <w:marLeft w:val="0"/>
      <w:marRight w:val="0"/>
      <w:marTop w:val="0"/>
      <w:marBottom w:val="0"/>
      <w:divBdr>
        <w:top w:val="none" w:sz="0" w:space="0" w:color="auto"/>
        <w:left w:val="none" w:sz="0" w:space="0" w:color="auto"/>
        <w:bottom w:val="none" w:sz="0" w:space="0" w:color="auto"/>
        <w:right w:val="none" w:sz="0" w:space="0" w:color="auto"/>
      </w:divBdr>
    </w:div>
    <w:div w:id="1730180336">
      <w:bodyDiv w:val="1"/>
      <w:marLeft w:val="0"/>
      <w:marRight w:val="0"/>
      <w:marTop w:val="0"/>
      <w:marBottom w:val="0"/>
      <w:divBdr>
        <w:top w:val="none" w:sz="0" w:space="0" w:color="auto"/>
        <w:left w:val="none" w:sz="0" w:space="0" w:color="auto"/>
        <w:bottom w:val="none" w:sz="0" w:space="0" w:color="auto"/>
        <w:right w:val="none" w:sz="0" w:space="0" w:color="auto"/>
      </w:divBdr>
    </w:div>
    <w:div w:id="1744644246">
      <w:bodyDiv w:val="1"/>
      <w:marLeft w:val="0"/>
      <w:marRight w:val="0"/>
      <w:marTop w:val="0"/>
      <w:marBottom w:val="0"/>
      <w:divBdr>
        <w:top w:val="none" w:sz="0" w:space="0" w:color="auto"/>
        <w:left w:val="none" w:sz="0" w:space="0" w:color="auto"/>
        <w:bottom w:val="none" w:sz="0" w:space="0" w:color="auto"/>
        <w:right w:val="none" w:sz="0" w:space="0" w:color="auto"/>
      </w:divBdr>
    </w:div>
    <w:div w:id="1790322955">
      <w:bodyDiv w:val="1"/>
      <w:marLeft w:val="0"/>
      <w:marRight w:val="0"/>
      <w:marTop w:val="0"/>
      <w:marBottom w:val="0"/>
      <w:divBdr>
        <w:top w:val="none" w:sz="0" w:space="0" w:color="auto"/>
        <w:left w:val="none" w:sz="0" w:space="0" w:color="auto"/>
        <w:bottom w:val="none" w:sz="0" w:space="0" w:color="auto"/>
        <w:right w:val="none" w:sz="0" w:space="0" w:color="auto"/>
      </w:divBdr>
    </w:div>
    <w:div w:id="1814059619">
      <w:bodyDiv w:val="1"/>
      <w:marLeft w:val="0"/>
      <w:marRight w:val="0"/>
      <w:marTop w:val="0"/>
      <w:marBottom w:val="0"/>
      <w:divBdr>
        <w:top w:val="none" w:sz="0" w:space="0" w:color="auto"/>
        <w:left w:val="none" w:sz="0" w:space="0" w:color="auto"/>
        <w:bottom w:val="none" w:sz="0" w:space="0" w:color="auto"/>
        <w:right w:val="none" w:sz="0" w:space="0" w:color="auto"/>
      </w:divBdr>
    </w:div>
    <w:div w:id="1843206038">
      <w:bodyDiv w:val="1"/>
      <w:marLeft w:val="0"/>
      <w:marRight w:val="0"/>
      <w:marTop w:val="0"/>
      <w:marBottom w:val="0"/>
      <w:divBdr>
        <w:top w:val="none" w:sz="0" w:space="0" w:color="auto"/>
        <w:left w:val="none" w:sz="0" w:space="0" w:color="auto"/>
        <w:bottom w:val="none" w:sz="0" w:space="0" w:color="auto"/>
        <w:right w:val="none" w:sz="0" w:space="0" w:color="auto"/>
      </w:divBdr>
    </w:div>
    <w:div w:id="1864977550">
      <w:bodyDiv w:val="1"/>
      <w:marLeft w:val="0"/>
      <w:marRight w:val="0"/>
      <w:marTop w:val="0"/>
      <w:marBottom w:val="0"/>
      <w:divBdr>
        <w:top w:val="none" w:sz="0" w:space="0" w:color="auto"/>
        <w:left w:val="none" w:sz="0" w:space="0" w:color="auto"/>
        <w:bottom w:val="none" w:sz="0" w:space="0" w:color="auto"/>
        <w:right w:val="none" w:sz="0" w:space="0" w:color="auto"/>
      </w:divBdr>
    </w:div>
    <w:div w:id="1944075185">
      <w:bodyDiv w:val="1"/>
      <w:marLeft w:val="0"/>
      <w:marRight w:val="0"/>
      <w:marTop w:val="0"/>
      <w:marBottom w:val="0"/>
      <w:divBdr>
        <w:top w:val="none" w:sz="0" w:space="0" w:color="auto"/>
        <w:left w:val="none" w:sz="0" w:space="0" w:color="auto"/>
        <w:bottom w:val="none" w:sz="0" w:space="0" w:color="auto"/>
        <w:right w:val="none" w:sz="0" w:space="0" w:color="auto"/>
      </w:divBdr>
    </w:div>
    <w:div w:id="1990548365">
      <w:bodyDiv w:val="1"/>
      <w:marLeft w:val="0"/>
      <w:marRight w:val="0"/>
      <w:marTop w:val="0"/>
      <w:marBottom w:val="0"/>
      <w:divBdr>
        <w:top w:val="none" w:sz="0" w:space="0" w:color="auto"/>
        <w:left w:val="none" w:sz="0" w:space="0" w:color="auto"/>
        <w:bottom w:val="none" w:sz="0" w:space="0" w:color="auto"/>
        <w:right w:val="none" w:sz="0" w:space="0" w:color="auto"/>
      </w:divBdr>
    </w:div>
    <w:div w:id="1994479013">
      <w:bodyDiv w:val="1"/>
      <w:marLeft w:val="0"/>
      <w:marRight w:val="0"/>
      <w:marTop w:val="0"/>
      <w:marBottom w:val="0"/>
      <w:divBdr>
        <w:top w:val="none" w:sz="0" w:space="0" w:color="auto"/>
        <w:left w:val="none" w:sz="0" w:space="0" w:color="auto"/>
        <w:bottom w:val="none" w:sz="0" w:space="0" w:color="auto"/>
        <w:right w:val="none" w:sz="0" w:space="0" w:color="auto"/>
      </w:divBdr>
    </w:div>
    <w:div w:id="1999458754">
      <w:bodyDiv w:val="1"/>
      <w:marLeft w:val="0"/>
      <w:marRight w:val="0"/>
      <w:marTop w:val="0"/>
      <w:marBottom w:val="0"/>
      <w:divBdr>
        <w:top w:val="none" w:sz="0" w:space="0" w:color="auto"/>
        <w:left w:val="none" w:sz="0" w:space="0" w:color="auto"/>
        <w:bottom w:val="none" w:sz="0" w:space="0" w:color="auto"/>
        <w:right w:val="none" w:sz="0" w:space="0" w:color="auto"/>
      </w:divBdr>
    </w:div>
    <w:div w:id="208583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3192C-1A96-4680-9391-DCD60AA1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5400</Words>
  <Characters>30781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Rutgers Biomedical and Health Sciences</Company>
  <LinksUpToDate>false</LinksUpToDate>
  <CharactersWithSpaces>36109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Khaitman, Brian</dc:creator>
  <cp:keywords/>
  <dc:description/>
  <cp:lastModifiedBy>Jiawei Shao</cp:lastModifiedBy>
  <cp:revision>6</cp:revision>
  <cp:lastPrinted>2018-12-12T19:45:00Z</cp:lastPrinted>
  <dcterms:created xsi:type="dcterms:W3CDTF">2022-12-20T19:19:00Z</dcterms:created>
  <dcterms:modified xsi:type="dcterms:W3CDTF">2023-01-26T15:02:00Z</dcterms:modified>
</cp:coreProperties>
</file>