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786F" w14:textId="2E83A0C5" w:rsidR="00D00254" w:rsidDel="00510B14" w:rsidRDefault="00D00254" w:rsidP="00FB1672">
      <w:pPr>
        <w:contextualSpacing/>
        <w:jc w:val="center"/>
        <w:rPr>
          <w:del w:id="0" w:author="Jiawei Shao" w:date="2022-12-20T17:46:00Z"/>
          <w:rFonts w:ascii="Arial" w:hAnsi="Arial" w:cs="Arial"/>
          <w:b/>
          <w:color w:val="2E74B5"/>
          <w:sz w:val="32"/>
          <w:szCs w:val="20"/>
        </w:rPr>
      </w:pPr>
      <w:del w:id="1" w:author="Jiawei Shao" w:date="2022-12-20T17:46:00Z">
        <w:r w:rsidRPr="00EB12DE" w:rsidDel="00510B14">
          <w:rPr>
            <w:rFonts w:ascii="Arial" w:hAnsi="Arial" w:cs="Arial"/>
            <w:b/>
            <w:color w:val="2E74B5"/>
            <w:sz w:val="32"/>
            <w:szCs w:val="20"/>
          </w:rPr>
          <w:delText>[USE YOUR DEPARTMENT LETTERHEAD]</w:delText>
        </w:r>
      </w:del>
    </w:p>
    <w:p w14:paraId="7D4257DE" w14:textId="77777777" w:rsidR="00510B14" w:rsidRPr="00EB12DE" w:rsidRDefault="00510B14" w:rsidP="00D00254">
      <w:pPr>
        <w:tabs>
          <w:tab w:val="left" w:pos="2940"/>
        </w:tabs>
        <w:contextualSpacing/>
        <w:jc w:val="center"/>
        <w:rPr>
          <w:ins w:id="2" w:author="Jiawei Shao" w:date="2022-12-20T17:46:00Z"/>
          <w:rFonts w:ascii="Arial" w:hAnsi="Arial" w:cs="Arial"/>
          <w:b/>
          <w:color w:val="00B0F0"/>
          <w:sz w:val="32"/>
          <w:szCs w:val="20"/>
        </w:rPr>
      </w:pPr>
    </w:p>
    <w:p w14:paraId="1C15C7B1" w14:textId="77777777" w:rsidR="00D00254" w:rsidRDefault="00D00254" w:rsidP="00FB1672">
      <w:pPr>
        <w:contextualSpacing/>
        <w:jc w:val="center"/>
        <w:rPr>
          <w:rFonts w:ascii="Arial" w:hAnsi="Arial" w:cs="Arial"/>
          <w:b/>
          <w:sz w:val="32"/>
          <w:szCs w:val="20"/>
        </w:rPr>
      </w:pPr>
    </w:p>
    <w:p w14:paraId="27C8CB0F" w14:textId="3B0A7ACC" w:rsidR="007217BA" w:rsidRPr="00EB12DE" w:rsidRDefault="007217BA" w:rsidP="00FB1672">
      <w:pPr>
        <w:contextualSpacing/>
        <w:jc w:val="center"/>
        <w:rPr>
          <w:rFonts w:ascii="Arial" w:hAnsi="Arial" w:cs="Arial"/>
          <w:b/>
          <w:sz w:val="32"/>
          <w:szCs w:val="20"/>
        </w:rPr>
      </w:pPr>
      <w:r w:rsidRPr="00EB12DE">
        <w:rPr>
          <w:rFonts w:ascii="Arial" w:hAnsi="Arial" w:cs="Arial"/>
          <w:b/>
          <w:sz w:val="32"/>
          <w:szCs w:val="20"/>
        </w:rPr>
        <w:t>CONSENT TO TAKE PART IN A RESEARCH STUDY</w:t>
      </w:r>
    </w:p>
    <w:p w14:paraId="672A6659" w14:textId="77777777" w:rsidR="00AD2B5E" w:rsidRPr="004D0880" w:rsidRDefault="00AD2B5E" w:rsidP="004D0880">
      <w:pPr>
        <w:tabs>
          <w:tab w:val="left" w:pos="2940"/>
        </w:tabs>
        <w:contextualSpacing/>
        <w:rPr>
          <w:rFonts w:ascii="Arial" w:hAnsi="Arial" w:cs="Arial"/>
          <w:b/>
          <w:sz w:val="20"/>
          <w:szCs w:val="20"/>
        </w:rPr>
      </w:pPr>
    </w:p>
    <w:p w14:paraId="22F958CC" w14:textId="1C93A9CE" w:rsidR="000E2CBC" w:rsidDel="00D375A7" w:rsidRDefault="002C51C7" w:rsidP="004D0880">
      <w:pPr>
        <w:tabs>
          <w:tab w:val="left" w:pos="2940"/>
        </w:tabs>
        <w:contextualSpacing/>
        <w:rPr>
          <w:del w:id="3" w:author="Jiawei Shao" w:date="2022-12-20T17:34:00Z"/>
          <w:rFonts w:ascii="Arial" w:hAnsi="Arial" w:cs="Arial"/>
          <w:color w:val="0070C0"/>
          <w:sz w:val="20"/>
          <w:szCs w:val="20"/>
        </w:rPr>
      </w:pPr>
      <w:del w:id="4" w:author="Jiawei Shao" w:date="2022-12-20T17:34:00Z">
        <w:r w:rsidRPr="002C51C7" w:rsidDel="00D375A7">
          <w:rPr>
            <w:rFonts w:ascii="Arial" w:hAnsi="Arial" w:cs="Arial"/>
            <w:color w:val="0070C0"/>
            <w:sz w:val="20"/>
            <w:szCs w:val="20"/>
          </w:rPr>
          <w:delText xml:space="preserve">This template </w:delText>
        </w:r>
        <w:r w:rsidR="003321A1" w:rsidDel="00D375A7">
          <w:rPr>
            <w:rFonts w:ascii="Arial" w:hAnsi="Arial" w:cs="Arial"/>
            <w:color w:val="0070C0"/>
            <w:sz w:val="20"/>
            <w:szCs w:val="20"/>
          </w:rPr>
          <w:delText xml:space="preserve">[HRP-502b] </w:delText>
        </w:r>
        <w:r w:rsidRPr="002C51C7" w:rsidDel="00D375A7">
          <w:rPr>
            <w:rFonts w:ascii="Arial" w:hAnsi="Arial" w:cs="Arial"/>
            <w:color w:val="0070C0"/>
            <w:sz w:val="20"/>
            <w:szCs w:val="20"/>
          </w:rPr>
          <w:delText xml:space="preserve">should be used when obtaining consent from adults to take part in </w:delText>
        </w:r>
        <w:r w:rsidR="00FC0024" w:rsidDel="00D375A7">
          <w:rPr>
            <w:rFonts w:ascii="Arial" w:hAnsi="Arial" w:cs="Arial"/>
            <w:color w:val="0070C0"/>
            <w:sz w:val="20"/>
            <w:szCs w:val="20"/>
          </w:rPr>
          <w:delText>non-</w:delText>
        </w:r>
        <w:r w:rsidRPr="002C51C7" w:rsidDel="00D375A7">
          <w:rPr>
            <w:rFonts w:ascii="Arial" w:hAnsi="Arial" w:cs="Arial"/>
            <w:color w:val="0070C0"/>
            <w:sz w:val="20"/>
            <w:szCs w:val="20"/>
          </w:rPr>
          <w:delText>interventional research</w:delText>
        </w:r>
        <w:r w:rsidR="0033775F" w:rsidDel="00D375A7">
          <w:rPr>
            <w:rFonts w:ascii="Arial" w:hAnsi="Arial" w:cs="Arial"/>
            <w:color w:val="0070C0"/>
            <w:sz w:val="20"/>
            <w:szCs w:val="20"/>
          </w:rPr>
          <w:delText>—research in</w:delText>
        </w:r>
        <w:r w:rsidR="00FC0024" w:rsidDel="00D375A7">
          <w:rPr>
            <w:rFonts w:ascii="Arial" w:hAnsi="Arial" w:cs="Arial"/>
            <w:color w:val="0070C0"/>
            <w:sz w:val="20"/>
            <w:szCs w:val="20"/>
          </w:rPr>
          <w:delText>volving various types of interactional or observational methodologies</w:delText>
        </w:r>
        <w:r w:rsidR="00D51DB1" w:rsidDel="00D375A7">
          <w:rPr>
            <w:rFonts w:ascii="Arial" w:hAnsi="Arial" w:cs="Arial"/>
            <w:color w:val="0070C0"/>
            <w:sz w:val="20"/>
            <w:szCs w:val="20"/>
          </w:rPr>
          <w:delText>, such as</w:delText>
        </w:r>
        <w:r w:rsidR="00FC0024" w:rsidDel="00D375A7">
          <w:rPr>
            <w:rFonts w:ascii="Arial" w:hAnsi="Arial" w:cs="Arial"/>
            <w:color w:val="0070C0"/>
            <w:sz w:val="20"/>
            <w:szCs w:val="20"/>
          </w:rPr>
          <w:delText xml:space="preserve"> observations, interviews, focus groups, surveys, </w:delText>
        </w:r>
        <w:r w:rsidR="00FC0024" w:rsidRPr="00590049" w:rsidDel="00D375A7">
          <w:rPr>
            <w:rFonts w:ascii="Arial" w:hAnsi="Arial" w:cs="Arial"/>
            <w:color w:val="0070C0"/>
            <w:sz w:val="20"/>
            <w:szCs w:val="20"/>
          </w:rPr>
          <w:delText>quality of life</w:delText>
        </w:r>
        <w:r w:rsidR="00D51DB1" w:rsidDel="00D375A7">
          <w:rPr>
            <w:rFonts w:ascii="Arial" w:hAnsi="Arial" w:cs="Arial"/>
            <w:color w:val="0070C0"/>
            <w:sz w:val="20"/>
            <w:szCs w:val="20"/>
          </w:rPr>
          <w:delText>,</w:delText>
        </w:r>
        <w:r w:rsidR="00FC0024" w:rsidDel="00D375A7">
          <w:rPr>
            <w:rFonts w:ascii="Arial" w:hAnsi="Arial" w:cs="Arial"/>
            <w:color w:val="0070C0"/>
            <w:sz w:val="20"/>
            <w:szCs w:val="20"/>
          </w:rPr>
          <w:delText xml:space="preserve"> </w:delText>
        </w:r>
        <w:r w:rsidR="00D51DB1" w:rsidDel="00D375A7">
          <w:rPr>
            <w:rFonts w:ascii="Arial" w:hAnsi="Arial" w:cs="Arial"/>
            <w:color w:val="0070C0"/>
            <w:sz w:val="20"/>
            <w:szCs w:val="20"/>
          </w:rPr>
          <w:delText xml:space="preserve">or </w:delText>
        </w:r>
        <w:r w:rsidR="00FC0024" w:rsidDel="00D375A7">
          <w:rPr>
            <w:rFonts w:ascii="Arial" w:hAnsi="Arial" w:cs="Arial"/>
            <w:color w:val="0070C0"/>
            <w:sz w:val="20"/>
            <w:szCs w:val="20"/>
          </w:rPr>
          <w:delText>interactional research</w:delText>
        </w:r>
        <w:r w:rsidR="00D51DB1" w:rsidDel="00D375A7">
          <w:rPr>
            <w:rFonts w:ascii="Arial" w:hAnsi="Arial" w:cs="Arial"/>
            <w:color w:val="0070C0"/>
            <w:sz w:val="20"/>
            <w:szCs w:val="20"/>
          </w:rPr>
          <w:delText>,</w:delText>
        </w:r>
        <w:r w:rsidR="00883500" w:rsidDel="00D375A7">
          <w:rPr>
            <w:rFonts w:ascii="Arial" w:hAnsi="Arial" w:cs="Arial"/>
            <w:color w:val="0070C0"/>
            <w:sz w:val="20"/>
            <w:szCs w:val="20"/>
          </w:rPr>
          <w:delText xml:space="preserve"> </w:delText>
        </w:r>
        <w:r w:rsidR="00D51DB1" w:rsidDel="00D375A7">
          <w:rPr>
            <w:rFonts w:ascii="Arial" w:hAnsi="Arial" w:cs="Arial"/>
            <w:color w:val="0070C0"/>
            <w:sz w:val="20"/>
            <w:szCs w:val="20"/>
          </w:rPr>
          <w:delText>or</w:delText>
        </w:r>
        <w:r w:rsidR="00883500" w:rsidDel="00D375A7">
          <w:rPr>
            <w:rFonts w:ascii="Arial" w:hAnsi="Arial" w:cs="Arial"/>
            <w:color w:val="0070C0"/>
            <w:sz w:val="20"/>
            <w:szCs w:val="20"/>
          </w:rPr>
          <w:delText xml:space="preserve"> research involving</w:delText>
        </w:r>
        <w:r w:rsidR="00D51DB1" w:rsidDel="00D375A7">
          <w:rPr>
            <w:rFonts w:ascii="Arial" w:hAnsi="Arial" w:cs="Arial"/>
            <w:color w:val="0070C0"/>
            <w:sz w:val="20"/>
            <w:szCs w:val="20"/>
          </w:rPr>
          <w:delText xml:space="preserve"> </w:delText>
        </w:r>
        <w:r w:rsidR="00EB12DE" w:rsidDel="00D375A7">
          <w:rPr>
            <w:rFonts w:ascii="Arial" w:hAnsi="Arial" w:cs="Arial"/>
            <w:color w:val="0070C0"/>
            <w:sz w:val="20"/>
            <w:szCs w:val="20"/>
          </w:rPr>
          <w:delText>Biospecimen</w:delText>
        </w:r>
        <w:r w:rsidR="00D51DB1" w:rsidDel="00D375A7">
          <w:rPr>
            <w:rFonts w:ascii="Arial" w:hAnsi="Arial" w:cs="Arial"/>
            <w:color w:val="0070C0"/>
            <w:sz w:val="20"/>
            <w:szCs w:val="20"/>
          </w:rPr>
          <w:delText xml:space="preserve"> collection</w:delText>
        </w:r>
        <w:r w:rsidR="00FC0024" w:rsidDel="00D375A7">
          <w:rPr>
            <w:rFonts w:ascii="Arial" w:hAnsi="Arial" w:cs="Arial"/>
            <w:color w:val="0070C0"/>
            <w:sz w:val="20"/>
            <w:szCs w:val="20"/>
          </w:rPr>
          <w:delText xml:space="preserve">. </w:delText>
        </w:r>
        <w:r w:rsidR="004F26ED" w:rsidDel="00D375A7">
          <w:rPr>
            <w:rFonts w:ascii="Arial" w:hAnsi="Arial" w:cs="Arial"/>
            <w:color w:val="0070C0"/>
            <w:sz w:val="20"/>
            <w:szCs w:val="20"/>
          </w:rPr>
          <w:delText>[</w:delText>
        </w:r>
        <w:r w:rsidR="00B70A99" w:rsidDel="00D375A7">
          <w:rPr>
            <w:rFonts w:ascii="Arial" w:hAnsi="Arial" w:cs="Arial"/>
            <w:color w:val="0070C0"/>
            <w:sz w:val="20"/>
            <w:szCs w:val="20"/>
          </w:rPr>
          <w:delText>Use with</w:delText>
        </w:r>
        <w:r w:rsidR="003321A1" w:rsidDel="00D375A7">
          <w:rPr>
            <w:rFonts w:ascii="Arial" w:hAnsi="Arial" w:cs="Arial"/>
            <w:color w:val="0070C0"/>
            <w:sz w:val="20"/>
            <w:szCs w:val="20"/>
          </w:rPr>
          <w:delText xml:space="preserve"> </w:delText>
        </w:r>
        <w:r w:rsidR="004F26ED" w:rsidDel="00D375A7">
          <w:rPr>
            <w:rFonts w:ascii="Arial" w:hAnsi="Arial" w:cs="Arial"/>
            <w:color w:val="0070C0"/>
            <w:sz w:val="20"/>
            <w:szCs w:val="20"/>
          </w:rPr>
          <w:delText>Protocol Template HRP-503b]</w:delText>
        </w:r>
      </w:del>
    </w:p>
    <w:p w14:paraId="1BE57D80" w14:textId="67E5FAAE" w:rsidR="000E2CBC" w:rsidDel="00D375A7" w:rsidRDefault="000E2CBC" w:rsidP="004D0880">
      <w:pPr>
        <w:tabs>
          <w:tab w:val="left" w:pos="2940"/>
        </w:tabs>
        <w:contextualSpacing/>
        <w:rPr>
          <w:del w:id="5" w:author="Jiawei Shao" w:date="2022-12-20T17:34:00Z"/>
          <w:rFonts w:ascii="Arial" w:hAnsi="Arial" w:cs="Arial"/>
          <w:color w:val="0070C0"/>
          <w:sz w:val="20"/>
          <w:szCs w:val="20"/>
        </w:rPr>
      </w:pPr>
    </w:p>
    <w:p w14:paraId="0BB12F5A" w14:textId="1007966B" w:rsidR="002C51C7" w:rsidRPr="002C51C7" w:rsidDel="00D375A7" w:rsidRDefault="00FC0024" w:rsidP="00E07FCD">
      <w:pPr>
        <w:tabs>
          <w:tab w:val="left" w:pos="2940"/>
        </w:tabs>
        <w:contextualSpacing/>
        <w:jc w:val="both"/>
        <w:rPr>
          <w:del w:id="6" w:author="Jiawei Shao" w:date="2022-12-20T17:34:00Z"/>
          <w:rFonts w:ascii="Arial" w:hAnsi="Arial" w:cs="Arial"/>
          <w:color w:val="0070C0"/>
          <w:sz w:val="20"/>
          <w:szCs w:val="20"/>
        </w:rPr>
      </w:pPr>
      <w:del w:id="7" w:author="Jiawei Shao" w:date="2022-12-20T17:34:00Z">
        <w:r w:rsidDel="00D375A7">
          <w:rPr>
            <w:rFonts w:ascii="Arial" w:hAnsi="Arial" w:cs="Arial"/>
            <w:color w:val="0070C0"/>
            <w:sz w:val="20"/>
            <w:szCs w:val="20"/>
          </w:rPr>
          <w:delText>If the research plans to conduct only anonymous research or employ only one non-interventional methodology, such as only survey research or only interview research, consider using instead a consent template dedicated to single methodologies found at</w:delText>
        </w:r>
        <w:r w:rsidR="0006142F" w:rsidDel="00D375A7">
          <w:rPr>
            <w:rFonts w:ascii="Arial" w:hAnsi="Arial" w:cs="Arial"/>
            <w:color w:val="0070C0"/>
            <w:sz w:val="20"/>
            <w:szCs w:val="20"/>
          </w:rPr>
          <w:delText xml:space="preserve"> Toolkit Forms and Templates.</w:delText>
        </w:r>
        <w:r w:rsidDel="00D375A7">
          <w:rPr>
            <w:rFonts w:ascii="Arial" w:hAnsi="Arial" w:cs="Arial"/>
            <w:color w:val="0070C0"/>
            <w:sz w:val="20"/>
            <w:szCs w:val="20"/>
          </w:rPr>
          <w:delText xml:space="preserve"> </w:delText>
        </w:r>
      </w:del>
    </w:p>
    <w:p w14:paraId="09FB3816" w14:textId="0E223B40" w:rsidR="002C51C7" w:rsidDel="00D375A7" w:rsidRDefault="002C51C7" w:rsidP="004D0880">
      <w:pPr>
        <w:tabs>
          <w:tab w:val="left" w:pos="2940"/>
        </w:tabs>
        <w:contextualSpacing/>
        <w:rPr>
          <w:del w:id="8" w:author="Jiawei Shao" w:date="2022-12-20T17:34:00Z"/>
          <w:rFonts w:ascii="Arial" w:hAnsi="Arial" w:cs="Arial"/>
          <w:b/>
          <w:color w:val="0070C0"/>
          <w:sz w:val="20"/>
          <w:szCs w:val="20"/>
        </w:rPr>
      </w:pPr>
    </w:p>
    <w:p w14:paraId="4F2C824F" w14:textId="247C0871" w:rsidR="002C51C7" w:rsidRPr="005C2D8A" w:rsidDel="00D375A7" w:rsidRDefault="002C51C7" w:rsidP="002C51C7">
      <w:pPr>
        <w:pStyle w:val="ListParagraph"/>
        <w:tabs>
          <w:tab w:val="left" w:pos="720"/>
        </w:tabs>
        <w:spacing w:after="0" w:line="240" w:lineRule="auto"/>
        <w:ind w:left="0"/>
        <w:jc w:val="both"/>
        <w:rPr>
          <w:del w:id="9" w:author="Jiawei Shao" w:date="2022-12-20T17:34:00Z"/>
          <w:rFonts w:ascii="Arial" w:eastAsia="Times New Roman" w:hAnsi="Arial" w:cs="Arial"/>
          <w:b/>
          <w:color w:val="0070C0"/>
          <w:sz w:val="20"/>
          <w:szCs w:val="20"/>
        </w:rPr>
      </w:pPr>
      <w:del w:id="10" w:author="Jiawei Shao" w:date="2022-12-20T17:34:00Z">
        <w:r w:rsidRPr="005C2D8A" w:rsidDel="00D375A7">
          <w:rPr>
            <w:rFonts w:ascii="Arial" w:eastAsia="Times New Roman" w:hAnsi="Arial" w:cs="Arial"/>
            <w:b/>
            <w:color w:val="0070C0"/>
            <w:sz w:val="20"/>
            <w:szCs w:val="20"/>
          </w:rPr>
          <w:delText>INSTRUCTIONS:</w:delText>
        </w:r>
      </w:del>
    </w:p>
    <w:p w14:paraId="798FE0F2" w14:textId="3C2E7847" w:rsidR="002C51C7" w:rsidRPr="005C2D8A" w:rsidDel="00D375A7" w:rsidRDefault="002C51C7" w:rsidP="002C51C7">
      <w:pPr>
        <w:pStyle w:val="ListParagraph"/>
        <w:numPr>
          <w:ilvl w:val="0"/>
          <w:numId w:val="30"/>
        </w:numPr>
        <w:tabs>
          <w:tab w:val="left" w:pos="720"/>
        </w:tabs>
        <w:spacing w:after="0" w:line="240" w:lineRule="auto"/>
        <w:jc w:val="both"/>
        <w:rPr>
          <w:del w:id="11" w:author="Jiawei Shao" w:date="2022-12-20T17:34:00Z"/>
          <w:rFonts w:ascii="Arial" w:eastAsia="Times New Roman" w:hAnsi="Arial" w:cs="Arial"/>
          <w:color w:val="0070C0"/>
          <w:sz w:val="20"/>
          <w:szCs w:val="20"/>
        </w:rPr>
      </w:pPr>
      <w:del w:id="12" w:author="Jiawei Shao" w:date="2022-12-20T17:34:00Z">
        <w:r w:rsidRPr="005C2D8A" w:rsidDel="00D375A7">
          <w:rPr>
            <w:rFonts w:ascii="Arial" w:eastAsia="Times New Roman" w:hAnsi="Arial" w:cs="Arial"/>
            <w:b/>
            <w:color w:val="0070C0"/>
            <w:sz w:val="20"/>
            <w:szCs w:val="20"/>
          </w:rPr>
          <w:delText>[BLUE]</w:delText>
        </w:r>
        <w:r w:rsidRPr="005C2D8A" w:rsidDel="00D375A7">
          <w:rPr>
            <w:rFonts w:ascii="Arial" w:eastAsia="Times New Roman" w:hAnsi="Arial" w:cs="Arial"/>
            <w:color w:val="0070C0"/>
            <w:sz w:val="20"/>
            <w:szCs w:val="20"/>
          </w:rPr>
          <w:delText xml:space="preserve"> highlighted text provide instructions to guide you in constructing the consent document. </w:delText>
        </w:r>
      </w:del>
    </w:p>
    <w:p w14:paraId="12492C81" w14:textId="2B5A3FD7" w:rsidR="005C2D8A" w:rsidRPr="00CC63D6" w:rsidDel="00D375A7" w:rsidRDefault="002C51C7" w:rsidP="00274F35">
      <w:pPr>
        <w:pStyle w:val="ListParagraph"/>
        <w:numPr>
          <w:ilvl w:val="0"/>
          <w:numId w:val="30"/>
        </w:numPr>
        <w:tabs>
          <w:tab w:val="left" w:pos="720"/>
        </w:tabs>
        <w:spacing w:after="0" w:line="240" w:lineRule="auto"/>
        <w:jc w:val="both"/>
        <w:rPr>
          <w:del w:id="13" w:author="Jiawei Shao" w:date="2022-12-20T17:34:00Z"/>
          <w:rFonts w:ascii="Arial" w:eastAsia="Times New Roman" w:hAnsi="Arial" w:cs="Arial"/>
          <w:color w:val="0070C0"/>
          <w:sz w:val="20"/>
          <w:szCs w:val="20"/>
        </w:rPr>
      </w:pPr>
      <w:del w:id="14" w:author="Jiawei Shao" w:date="2022-12-20T17:34:00Z">
        <w:r w:rsidRPr="005C2D8A" w:rsidDel="00D375A7">
          <w:rPr>
            <w:rFonts w:ascii="Arial" w:hAnsi="Arial" w:cs="Arial"/>
            <w:b/>
            <w:color w:val="00B050"/>
            <w:sz w:val="20"/>
            <w:szCs w:val="20"/>
          </w:rPr>
          <w:delText>[</w:delText>
        </w:r>
        <w:r w:rsidRPr="00CC63D6" w:rsidDel="00D375A7">
          <w:rPr>
            <w:rFonts w:ascii="Arial" w:hAnsi="Arial" w:cs="Arial"/>
            <w:b/>
            <w:color w:val="00B050"/>
            <w:sz w:val="20"/>
            <w:szCs w:val="20"/>
          </w:rPr>
          <w:delText>GREEN]</w:delText>
        </w:r>
        <w:r w:rsidRPr="00CC63D6" w:rsidDel="00D375A7">
          <w:rPr>
            <w:rFonts w:ascii="Arial" w:eastAsia="Times New Roman" w:hAnsi="Arial" w:cs="Arial"/>
            <w:color w:val="00B050"/>
            <w:sz w:val="20"/>
            <w:szCs w:val="20"/>
          </w:rPr>
          <w:delText xml:space="preserve"> highlighted text provide different scenarios/options. </w:delText>
        </w:r>
      </w:del>
    </w:p>
    <w:p w14:paraId="13BCA360" w14:textId="42E23CC5" w:rsidR="002C51C7" w:rsidRPr="00CC63D6" w:rsidDel="00D375A7" w:rsidRDefault="002C51C7" w:rsidP="00274F35">
      <w:pPr>
        <w:pStyle w:val="ListParagraph"/>
        <w:numPr>
          <w:ilvl w:val="0"/>
          <w:numId w:val="30"/>
        </w:numPr>
        <w:tabs>
          <w:tab w:val="left" w:pos="720"/>
        </w:tabs>
        <w:spacing w:after="0" w:line="240" w:lineRule="auto"/>
        <w:jc w:val="both"/>
        <w:rPr>
          <w:del w:id="15" w:author="Jiawei Shao" w:date="2022-12-20T17:34:00Z"/>
          <w:rFonts w:ascii="Arial" w:eastAsia="Times New Roman" w:hAnsi="Arial" w:cs="Arial"/>
          <w:color w:val="0070C0"/>
          <w:sz w:val="20"/>
          <w:szCs w:val="20"/>
        </w:rPr>
      </w:pPr>
      <w:del w:id="16" w:author="Jiawei Shao" w:date="2022-12-20T17:34:00Z">
        <w:r w:rsidRPr="00CC63D6" w:rsidDel="00D375A7">
          <w:rPr>
            <w:rFonts w:ascii="Arial" w:eastAsia="Times New Roman" w:hAnsi="Arial" w:cs="Arial"/>
            <w:b/>
            <w:color w:val="0070C0"/>
            <w:sz w:val="20"/>
            <w:szCs w:val="20"/>
            <w:u w:val="single"/>
          </w:rPr>
          <w:delText>Delete all instructional text and scenarios that are not applicable</w:delText>
        </w:r>
        <w:r w:rsidRPr="00CC63D6" w:rsidDel="00D375A7">
          <w:rPr>
            <w:rFonts w:ascii="Arial" w:eastAsia="Times New Roman" w:hAnsi="Arial" w:cs="Arial"/>
            <w:color w:val="0070C0"/>
            <w:sz w:val="20"/>
            <w:szCs w:val="20"/>
          </w:rPr>
          <w:delText xml:space="preserve"> to your study.</w:delText>
        </w:r>
      </w:del>
    </w:p>
    <w:p w14:paraId="11003841" w14:textId="1BAB346A" w:rsidR="005C2D8A" w:rsidRPr="003321A1" w:rsidDel="00D375A7" w:rsidRDefault="002C51C7" w:rsidP="005C2D8A">
      <w:pPr>
        <w:pStyle w:val="ListParagraph"/>
        <w:numPr>
          <w:ilvl w:val="0"/>
          <w:numId w:val="30"/>
        </w:numPr>
        <w:tabs>
          <w:tab w:val="left" w:pos="720"/>
          <w:tab w:val="left" w:pos="2940"/>
        </w:tabs>
        <w:spacing w:after="0" w:line="240" w:lineRule="auto"/>
        <w:jc w:val="both"/>
        <w:rPr>
          <w:del w:id="17" w:author="Jiawei Shao" w:date="2022-12-20T17:34:00Z"/>
          <w:rFonts w:ascii="Arial" w:hAnsi="Arial" w:cs="Arial"/>
          <w:color w:val="0070C0"/>
          <w:sz w:val="20"/>
          <w:szCs w:val="20"/>
        </w:rPr>
      </w:pPr>
      <w:del w:id="18" w:author="Jiawei Shao" w:date="2022-12-20T17:34:00Z">
        <w:r w:rsidRPr="00CC63D6" w:rsidDel="00D375A7">
          <w:rPr>
            <w:rFonts w:ascii="Arial" w:eastAsia="Times New Roman" w:hAnsi="Arial" w:cs="Arial"/>
            <w:color w:val="0070C0"/>
            <w:sz w:val="20"/>
            <w:szCs w:val="20"/>
          </w:rPr>
          <w:delText>The consent</w:delText>
        </w:r>
        <w:r w:rsidRPr="005C2D8A" w:rsidDel="00D375A7">
          <w:rPr>
            <w:rFonts w:ascii="Arial" w:eastAsia="Times New Roman" w:hAnsi="Arial" w:cs="Arial"/>
            <w:color w:val="0070C0"/>
            <w:sz w:val="20"/>
            <w:szCs w:val="20"/>
          </w:rPr>
          <w:delText xml:space="preserve"> document should be written at a 6</w:delText>
        </w:r>
        <w:r w:rsidRPr="005C2D8A" w:rsidDel="00D375A7">
          <w:rPr>
            <w:rFonts w:ascii="Arial" w:eastAsia="Times New Roman" w:hAnsi="Arial" w:cs="Arial"/>
            <w:color w:val="0070C0"/>
            <w:sz w:val="20"/>
            <w:szCs w:val="20"/>
            <w:vertAlign w:val="superscript"/>
          </w:rPr>
          <w:delText>th</w:delText>
        </w:r>
        <w:r w:rsidRPr="005C2D8A" w:rsidDel="00D375A7">
          <w:rPr>
            <w:rFonts w:ascii="Arial" w:eastAsia="Times New Roman" w:hAnsi="Arial" w:cs="Arial"/>
            <w:color w:val="0070C0"/>
            <w:sz w:val="20"/>
            <w:szCs w:val="20"/>
          </w:rPr>
          <w:delText xml:space="preserve"> to 8</w:delText>
        </w:r>
        <w:r w:rsidRPr="005C2D8A" w:rsidDel="00D375A7">
          <w:rPr>
            <w:rFonts w:ascii="Arial" w:eastAsia="Times New Roman" w:hAnsi="Arial" w:cs="Arial"/>
            <w:color w:val="0070C0"/>
            <w:sz w:val="20"/>
            <w:szCs w:val="20"/>
            <w:vertAlign w:val="superscript"/>
          </w:rPr>
          <w:delText>th</w:delText>
        </w:r>
        <w:r w:rsidRPr="005C2D8A" w:rsidDel="00D375A7">
          <w:rPr>
            <w:rFonts w:ascii="Arial" w:eastAsia="Times New Roman" w:hAnsi="Arial" w:cs="Arial"/>
            <w:color w:val="0070C0"/>
            <w:sz w:val="20"/>
            <w:szCs w:val="20"/>
          </w:rPr>
          <w:delText xml:space="preserve"> grade reading level.</w:delText>
        </w:r>
      </w:del>
    </w:p>
    <w:p w14:paraId="2F879E5B" w14:textId="1EE1339D" w:rsidR="003321A1" w:rsidRPr="00D27A50" w:rsidDel="00D375A7" w:rsidRDefault="003321A1" w:rsidP="003321A1">
      <w:pPr>
        <w:pStyle w:val="ListParagraph"/>
        <w:numPr>
          <w:ilvl w:val="0"/>
          <w:numId w:val="30"/>
        </w:numPr>
        <w:tabs>
          <w:tab w:val="left" w:pos="720"/>
        </w:tabs>
        <w:spacing w:after="0" w:line="240" w:lineRule="auto"/>
        <w:jc w:val="both"/>
        <w:rPr>
          <w:del w:id="19" w:author="Jiawei Shao" w:date="2022-12-20T17:34:00Z"/>
          <w:rFonts w:ascii="Arial" w:hAnsi="Arial" w:cs="Arial"/>
          <w:color w:val="0070C0"/>
          <w:sz w:val="20"/>
          <w:szCs w:val="20"/>
        </w:rPr>
      </w:pPr>
      <w:bookmarkStart w:id="20" w:name="_Hlk45033742"/>
      <w:del w:id="21" w:author="Jiawei Shao" w:date="2022-12-20T17:34:00Z">
        <w:r w:rsidRPr="00D27A50" w:rsidDel="00D375A7">
          <w:rPr>
            <w:rFonts w:ascii="Arial" w:hAnsi="Arial" w:cs="Arial"/>
            <w:b/>
            <w:color w:val="0070C0"/>
            <w:sz w:val="20"/>
            <w:szCs w:val="20"/>
          </w:rPr>
          <w:delText>NOTE:</w:delText>
        </w:r>
        <w:r w:rsidDel="00D375A7">
          <w:rPr>
            <w:rFonts w:ascii="Arial" w:hAnsi="Arial" w:cs="Arial"/>
            <w:color w:val="0070C0"/>
            <w:sz w:val="20"/>
            <w:szCs w:val="20"/>
          </w:rPr>
          <w:delText xml:space="preserve"> </w:delText>
        </w:r>
        <w:r w:rsidRPr="00D27A50" w:rsidDel="00D375A7">
          <w:rPr>
            <w:rFonts w:ascii="Arial" w:hAnsi="Arial" w:cs="Arial"/>
            <w:color w:val="0070C0"/>
            <w:sz w:val="20"/>
            <w:szCs w:val="20"/>
          </w:rPr>
          <w:delText xml:space="preserve">If the research is conducted, supported, or otherwise subject to regulation by any Federal Department or agency, such as Dept of Defense, Dept of Energy, Dept of Justice, Dept of Education or Environmental Protection Agency, additional protocol plans may be required. [Go to </w:delText>
        </w:r>
        <w:r w:rsidDel="00D375A7">
          <w:rPr>
            <w:rFonts w:ascii="Arial" w:hAnsi="Arial" w:cs="Arial"/>
            <w:color w:val="0070C0"/>
            <w:sz w:val="20"/>
            <w:szCs w:val="20"/>
          </w:rPr>
          <w:delText xml:space="preserve">HSPP </w:delText>
        </w:r>
        <w:r w:rsidRPr="00D27A50" w:rsidDel="00D375A7">
          <w:rPr>
            <w:rFonts w:ascii="Arial" w:hAnsi="Arial" w:cs="Arial"/>
            <w:color w:val="0070C0"/>
            <w:sz w:val="20"/>
            <w:szCs w:val="20"/>
          </w:rPr>
          <w:delText>Toolkit HRP-103</w:delText>
        </w:r>
        <w:r w:rsidDel="00D375A7">
          <w:rPr>
            <w:rFonts w:ascii="Arial" w:hAnsi="Arial" w:cs="Arial"/>
            <w:color w:val="0070C0"/>
            <w:sz w:val="20"/>
            <w:szCs w:val="20"/>
          </w:rPr>
          <w:delText>a</w:delText>
        </w:r>
        <w:r w:rsidRPr="00D27A50" w:rsidDel="00D375A7">
          <w:rPr>
            <w:rFonts w:ascii="Arial" w:hAnsi="Arial" w:cs="Arial"/>
            <w:color w:val="0070C0"/>
            <w:sz w:val="20"/>
            <w:szCs w:val="20"/>
          </w:rPr>
          <w:delText xml:space="preserve"> Appendices to learn more.]</w:delText>
        </w:r>
      </w:del>
    </w:p>
    <w:bookmarkEnd w:id="20"/>
    <w:p w14:paraId="48544651" w14:textId="1E634779" w:rsidR="003321A1" w:rsidRPr="005C2D8A" w:rsidDel="00D375A7" w:rsidRDefault="003321A1" w:rsidP="003321A1">
      <w:pPr>
        <w:pStyle w:val="ListParagraph"/>
        <w:tabs>
          <w:tab w:val="left" w:pos="720"/>
          <w:tab w:val="left" w:pos="2940"/>
        </w:tabs>
        <w:spacing w:after="0" w:line="240" w:lineRule="auto"/>
        <w:jc w:val="both"/>
        <w:rPr>
          <w:del w:id="22" w:author="Jiawei Shao" w:date="2022-12-20T17:34:00Z"/>
          <w:rFonts w:ascii="Arial" w:hAnsi="Arial" w:cs="Arial"/>
          <w:color w:val="0070C0"/>
          <w:sz w:val="20"/>
          <w:szCs w:val="20"/>
        </w:rPr>
      </w:pPr>
    </w:p>
    <w:p w14:paraId="7E9E0124" w14:textId="696AFFF5" w:rsidR="0006142F" w:rsidRPr="0006781A" w:rsidDel="00D375A7" w:rsidRDefault="0006142F" w:rsidP="003321A1">
      <w:pPr>
        <w:pStyle w:val="List"/>
        <w:numPr>
          <w:ilvl w:val="0"/>
          <w:numId w:val="0"/>
        </w:numPr>
        <w:spacing w:before="0" w:beforeAutospacing="0" w:after="0" w:afterAutospacing="0"/>
        <w:ind w:right="0"/>
        <w:contextualSpacing/>
        <w:jc w:val="both"/>
        <w:rPr>
          <w:del w:id="23" w:author="Jiawei Shao" w:date="2022-12-20T17:34:00Z"/>
          <w:rFonts w:ascii="Arial" w:eastAsiaTheme="minorEastAsia" w:hAnsi="Arial" w:cs="Arial"/>
          <w:i w:val="0"/>
          <w:color w:val="0070C0"/>
          <w:sz w:val="20"/>
          <w:szCs w:val="20"/>
        </w:rPr>
      </w:pPr>
      <w:bookmarkStart w:id="24" w:name="_Hlk61963843"/>
      <w:del w:id="25" w:author="Jiawei Shao" w:date="2022-12-20T17:34:00Z">
        <w:r w:rsidRPr="003321A1" w:rsidDel="00D375A7">
          <w:rPr>
            <w:rFonts w:ascii="Arial" w:hAnsi="Arial" w:cs="Arial"/>
            <w:i w:val="0"/>
            <w:color w:val="0070C0"/>
            <w:sz w:val="20"/>
            <w:szCs w:val="20"/>
          </w:rPr>
          <w:delText xml:space="preserve">Visit the Human Subjects Protection Program (HSPP) website </w:delText>
        </w:r>
        <w:r w:rsidDel="00D375A7">
          <w:fldChar w:fldCharType="begin"/>
        </w:r>
        <w:r w:rsidDel="00D375A7">
          <w:delInstrText>HYPERLINK "https://go.rutgers.edu/HSPP-Toolkit" \h</w:delInstrText>
        </w:r>
        <w:r w:rsidDel="00D375A7">
          <w:rPr>
            <w:i w:val="0"/>
          </w:rPr>
        </w:r>
        <w:r w:rsidDel="00D375A7">
          <w:fldChar w:fldCharType="separate"/>
        </w:r>
        <w:r w:rsidRPr="003321A1" w:rsidDel="00D375A7">
          <w:rPr>
            <w:rStyle w:val="Hyperlink"/>
            <w:rFonts w:ascii="Arial" w:hAnsi="Arial" w:cs="Arial"/>
            <w:i w:val="0"/>
            <w:sz w:val="20"/>
            <w:szCs w:val="20"/>
          </w:rPr>
          <w:delText>https://go.rutgers.edu/HSPP-Toolkit</w:delText>
        </w:r>
        <w:r w:rsidDel="00D375A7">
          <w:rPr>
            <w:rStyle w:val="Hyperlink"/>
            <w:rFonts w:ascii="Arial" w:hAnsi="Arial" w:cs="Arial"/>
            <w:sz w:val="20"/>
            <w:szCs w:val="20"/>
          </w:rPr>
          <w:fldChar w:fldCharType="end"/>
        </w:r>
        <w:r w:rsidRPr="003321A1" w:rsidDel="00D375A7">
          <w:rPr>
            <w:rFonts w:ascii="Arial" w:hAnsi="Arial" w:cs="Arial"/>
            <w:i w:val="0"/>
            <w:color w:val="0070C0"/>
            <w:sz w:val="20"/>
            <w:szCs w:val="20"/>
          </w:rPr>
          <w:delText xml:space="preserve"> to obtain referenced Toolkit Forms &amp; Templates and </w:delText>
        </w:r>
        <w:r w:rsidDel="00D375A7">
          <w:fldChar w:fldCharType="begin"/>
        </w:r>
        <w:r w:rsidDel="00D375A7">
          <w:delInstrText>HYPERLINK "https://go.rutgers.edu/HSPP-Guidance" \h</w:delInstrText>
        </w:r>
        <w:r w:rsidDel="00D375A7">
          <w:rPr>
            <w:i w:val="0"/>
          </w:rPr>
        </w:r>
        <w:r w:rsidDel="00D375A7">
          <w:fldChar w:fldCharType="separate"/>
        </w:r>
        <w:r w:rsidRPr="003321A1" w:rsidDel="00D375A7">
          <w:rPr>
            <w:rStyle w:val="Hyperlink"/>
            <w:rFonts w:ascii="Arial" w:hAnsi="Arial" w:cs="Arial"/>
            <w:i w:val="0"/>
            <w:sz w:val="20"/>
            <w:szCs w:val="20"/>
          </w:rPr>
          <w:delText>https://go.rutgers.edu/HSPP-Guidance</w:delText>
        </w:r>
        <w:r w:rsidDel="00D375A7">
          <w:rPr>
            <w:rStyle w:val="Hyperlink"/>
            <w:rFonts w:ascii="Arial" w:hAnsi="Arial" w:cs="Arial"/>
            <w:sz w:val="20"/>
            <w:szCs w:val="20"/>
          </w:rPr>
          <w:fldChar w:fldCharType="end"/>
        </w:r>
        <w:r w:rsidRPr="003321A1" w:rsidDel="00D375A7">
          <w:rPr>
            <w:rFonts w:ascii="Arial" w:hAnsi="Arial" w:cs="Arial"/>
            <w:i w:val="0"/>
            <w:color w:val="0070C0"/>
            <w:sz w:val="20"/>
            <w:szCs w:val="20"/>
          </w:rPr>
          <w:delText xml:space="preserve"> to obtain referenced Guidance documents. Contact your IRB Office at </w:delText>
        </w:r>
        <w:r w:rsidDel="00D375A7">
          <w:fldChar w:fldCharType="begin"/>
        </w:r>
        <w:r w:rsidDel="00D375A7">
          <w:delInstrText>HYPERLINK "https://go.rutgers.edu/ContactUs" \h</w:delInstrText>
        </w:r>
        <w:r w:rsidDel="00D375A7">
          <w:rPr>
            <w:i w:val="0"/>
          </w:rPr>
        </w:r>
        <w:r w:rsidDel="00D375A7">
          <w:fldChar w:fldCharType="separate"/>
        </w:r>
        <w:r w:rsidRPr="003321A1" w:rsidDel="00D375A7">
          <w:rPr>
            <w:rStyle w:val="Hyperlink"/>
            <w:rFonts w:ascii="Arial" w:hAnsi="Arial" w:cs="Arial"/>
            <w:i w:val="0"/>
            <w:sz w:val="20"/>
            <w:szCs w:val="20"/>
          </w:rPr>
          <w:delText>https://go.rutgers.edu/ContactUs</w:delText>
        </w:r>
        <w:r w:rsidDel="00D375A7">
          <w:rPr>
            <w:rStyle w:val="Hyperlink"/>
            <w:rFonts w:ascii="Arial" w:hAnsi="Arial" w:cs="Arial"/>
            <w:sz w:val="20"/>
            <w:szCs w:val="20"/>
          </w:rPr>
          <w:fldChar w:fldCharType="end"/>
        </w:r>
        <w:r w:rsidRPr="003321A1" w:rsidDel="00D375A7">
          <w:rPr>
            <w:rFonts w:ascii="Arial" w:hAnsi="Arial" w:cs="Arial"/>
            <w:i w:val="0"/>
            <w:color w:val="0070C0"/>
            <w:sz w:val="20"/>
            <w:szCs w:val="20"/>
          </w:rPr>
          <w:delText xml:space="preserve"> if you need further assistance.</w:delText>
        </w:r>
      </w:del>
    </w:p>
    <w:bookmarkEnd w:id="24"/>
    <w:p w14:paraId="53E9752F" w14:textId="79502581" w:rsidR="005C2D8A" w:rsidRPr="005C2D8A" w:rsidRDefault="005C2D8A" w:rsidP="0006142F">
      <w:pPr>
        <w:pStyle w:val="ListParagraph"/>
        <w:tabs>
          <w:tab w:val="left" w:pos="720"/>
          <w:tab w:val="left" w:pos="2940"/>
        </w:tabs>
        <w:spacing w:after="0" w:line="240" w:lineRule="auto"/>
        <w:jc w:val="both"/>
        <w:rPr>
          <w:rFonts w:ascii="Arial" w:hAnsi="Arial" w:cs="Arial"/>
          <w:color w:val="0070C0"/>
          <w:sz w:val="20"/>
          <w:szCs w:val="20"/>
        </w:rPr>
      </w:pPr>
    </w:p>
    <w:p w14:paraId="00911A20" w14:textId="44F047C2" w:rsidR="007217BA" w:rsidRPr="004D0880" w:rsidRDefault="004D0880" w:rsidP="004D0880">
      <w:pPr>
        <w:tabs>
          <w:tab w:val="left" w:pos="2940"/>
        </w:tabs>
        <w:contextualSpacing/>
        <w:rPr>
          <w:rFonts w:ascii="Arial" w:hAnsi="Arial" w:cs="Arial"/>
          <w:color w:val="2E74B5"/>
          <w:sz w:val="20"/>
          <w:szCs w:val="20"/>
        </w:rPr>
      </w:pPr>
      <w:r w:rsidRPr="005C2D8A">
        <w:rPr>
          <w:rFonts w:ascii="Arial" w:hAnsi="Arial" w:cs="Arial"/>
          <w:b/>
          <w:sz w:val="20"/>
          <w:szCs w:val="20"/>
        </w:rPr>
        <w:t>Title of Study</w:t>
      </w:r>
      <w:r w:rsidR="008B64EF" w:rsidRPr="004D0880">
        <w:rPr>
          <w:rFonts w:ascii="Arial" w:hAnsi="Arial" w:cs="Arial"/>
          <w:b/>
          <w:sz w:val="20"/>
          <w:szCs w:val="20"/>
        </w:rPr>
        <w:t>:</w:t>
      </w:r>
      <w:r w:rsidR="008B64EF" w:rsidRPr="004D0880">
        <w:rPr>
          <w:rFonts w:ascii="Arial" w:hAnsi="Arial" w:cs="Arial"/>
          <w:sz w:val="20"/>
          <w:szCs w:val="20"/>
        </w:rPr>
        <w:t xml:space="preserve"> </w:t>
      </w:r>
      <w:ins w:id="26" w:author="Jiawei Shao" w:date="2022-12-26T17:17:00Z">
        <w:r w:rsidR="00C31452" w:rsidRPr="00C31452">
          <w:rPr>
            <w:rFonts w:ascii="Arial" w:hAnsi="Arial" w:cs="Arial"/>
            <w:sz w:val="20"/>
            <w:szCs w:val="20"/>
          </w:rPr>
          <w:t>Effect of withholding acoustic cues to English-Spanish codeswitching in Wh-questions</w:t>
        </w:r>
      </w:ins>
      <w:del w:id="27" w:author="Jiawei Shao" w:date="2022-12-26T17:17:00Z">
        <w:r w:rsidR="008B64EF" w:rsidRPr="004D0880" w:rsidDel="00C31452">
          <w:rPr>
            <w:rFonts w:ascii="Arial" w:hAnsi="Arial" w:cs="Arial"/>
            <w:color w:val="0070C0"/>
            <w:sz w:val="20"/>
            <w:szCs w:val="20"/>
          </w:rPr>
          <w:delText>[</w:delText>
        </w:r>
        <w:r w:rsidR="00A14796" w:rsidRPr="004D0880" w:rsidDel="00C31452">
          <w:rPr>
            <w:rFonts w:ascii="Arial" w:hAnsi="Arial" w:cs="Arial"/>
            <w:color w:val="0070C0"/>
            <w:sz w:val="20"/>
            <w:szCs w:val="20"/>
          </w:rPr>
          <w:delText xml:space="preserve">Add </w:delText>
        </w:r>
        <w:r w:rsidR="00A14796" w:rsidRPr="004D0880" w:rsidDel="00C31452">
          <w:rPr>
            <w:rFonts w:ascii="Arial" w:hAnsi="Arial" w:cs="Arial"/>
            <w:color w:val="2E74B5"/>
            <w:sz w:val="20"/>
            <w:szCs w:val="20"/>
          </w:rPr>
          <w:delText>the Title of the study here.</w:delText>
        </w:r>
        <w:r w:rsidR="009D1013" w:rsidRPr="004D0880" w:rsidDel="00C31452">
          <w:rPr>
            <w:rFonts w:ascii="Arial" w:hAnsi="Arial" w:cs="Arial"/>
            <w:color w:val="2E74B5"/>
            <w:sz w:val="20"/>
            <w:szCs w:val="20"/>
          </w:rPr>
          <w:delText>]</w:delText>
        </w:r>
      </w:del>
    </w:p>
    <w:p w14:paraId="0B520786" w14:textId="54E44F09" w:rsidR="007217BA" w:rsidRPr="004D0880" w:rsidDel="00D375A7" w:rsidRDefault="006368B7" w:rsidP="004D0880">
      <w:pPr>
        <w:tabs>
          <w:tab w:val="left" w:pos="2940"/>
        </w:tabs>
        <w:contextualSpacing/>
        <w:rPr>
          <w:del w:id="28" w:author="Jiawei Shao" w:date="2022-12-20T17:34:00Z"/>
          <w:rFonts w:ascii="Arial" w:hAnsi="Arial" w:cs="Arial"/>
          <w:b/>
          <w:color w:val="0070C0"/>
          <w:sz w:val="20"/>
          <w:szCs w:val="20"/>
        </w:rPr>
      </w:pPr>
      <w:r w:rsidRPr="004D0880">
        <w:rPr>
          <w:rFonts w:ascii="Arial" w:hAnsi="Arial" w:cs="Arial"/>
          <w:b/>
          <w:sz w:val="20"/>
          <w:szCs w:val="20"/>
        </w:rPr>
        <w:t xml:space="preserve">Principal Investigator: </w:t>
      </w:r>
      <w:del w:id="29" w:author="Jiawei Shao" w:date="2022-12-26T17:17:00Z">
        <w:r w:rsidR="009D1013" w:rsidRPr="00C31452" w:rsidDel="00C31452">
          <w:rPr>
            <w:rFonts w:ascii="Arial" w:hAnsi="Arial" w:cs="Arial"/>
            <w:sz w:val="20"/>
            <w:szCs w:val="20"/>
            <w:rPrChange w:id="30" w:author="Jiawei Shao" w:date="2022-12-26T17:18:00Z">
              <w:rPr>
                <w:rFonts w:ascii="Arial" w:hAnsi="Arial" w:cs="Arial"/>
                <w:color w:val="0070C0"/>
                <w:sz w:val="20"/>
                <w:szCs w:val="20"/>
              </w:rPr>
            </w:rPrChange>
          </w:rPr>
          <w:delText>[</w:delText>
        </w:r>
        <w:r w:rsidRPr="00C31452" w:rsidDel="00C31452">
          <w:rPr>
            <w:rFonts w:ascii="Arial" w:hAnsi="Arial" w:cs="Arial"/>
            <w:sz w:val="20"/>
            <w:szCs w:val="20"/>
            <w:rPrChange w:id="31" w:author="Jiawei Shao" w:date="2022-12-26T17:18:00Z">
              <w:rPr>
                <w:rFonts w:ascii="Arial" w:hAnsi="Arial" w:cs="Arial"/>
                <w:color w:val="0070C0"/>
                <w:sz w:val="20"/>
                <w:szCs w:val="20"/>
              </w:rPr>
            </w:rPrChange>
          </w:rPr>
          <w:delText>Add the PI’s name</w:delText>
        </w:r>
        <w:r w:rsidR="00B93135" w:rsidRPr="00C31452" w:rsidDel="00C31452">
          <w:rPr>
            <w:rFonts w:ascii="Arial" w:hAnsi="Arial" w:cs="Arial"/>
            <w:sz w:val="20"/>
            <w:szCs w:val="20"/>
            <w:rPrChange w:id="32" w:author="Jiawei Shao" w:date="2022-12-26T17:18:00Z">
              <w:rPr>
                <w:rFonts w:ascii="Arial" w:hAnsi="Arial" w:cs="Arial"/>
                <w:color w:val="0070C0"/>
                <w:sz w:val="20"/>
                <w:szCs w:val="20"/>
              </w:rPr>
            </w:rPrChange>
          </w:rPr>
          <w:delText xml:space="preserve"> and credentials</w:delText>
        </w:r>
        <w:r w:rsidRPr="00C31452" w:rsidDel="00C31452">
          <w:rPr>
            <w:rFonts w:ascii="Arial" w:hAnsi="Arial" w:cs="Arial"/>
            <w:sz w:val="20"/>
            <w:szCs w:val="20"/>
            <w:rPrChange w:id="33" w:author="Jiawei Shao" w:date="2022-12-26T17:18:00Z">
              <w:rPr>
                <w:rFonts w:ascii="Arial" w:hAnsi="Arial" w:cs="Arial"/>
                <w:color w:val="0070C0"/>
                <w:sz w:val="20"/>
                <w:szCs w:val="20"/>
              </w:rPr>
            </w:rPrChange>
          </w:rPr>
          <w:delText xml:space="preserve"> here</w:delText>
        </w:r>
        <w:r w:rsidR="00B93135" w:rsidRPr="00C31452" w:rsidDel="00C31452">
          <w:rPr>
            <w:rFonts w:ascii="Arial" w:hAnsi="Arial" w:cs="Arial"/>
            <w:sz w:val="20"/>
            <w:szCs w:val="20"/>
            <w:rPrChange w:id="34" w:author="Jiawei Shao" w:date="2022-12-26T17:18:00Z">
              <w:rPr>
                <w:rFonts w:ascii="Arial" w:hAnsi="Arial" w:cs="Arial"/>
                <w:color w:val="0070C0"/>
                <w:sz w:val="20"/>
                <w:szCs w:val="20"/>
              </w:rPr>
            </w:rPrChange>
          </w:rPr>
          <w:delText xml:space="preserve"> (i.e. M.D., Ph.D., etc.</w:delText>
        </w:r>
      </w:del>
      <w:ins w:id="35" w:author="Jiawei Shao" w:date="2022-12-26T17:18:00Z">
        <w:r w:rsidR="00C31452" w:rsidRPr="00C31452">
          <w:rPr>
            <w:rFonts w:ascii="Arial" w:hAnsi="Arial" w:cs="Arial"/>
            <w:sz w:val="20"/>
            <w:szCs w:val="20"/>
            <w:rPrChange w:id="36" w:author="Jiawei Shao" w:date="2022-12-26T17:18:00Z">
              <w:rPr>
                <w:rFonts w:ascii="Arial" w:hAnsi="Arial" w:cs="Arial"/>
                <w:color w:val="0070C0"/>
                <w:sz w:val="20"/>
                <w:szCs w:val="20"/>
              </w:rPr>
            </w:rPrChange>
          </w:rPr>
          <w:t>Jiawei Shao</w:t>
        </w:r>
      </w:ins>
      <w:del w:id="37" w:author="Jiawei Shao" w:date="2022-12-26T17:17:00Z">
        <w:r w:rsidR="00B93135" w:rsidRPr="004D0880" w:rsidDel="00C31452">
          <w:rPr>
            <w:rFonts w:ascii="Arial" w:hAnsi="Arial" w:cs="Arial"/>
            <w:color w:val="0070C0"/>
            <w:sz w:val="20"/>
            <w:szCs w:val="20"/>
          </w:rPr>
          <w:delText>).</w:delText>
        </w:r>
        <w:r w:rsidR="009D1013" w:rsidRPr="004D0880" w:rsidDel="00C31452">
          <w:rPr>
            <w:rFonts w:ascii="Arial" w:hAnsi="Arial" w:cs="Arial"/>
            <w:color w:val="0070C0"/>
            <w:sz w:val="20"/>
            <w:szCs w:val="20"/>
          </w:rPr>
          <w:delText>]</w:delText>
        </w:r>
      </w:del>
    </w:p>
    <w:p w14:paraId="5DAB6C7B" w14:textId="77777777" w:rsidR="00B93135" w:rsidRPr="004D0880" w:rsidRDefault="00B93135">
      <w:pPr>
        <w:tabs>
          <w:tab w:val="left" w:pos="2940"/>
        </w:tabs>
        <w:contextualSpacing/>
        <w:rPr>
          <w:rFonts w:ascii="Arial" w:hAnsi="Arial" w:cs="Arial"/>
          <w:sz w:val="20"/>
          <w:szCs w:val="20"/>
        </w:rPr>
        <w:pPrChange w:id="38" w:author="Jiawei Shao" w:date="2022-12-20T17:34:00Z">
          <w:pPr>
            <w:contextualSpacing/>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627A2" w:rsidRPr="004D0880" w:rsidDel="00D375A7" w14:paraId="03744AA7" w14:textId="57882EA5" w:rsidTr="52B99BF6">
        <w:trPr>
          <w:del w:id="39" w:author="Jiawei Shao" w:date="2022-12-20T17:34:00Z"/>
        </w:trPr>
        <w:tc>
          <w:tcPr>
            <w:tcW w:w="9350" w:type="dxa"/>
            <w:shd w:val="clear" w:color="auto" w:fill="F2F2F2" w:themeFill="background1" w:themeFillShade="F2"/>
          </w:tcPr>
          <w:p w14:paraId="5CCD0877" w14:textId="56569932" w:rsidR="52B99BF6" w:rsidDel="00D375A7" w:rsidRDefault="52B99BF6" w:rsidP="52B99BF6">
            <w:pPr>
              <w:rPr>
                <w:del w:id="40" w:author="Jiawei Shao" w:date="2022-12-20T17:34:00Z"/>
                <w:rFonts w:ascii="Arial" w:eastAsia="Arial" w:hAnsi="Arial" w:cs="Arial"/>
                <w:color w:val="0070C0"/>
                <w:sz w:val="20"/>
                <w:szCs w:val="20"/>
              </w:rPr>
            </w:pPr>
            <w:del w:id="41" w:author="Jiawei Shao" w:date="2022-12-20T17:34:00Z">
              <w:r w:rsidRPr="52B99BF6" w:rsidDel="00D375A7">
                <w:rPr>
                  <w:rFonts w:ascii="Arial" w:hAnsi="Arial" w:cs="Arial"/>
                  <w:color w:val="0070C0"/>
                  <w:sz w:val="20"/>
                  <w:szCs w:val="20"/>
                </w:rPr>
                <w:delText xml:space="preserve">[Fill in the blanks and, when complete, be sure your customized Study Summary appears immediately after the Title of the Study &amp; PI name/credentials. Keep the black box format. </w:delText>
              </w:r>
              <w:r w:rsidRPr="52B99BF6" w:rsidDel="00D375A7">
                <w:rPr>
                  <w:rFonts w:ascii="Arial" w:eastAsia="Arial" w:hAnsi="Arial" w:cs="Arial"/>
                  <w:b/>
                  <w:bCs/>
                  <w:color w:val="0070C0"/>
                  <w:sz w:val="20"/>
                  <w:szCs w:val="20"/>
                  <w:u w:val="single"/>
                </w:rPr>
                <w:delText>NOTE</w:delText>
              </w:r>
              <w:r w:rsidRPr="52B99BF6" w:rsidDel="00D375A7">
                <w:rPr>
                  <w:rFonts w:ascii="Arial" w:eastAsia="Arial" w:hAnsi="Arial" w:cs="Arial"/>
                  <w:b/>
                  <w:bCs/>
                  <w:color w:val="0070C0"/>
                  <w:sz w:val="20"/>
                  <w:szCs w:val="20"/>
                </w:rPr>
                <w:delText>:</w:delText>
              </w:r>
              <w:r w:rsidRPr="52B99BF6" w:rsidDel="00D375A7">
                <w:rPr>
                  <w:rFonts w:ascii="Arial" w:eastAsia="Arial" w:hAnsi="Arial" w:cs="Arial"/>
                  <w:color w:val="0070C0"/>
                  <w:sz w:val="20"/>
                  <w:szCs w:val="20"/>
                </w:rPr>
                <w:delText xml:space="preserve"> The purpose of a Study Summary is to provide key information upfront to aid in comprehension when study details are many or complicated.  If the study is uncomplicated and can be described in 5 pages or less, you may delete this Study Summary &amp; box as the need for a summary is no longer necessary.]</w:delText>
              </w:r>
            </w:del>
          </w:p>
          <w:p w14:paraId="23D3D680" w14:textId="533FFB17" w:rsidR="004D0880" w:rsidDel="00D375A7" w:rsidRDefault="004D0880" w:rsidP="004D0880">
            <w:pPr>
              <w:contextualSpacing/>
              <w:rPr>
                <w:del w:id="42" w:author="Jiawei Shao" w:date="2022-12-20T17:34:00Z"/>
                <w:rFonts w:ascii="Arial" w:eastAsia="Calibri" w:hAnsi="Arial" w:cs="Arial"/>
                <w:b/>
                <w:sz w:val="20"/>
                <w:szCs w:val="20"/>
              </w:rPr>
            </w:pPr>
          </w:p>
          <w:p w14:paraId="48312E39" w14:textId="37738ABE" w:rsidR="00E5669A" w:rsidDel="00D375A7" w:rsidRDefault="00B627A2" w:rsidP="004D0880">
            <w:pPr>
              <w:contextualSpacing/>
              <w:rPr>
                <w:del w:id="43" w:author="Jiawei Shao" w:date="2022-12-20T17:34:00Z"/>
                <w:rFonts w:ascii="Arial" w:eastAsia="Calibri" w:hAnsi="Arial" w:cs="Arial"/>
                <w:sz w:val="20"/>
                <w:szCs w:val="20"/>
              </w:rPr>
            </w:pPr>
            <w:del w:id="44" w:author="Jiawei Shao" w:date="2022-12-20T17:34:00Z">
              <w:r w:rsidRPr="004D0880" w:rsidDel="00D375A7">
                <w:rPr>
                  <w:rFonts w:ascii="Arial" w:eastAsia="Calibri" w:hAnsi="Arial" w:cs="Arial"/>
                  <w:b/>
                  <w:sz w:val="20"/>
                  <w:szCs w:val="20"/>
                </w:rPr>
                <w:delText xml:space="preserve">STUDY SUMMARY: </w:delText>
              </w:r>
              <w:r w:rsidRPr="004D0880" w:rsidDel="00D375A7">
                <w:rPr>
                  <w:rFonts w:ascii="Arial" w:eastAsia="Calibri" w:hAnsi="Arial" w:cs="Arial"/>
                  <w:sz w:val="20"/>
                  <w:szCs w:val="20"/>
                </w:rPr>
                <w:delText xml:space="preserve">This consent form is part of an informed consent process for a research study and it will provide information that will help you decide whether you want to take part in this study.  It is your choice to take part or not. </w:delText>
              </w:r>
            </w:del>
          </w:p>
          <w:p w14:paraId="3EB4110E" w14:textId="669E5CE2" w:rsidR="00E5669A" w:rsidDel="00D375A7" w:rsidRDefault="00E5669A" w:rsidP="004D0880">
            <w:pPr>
              <w:contextualSpacing/>
              <w:rPr>
                <w:del w:id="45" w:author="Jiawei Shao" w:date="2022-12-20T17:34:00Z"/>
                <w:rFonts w:ascii="Arial" w:eastAsia="Calibri" w:hAnsi="Arial" w:cs="Arial"/>
                <w:sz w:val="20"/>
                <w:szCs w:val="20"/>
              </w:rPr>
            </w:pPr>
          </w:p>
          <w:p w14:paraId="0F39EE1A" w14:textId="0C087D68" w:rsidR="00E5669A" w:rsidDel="00D375A7" w:rsidRDefault="00B627A2" w:rsidP="004D0880">
            <w:pPr>
              <w:contextualSpacing/>
              <w:rPr>
                <w:del w:id="46" w:author="Jiawei Shao" w:date="2022-12-20T17:34:00Z"/>
                <w:rFonts w:ascii="Arial" w:eastAsia="Calibri" w:hAnsi="Arial" w:cs="Arial"/>
                <w:sz w:val="20"/>
                <w:szCs w:val="20"/>
              </w:rPr>
            </w:pPr>
            <w:del w:id="47" w:author="Jiawei Shao" w:date="2022-12-20T17:34:00Z">
              <w:r w:rsidRPr="004D0880" w:rsidDel="00D375A7">
                <w:rPr>
                  <w:rFonts w:ascii="Arial" w:eastAsia="Calibri" w:hAnsi="Arial" w:cs="Arial"/>
                  <w:sz w:val="20"/>
                  <w:szCs w:val="20"/>
                </w:rPr>
                <w:delText xml:space="preserve">The </w:delText>
              </w:r>
              <w:r w:rsidR="00E5669A" w:rsidRPr="00E5669A" w:rsidDel="00D375A7">
                <w:rPr>
                  <w:rFonts w:ascii="Arial" w:eastAsia="Calibri" w:hAnsi="Arial" w:cs="Arial"/>
                  <w:b/>
                  <w:sz w:val="20"/>
                  <w:szCs w:val="20"/>
                </w:rPr>
                <w:delText>purpose of the research</w:delText>
              </w:r>
              <w:r w:rsidRPr="004D0880" w:rsidDel="00D375A7">
                <w:rPr>
                  <w:rFonts w:ascii="Arial" w:eastAsia="Calibri" w:hAnsi="Arial" w:cs="Arial"/>
                  <w:sz w:val="20"/>
                  <w:szCs w:val="20"/>
                </w:rPr>
                <w:delText xml:space="preserve"> is to: </w:delText>
              </w:r>
              <w:r w:rsidRPr="004D0880" w:rsidDel="00D375A7">
                <w:rPr>
                  <w:rFonts w:ascii="Arial" w:eastAsia="Calibri" w:hAnsi="Arial" w:cs="Arial"/>
                  <w:color w:val="0070C0"/>
                  <w:sz w:val="20"/>
                  <w:szCs w:val="20"/>
                </w:rPr>
                <w:delText>[state the purpose].</w:delText>
              </w:r>
              <w:r w:rsidRPr="004D0880" w:rsidDel="00D375A7">
                <w:rPr>
                  <w:rFonts w:ascii="Arial" w:eastAsia="Calibri" w:hAnsi="Arial" w:cs="Arial"/>
                  <w:sz w:val="20"/>
                  <w:szCs w:val="20"/>
                </w:rPr>
                <w:delText xml:space="preserve"> If you take part in the research, you will be asked to </w:delText>
              </w:r>
              <w:r w:rsidRPr="004D0880" w:rsidDel="00D375A7">
                <w:rPr>
                  <w:rFonts w:ascii="Arial" w:eastAsia="Calibri" w:hAnsi="Arial" w:cs="Arial"/>
                  <w:color w:val="0070C0"/>
                  <w:sz w:val="20"/>
                  <w:szCs w:val="20"/>
                </w:rPr>
                <w:delText>[describe what they will be asked to do</w:delText>
              </w:r>
              <w:r w:rsidR="00AB29CC" w:rsidRPr="004D0880" w:rsidDel="00D375A7">
                <w:rPr>
                  <w:rFonts w:ascii="Arial" w:eastAsia="Calibri" w:hAnsi="Arial" w:cs="Arial"/>
                  <w:color w:val="0070C0"/>
                  <w:sz w:val="20"/>
                  <w:szCs w:val="20"/>
                </w:rPr>
                <w:delText>. Be sure to note anything that is experimental.</w:delText>
              </w:r>
              <w:r w:rsidRPr="004D0880" w:rsidDel="00D375A7">
                <w:rPr>
                  <w:rFonts w:ascii="Arial" w:eastAsia="Calibri" w:hAnsi="Arial" w:cs="Arial"/>
                  <w:color w:val="0070C0"/>
                  <w:sz w:val="20"/>
                  <w:szCs w:val="20"/>
                </w:rPr>
                <w:delText>]</w:delText>
              </w:r>
              <w:r w:rsidRPr="004D0880" w:rsidDel="00D375A7">
                <w:rPr>
                  <w:rFonts w:ascii="Arial" w:eastAsia="Calibri" w:hAnsi="Arial" w:cs="Arial"/>
                  <w:sz w:val="20"/>
                  <w:szCs w:val="20"/>
                </w:rPr>
                <w:delText xml:space="preserve">. Your time in the study will take </w:delText>
              </w:r>
              <w:r w:rsidRPr="004D0880" w:rsidDel="00D375A7">
                <w:rPr>
                  <w:rFonts w:ascii="Arial" w:eastAsia="Calibri" w:hAnsi="Arial" w:cs="Arial"/>
                  <w:color w:val="0070C0"/>
                  <w:sz w:val="20"/>
                  <w:szCs w:val="20"/>
                </w:rPr>
                <w:delText>[state how long you anticipate they will actively be engaged in the research, e.g. 20 minutes to complete a survey; 2 days to complete study tasks at the Center; etc.]</w:delText>
              </w:r>
              <w:r w:rsidRPr="004D0880" w:rsidDel="00D375A7">
                <w:rPr>
                  <w:rFonts w:ascii="Arial" w:eastAsia="Calibri" w:hAnsi="Arial" w:cs="Arial"/>
                  <w:sz w:val="20"/>
                  <w:szCs w:val="20"/>
                </w:rPr>
                <w:delText xml:space="preserve">. </w:delText>
              </w:r>
            </w:del>
          </w:p>
          <w:p w14:paraId="7EEF0DF9" w14:textId="3CBFBF98" w:rsidR="00E5669A" w:rsidDel="00D375A7" w:rsidRDefault="00E5669A" w:rsidP="004D0880">
            <w:pPr>
              <w:contextualSpacing/>
              <w:rPr>
                <w:del w:id="48" w:author="Jiawei Shao" w:date="2022-12-20T17:34:00Z"/>
                <w:rFonts w:ascii="Arial" w:eastAsia="Calibri" w:hAnsi="Arial" w:cs="Arial"/>
                <w:sz w:val="20"/>
                <w:szCs w:val="20"/>
              </w:rPr>
            </w:pPr>
          </w:p>
          <w:p w14:paraId="7E6DA480" w14:textId="045BF101" w:rsidR="00E5669A" w:rsidDel="00D375A7" w:rsidRDefault="00B627A2" w:rsidP="004D0880">
            <w:pPr>
              <w:contextualSpacing/>
              <w:rPr>
                <w:del w:id="49" w:author="Jiawei Shao" w:date="2022-12-20T17:34:00Z"/>
                <w:rFonts w:ascii="Arial" w:eastAsia="Calibri" w:hAnsi="Arial" w:cs="Arial"/>
                <w:sz w:val="20"/>
                <w:szCs w:val="20"/>
              </w:rPr>
            </w:pPr>
            <w:del w:id="50" w:author="Jiawei Shao" w:date="2022-12-20T17:34:00Z">
              <w:r w:rsidRPr="00E5669A" w:rsidDel="00D375A7">
                <w:rPr>
                  <w:rFonts w:ascii="Arial" w:eastAsia="Calibri" w:hAnsi="Arial" w:cs="Arial"/>
                  <w:b/>
                  <w:sz w:val="20"/>
                  <w:szCs w:val="20"/>
                </w:rPr>
                <w:delText xml:space="preserve">Possible </w:delText>
              </w:r>
              <w:r w:rsidR="002B6A65" w:rsidRPr="00E5669A" w:rsidDel="00D375A7">
                <w:rPr>
                  <w:rFonts w:ascii="Arial" w:eastAsia="Calibri" w:hAnsi="Arial" w:cs="Arial"/>
                  <w:b/>
                  <w:sz w:val="20"/>
                  <w:szCs w:val="20"/>
                </w:rPr>
                <w:delText>harms or burdens</w:delText>
              </w:r>
              <w:r w:rsidR="00E5669A" w:rsidRPr="004D0880" w:rsidDel="00D375A7">
                <w:rPr>
                  <w:rFonts w:ascii="Arial" w:eastAsia="Calibri" w:hAnsi="Arial" w:cs="Arial"/>
                  <w:sz w:val="20"/>
                  <w:szCs w:val="20"/>
                </w:rPr>
                <w:delText xml:space="preserve"> </w:delText>
              </w:r>
              <w:r w:rsidRPr="004D0880" w:rsidDel="00D375A7">
                <w:rPr>
                  <w:rFonts w:ascii="Arial" w:eastAsia="Calibri" w:hAnsi="Arial" w:cs="Arial"/>
                  <w:sz w:val="20"/>
                  <w:szCs w:val="20"/>
                </w:rPr>
                <w:delText xml:space="preserve">of taking part in the study may be </w:delText>
              </w:r>
              <w:r w:rsidRPr="004D0880" w:rsidDel="00D375A7">
                <w:rPr>
                  <w:rFonts w:ascii="Arial" w:eastAsia="Calibri" w:hAnsi="Arial" w:cs="Arial"/>
                  <w:color w:val="0070C0"/>
                  <w:sz w:val="20"/>
                  <w:szCs w:val="20"/>
                </w:rPr>
                <w:delText>[list key risks or harm or burdens that may result from participation]</w:delText>
              </w:r>
              <w:r w:rsidRPr="004D0880" w:rsidDel="00D375A7">
                <w:rPr>
                  <w:rFonts w:ascii="Arial" w:eastAsia="Calibri" w:hAnsi="Arial" w:cs="Arial"/>
                  <w:sz w:val="20"/>
                  <w:szCs w:val="20"/>
                </w:rPr>
                <w:delText xml:space="preserve"> and possible benefits of taking part may be </w:delText>
              </w:r>
              <w:r w:rsidRPr="004D0880" w:rsidDel="00D375A7">
                <w:rPr>
                  <w:rFonts w:ascii="Arial" w:eastAsia="Calibri" w:hAnsi="Arial" w:cs="Arial"/>
                  <w:color w:val="0070C0"/>
                  <w:sz w:val="20"/>
                  <w:szCs w:val="20"/>
                </w:rPr>
                <w:delText>[list key direct benefits they may reasonably expect from participation]</w:delText>
              </w:r>
              <w:r w:rsidRPr="004D0880" w:rsidDel="00D375A7">
                <w:rPr>
                  <w:rFonts w:ascii="Arial" w:eastAsia="Calibri" w:hAnsi="Arial" w:cs="Arial"/>
                  <w:sz w:val="20"/>
                  <w:szCs w:val="20"/>
                </w:rPr>
                <w:delText xml:space="preserve">. </w:delText>
              </w:r>
            </w:del>
          </w:p>
          <w:p w14:paraId="1962FF9E" w14:textId="5639675D" w:rsidR="00E5669A" w:rsidDel="00D375A7" w:rsidRDefault="00E5669A" w:rsidP="004D0880">
            <w:pPr>
              <w:contextualSpacing/>
              <w:rPr>
                <w:del w:id="51" w:author="Jiawei Shao" w:date="2022-12-20T17:34:00Z"/>
                <w:rFonts w:ascii="Arial" w:eastAsia="Calibri" w:hAnsi="Arial" w:cs="Arial"/>
                <w:sz w:val="20"/>
                <w:szCs w:val="20"/>
              </w:rPr>
            </w:pPr>
          </w:p>
          <w:p w14:paraId="6F359302" w14:textId="43B4CAFC" w:rsidR="00B627A2" w:rsidDel="00D375A7" w:rsidRDefault="00B627A2" w:rsidP="004D0880">
            <w:pPr>
              <w:contextualSpacing/>
              <w:rPr>
                <w:del w:id="52" w:author="Jiawei Shao" w:date="2022-12-20T17:34:00Z"/>
                <w:rFonts w:ascii="Arial" w:eastAsia="Calibri" w:hAnsi="Arial" w:cs="Arial"/>
                <w:sz w:val="20"/>
                <w:szCs w:val="20"/>
              </w:rPr>
            </w:pPr>
            <w:del w:id="53" w:author="Jiawei Shao" w:date="2022-12-20T17:34:00Z">
              <w:r w:rsidRPr="002B6A65" w:rsidDel="00D375A7">
                <w:rPr>
                  <w:rFonts w:ascii="Arial" w:eastAsia="Calibri" w:hAnsi="Arial" w:cs="Arial"/>
                  <w:b/>
                  <w:sz w:val="20"/>
                  <w:szCs w:val="20"/>
                </w:rPr>
                <w:delText>An alternative to taking part in the research study</w:delText>
              </w:r>
              <w:r w:rsidRPr="004D0880" w:rsidDel="00D375A7">
                <w:rPr>
                  <w:rFonts w:ascii="Arial" w:eastAsia="Calibri" w:hAnsi="Arial" w:cs="Arial"/>
                  <w:sz w:val="20"/>
                  <w:szCs w:val="20"/>
                </w:rPr>
                <w:delText xml:space="preserve"> </w:delText>
              </w:r>
              <w:r w:rsidRPr="004D0880" w:rsidDel="00D375A7">
                <w:rPr>
                  <w:rFonts w:ascii="Arial" w:eastAsia="Calibri" w:hAnsi="Arial" w:cs="Arial"/>
                  <w:color w:val="0070C0"/>
                  <w:sz w:val="20"/>
                  <w:szCs w:val="20"/>
                </w:rPr>
                <w:delText>[state appropriate alternative procedures or courses of treatment, if any, that might be advantageous to the prospective subject]</w:delText>
              </w:r>
              <w:r w:rsidRPr="004D0880" w:rsidDel="00D375A7">
                <w:rPr>
                  <w:rFonts w:ascii="Arial" w:eastAsia="Calibri" w:hAnsi="Arial" w:cs="Arial"/>
                  <w:sz w:val="20"/>
                  <w:szCs w:val="20"/>
                </w:rPr>
                <w:delText>.</w:delText>
              </w:r>
              <w:r w:rsidRPr="004D0880" w:rsidDel="00D375A7">
                <w:rPr>
                  <w:rFonts w:ascii="Arial" w:eastAsia="Calibri" w:hAnsi="Arial" w:cs="Arial"/>
                  <w:color w:val="0070C0"/>
                  <w:sz w:val="20"/>
                  <w:szCs w:val="20"/>
                </w:rPr>
                <w:delText xml:space="preserve"> [If no alternatives exist, state]</w:delText>
              </w:r>
              <w:r w:rsidRPr="004D0880" w:rsidDel="00D375A7">
                <w:rPr>
                  <w:rFonts w:ascii="Arial" w:eastAsia="Calibri" w:hAnsi="Arial" w:cs="Arial"/>
                  <w:sz w:val="20"/>
                  <w:szCs w:val="20"/>
                </w:rPr>
                <w:delText xml:space="preserve"> Your alternative to taking part in the research st</w:delText>
              </w:r>
              <w:r w:rsidR="00153E0C" w:rsidDel="00D375A7">
                <w:rPr>
                  <w:rFonts w:ascii="Arial" w:eastAsia="Calibri" w:hAnsi="Arial" w:cs="Arial"/>
                  <w:sz w:val="20"/>
                  <w:szCs w:val="20"/>
                </w:rPr>
                <w:delText>udy is not to take part in it.</w:delText>
              </w:r>
            </w:del>
          </w:p>
          <w:p w14:paraId="1A14917C" w14:textId="09DBFD11" w:rsidR="00153E0C" w:rsidRPr="004D0880" w:rsidDel="00D375A7" w:rsidRDefault="00153E0C" w:rsidP="004D0880">
            <w:pPr>
              <w:contextualSpacing/>
              <w:rPr>
                <w:del w:id="54" w:author="Jiawei Shao" w:date="2022-12-20T17:34:00Z"/>
                <w:rFonts w:ascii="Arial" w:eastAsia="Calibri" w:hAnsi="Arial" w:cs="Arial"/>
                <w:b/>
                <w:sz w:val="20"/>
                <w:szCs w:val="20"/>
              </w:rPr>
            </w:pPr>
          </w:p>
        </w:tc>
      </w:tr>
    </w:tbl>
    <w:p w14:paraId="02EB378F" w14:textId="77777777" w:rsidR="00B627A2" w:rsidRPr="004D0880" w:rsidRDefault="00B627A2" w:rsidP="004D0880">
      <w:pPr>
        <w:contextualSpacing/>
        <w:rPr>
          <w:rFonts w:ascii="Arial" w:hAnsi="Arial" w:cs="Arial"/>
          <w:sz w:val="20"/>
          <w:szCs w:val="20"/>
        </w:rPr>
      </w:pPr>
    </w:p>
    <w:p w14:paraId="747E110E" w14:textId="5350EE9E" w:rsidR="00B627A2" w:rsidRPr="004D0880" w:rsidRDefault="0A10B806" w:rsidP="0A10B806">
      <w:pPr>
        <w:contextualSpacing/>
        <w:rPr>
          <w:rFonts w:ascii="Arial" w:hAnsi="Arial" w:cs="Arial"/>
          <w:sz w:val="20"/>
          <w:szCs w:val="20"/>
        </w:rPr>
      </w:pPr>
      <w:r w:rsidRPr="0A10B806">
        <w:rPr>
          <w:rFonts w:ascii="Arial" w:hAnsi="Arial" w:cs="Arial"/>
          <w:sz w:val="20"/>
          <w:szCs w:val="20"/>
        </w:rPr>
        <w:t>The information in this consent form will provide more details about the research study and what will be asked of you if you choose to take part in it. If you have any questions now or during the study, if you choose to take part, you should feel free to ask them and should expect to be given answers you completely understand.  After your questions have been answered and you wish to take part in the research study, you will be asked to sign this consent form. You are not giving up any of your legal rights by agreeing to take part in this research or by signing this consent form.</w:t>
      </w:r>
    </w:p>
    <w:p w14:paraId="6A05A809" w14:textId="77777777" w:rsidR="00FC7A72" w:rsidRPr="004D0880" w:rsidRDefault="00FC7A72" w:rsidP="004D0880">
      <w:pPr>
        <w:tabs>
          <w:tab w:val="left" w:pos="2940"/>
        </w:tabs>
        <w:contextualSpacing/>
        <w:rPr>
          <w:rFonts w:ascii="Arial" w:hAnsi="Arial" w:cs="Arial"/>
          <w:sz w:val="20"/>
          <w:szCs w:val="20"/>
        </w:rPr>
      </w:pPr>
    </w:p>
    <w:p w14:paraId="437E9BDA" w14:textId="1595C6F9" w:rsidR="00EA1431" w:rsidRPr="004D0880" w:rsidRDefault="00EA1431" w:rsidP="00326A85">
      <w:pPr>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c</w:t>
      </w:r>
      <w:r w:rsidR="004D0880" w:rsidRPr="004D0880">
        <w:rPr>
          <w:rFonts w:ascii="Arial" w:hAnsi="Arial" w:cs="Arial"/>
          <w:b/>
          <w:sz w:val="20"/>
          <w:szCs w:val="20"/>
        </w:rPr>
        <w:t xml:space="preserve">onducting </w:t>
      </w:r>
      <w:r w:rsidR="000E2CBC">
        <w:rPr>
          <w:rFonts w:ascii="Arial" w:hAnsi="Arial" w:cs="Arial"/>
          <w:b/>
          <w:sz w:val="20"/>
          <w:szCs w:val="20"/>
        </w:rPr>
        <w:t>t</w:t>
      </w:r>
      <w:r w:rsidR="004D0880" w:rsidRPr="004D0880">
        <w:rPr>
          <w:rFonts w:ascii="Arial" w:hAnsi="Arial" w:cs="Arial"/>
          <w:b/>
          <w:sz w:val="20"/>
          <w:szCs w:val="20"/>
        </w:rPr>
        <w:t>his</w:t>
      </w:r>
      <w:r w:rsidR="000E2CBC">
        <w:rPr>
          <w:rFonts w:ascii="Arial" w:hAnsi="Arial" w:cs="Arial"/>
          <w:b/>
          <w:sz w:val="20"/>
          <w:szCs w:val="20"/>
        </w:rPr>
        <w:t xml:space="preserve"> s</w:t>
      </w:r>
      <w:r w:rsidR="004D0880" w:rsidRPr="004D0880">
        <w:rPr>
          <w:rFonts w:ascii="Arial" w:hAnsi="Arial" w:cs="Arial"/>
          <w:b/>
          <w:sz w:val="20"/>
          <w:szCs w:val="20"/>
        </w:rPr>
        <w:t>tudy</w:t>
      </w:r>
      <w:r w:rsidRPr="004D0880">
        <w:rPr>
          <w:rFonts w:ascii="Arial" w:hAnsi="Arial" w:cs="Arial"/>
          <w:b/>
          <w:sz w:val="20"/>
          <w:szCs w:val="20"/>
        </w:rPr>
        <w:t>?</w:t>
      </w:r>
    </w:p>
    <w:p w14:paraId="1DA959A6" w14:textId="2FEBE7DE" w:rsidR="00EA1431" w:rsidRPr="00C31452" w:rsidRDefault="0A10B806" w:rsidP="00C31452">
      <w:pPr>
        <w:tabs>
          <w:tab w:val="left" w:pos="2940"/>
        </w:tabs>
        <w:contextualSpacing/>
        <w:rPr>
          <w:rFonts w:ascii="Arial" w:hAnsi="Arial" w:cs="Arial"/>
          <w:sz w:val="20"/>
          <w:szCs w:val="20"/>
          <w:rPrChange w:id="55" w:author="Jiawei Shao" w:date="2022-12-26T17:22:00Z">
            <w:rPr>
              <w:rFonts w:ascii="Arial" w:hAnsi="Arial" w:cs="Arial"/>
              <w:color w:val="0070C0"/>
              <w:sz w:val="20"/>
              <w:szCs w:val="20"/>
            </w:rPr>
          </w:rPrChange>
        </w:rPr>
      </w:pPr>
      <w:del w:id="56" w:author="Jiawei Shao" w:date="2022-12-26T17:22:00Z">
        <w:r w:rsidRPr="0A10B806" w:rsidDel="00C31452">
          <w:rPr>
            <w:rFonts w:ascii="Arial" w:hAnsi="Arial" w:cs="Arial"/>
            <w:color w:val="0070C0"/>
            <w:sz w:val="20"/>
            <w:szCs w:val="20"/>
          </w:rPr>
          <w:delText>[</w:delText>
        </w:r>
      </w:del>
      <w:del w:id="57" w:author="Jiawei Shao" w:date="2022-12-26T17:18:00Z">
        <w:r w:rsidRPr="0A10B806" w:rsidDel="00C31452">
          <w:rPr>
            <w:rFonts w:ascii="Arial" w:hAnsi="Arial" w:cs="Arial"/>
            <w:color w:val="0070C0"/>
            <w:sz w:val="20"/>
            <w:szCs w:val="20"/>
          </w:rPr>
          <w:delText>Insert name of PI]</w:delText>
        </w:r>
        <w:r w:rsidRPr="0A10B806" w:rsidDel="00C31452">
          <w:rPr>
            <w:rFonts w:ascii="Arial" w:hAnsi="Arial" w:cs="Arial"/>
            <w:sz w:val="20"/>
            <w:szCs w:val="20"/>
          </w:rPr>
          <w:delText xml:space="preserve"> </w:delText>
        </w:r>
      </w:del>
      <w:ins w:id="58" w:author="Jiawei Shao" w:date="2022-12-26T17:18:00Z">
        <w:r w:rsidR="00C31452">
          <w:rPr>
            <w:rFonts w:ascii="Arial" w:hAnsi="Arial" w:cs="Arial"/>
            <w:sz w:val="20"/>
            <w:szCs w:val="20"/>
          </w:rPr>
          <w:t xml:space="preserve">Jiawei Shao </w:t>
        </w:r>
      </w:ins>
      <w:r w:rsidRPr="0A10B806">
        <w:rPr>
          <w:rFonts w:ascii="Arial" w:hAnsi="Arial" w:cs="Arial"/>
          <w:sz w:val="20"/>
          <w:szCs w:val="20"/>
        </w:rPr>
        <w:t>is the Principal Investigator of this research study.  A Principal Investigator has the overall responsibility for the conduct of the research. However, there are often other individuals who are part of the research team.</w:t>
      </w:r>
      <w:ins w:id="59" w:author="Jiawei Shao" w:date="2022-12-26T17:19:00Z">
        <w:r w:rsidR="00C31452">
          <w:rPr>
            <w:rFonts w:ascii="Arial" w:hAnsi="Arial" w:cs="Arial"/>
            <w:sz w:val="20"/>
            <w:szCs w:val="20"/>
          </w:rPr>
          <w:t xml:space="preserve"> </w:t>
        </w:r>
      </w:ins>
      <w:del w:id="60" w:author="Jiawei Shao" w:date="2022-12-26T17:18:00Z">
        <w:r w:rsidRPr="0A10B806" w:rsidDel="00C31452">
          <w:rPr>
            <w:rFonts w:ascii="Arial" w:hAnsi="Arial" w:cs="Arial"/>
            <w:sz w:val="20"/>
            <w:szCs w:val="20"/>
          </w:rPr>
          <w:delText xml:space="preserve"> </w:delText>
        </w:r>
        <w:r w:rsidRPr="0A10B806" w:rsidDel="00C31452">
          <w:rPr>
            <w:rFonts w:ascii="Arial" w:hAnsi="Arial" w:cs="Arial"/>
            <w:color w:val="0070C0"/>
            <w:sz w:val="20"/>
            <w:szCs w:val="20"/>
          </w:rPr>
          <w:delText>[PI name]</w:delText>
        </w:r>
        <w:r w:rsidRPr="0A10B806" w:rsidDel="00C31452">
          <w:rPr>
            <w:rFonts w:ascii="Arial" w:hAnsi="Arial" w:cs="Arial"/>
            <w:sz w:val="20"/>
            <w:szCs w:val="20"/>
          </w:rPr>
          <w:delText xml:space="preserve"> </w:delText>
        </w:r>
      </w:del>
      <w:ins w:id="61" w:author="Jiawei Shao" w:date="2022-12-26T17:18:00Z">
        <w:r w:rsidR="00C31452">
          <w:rPr>
            <w:rFonts w:ascii="Arial" w:hAnsi="Arial" w:cs="Arial"/>
            <w:sz w:val="20"/>
            <w:szCs w:val="20"/>
          </w:rPr>
          <w:t xml:space="preserve">Jiawei Shao </w:t>
        </w:r>
      </w:ins>
      <w:r w:rsidRPr="0A10B806">
        <w:rPr>
          <w:rFonts w:ascii="Arial" w:hAnsi="Arial" w:cs="Arial"/>
          <w:sz w:val="20"/>
          <w:szCs w:val="20"/>
        </w:rPr>
        <w:t>may be reached at</w:t>
      </w:r>
      <w:ins w:id="62" w:author="Jiawei Shao" w:date="2022-12-26T17:21:00Z">
        <w:r w:rsidR="00C31452">
          <w:rPr>
            <w:rFonts w:ascii="Arial" w:hAnsi="Arial" w:cs="Arial"/>
            <w:sz w:val="20"/>
            <w:szCs w:val="20"/>
          </w:rPr>
          <w:t xml:space="preserve"> </w:t>
        </w:r>
      </w:ins>
      <w:ins w:id="63" w:author="Jiawei Shao" w:date="2022-12-26T19:15:00Z">
        <w:r w:rsidR="005D59EE">
          <w:rPr>
            <w:rFonts w:ascii="Arial" w:hAnsi="Arial" w:cs="Arial"/>
            <w:sz w:val="20"/>
            <w:szCs w:val="20"/>
          </w:rPr>
          <w:t>(</w:t>
        </w:r>
      </w:ins>
      <w:ins w:id="64" w:author="Jiawei Shao" w:date="2022-12-26T17:21:00Z">
        <w:r w:rsidR="00C31452" w:rsidRPr="00C31452">
          <w:rPr>
            <w:rFonts w:ascii="Arial" w:hAnsi="Arial" w:cs="Arial"/>
            <w:sz w:val="20"/>
            <w:szCs w:val="20"/>
          </w:rPr>
          <w:t>848</w:t>
        </w:r>
      </w:ins>
      <w:ins w:id="65" w:author="Jiawei Shao" w:date="2022-12-26T19:15:00Z">
        <w:r w:rsidR="005D59EE">
          <w:rPr>
            <w:rFonts w:ascii="Arial" w:hAnsi="Arial" w:cs="Arial"/>
            <w:sz w:val="20"/>
            <w:szCs w:val="20"/>
          </w:rPr>
          <w:t xml:space="preserve">) </w:t>
        </w:r>
      </w:ins>
      <w:ins w:id="66" w:author="Jiawei Shao" w:date="2022-12-26T17:21:00Z">
        <w:r w:rsidR="00C31452" w:rsidRPr="00C31452">
          <w:rPr>
            <w:rFonts w:ascii="Arial" w:hAnsi="Arial" w:cs="Arial"/>
            <w:sz w:val="20"/>
            <w:szCs w:val="20"/>
          </w:rPr>
          <w:t>932-680</w:t>
        </w:r>
        <w:r w:rsidR="00C31452">
          <w:rPr>
            <w:rFonts w:ascii="Arial" w:hAnsi="Arial" w:cs="Arial"/>
            <w:sz w:val="20"/>
            <w:szCs w:val="20"/>
          </w:rPr>
          <w:t>,</w:t>
        </w:r>
      </w:ins>
      <w:r w:rsidRPr="0A10B806">
        <w:rPr>
          <w:rFonts w:ascii="Arial" w:hAnsi="Arial" w:cs="Arial"/>
          <w:sz w:val="20"/>
          <w:szCs w:val="20"/>
        </w:rPr>
        <w:t xml:space="preserve"> </w:t>
      </w:r>
      <w:ins w:id="67" w:author="Jiawei Shao" w:date="2022-12-26T17:22:00Z">
        <w:r w:rsidR="00C31452" w:rsidRPr="00C31452">
          <w:rPr>
            <w:rFonts w:ascii="Arial" w:hAnsi="Arial" w:cs="Arial"/>
            <w:sz w:val="20"/>
            <w:szCs w:val="20"/>
          </w:rPr>
          <w:t>Department of Spanish/Portuguese</w:t>
        </w:r>
        <w:r w:rsidR="00C31452" w:rsidRPr="00C31452">
          <w:rPr>
            <w:rFonts w:ascii="Arial" w:hAnsi="Arial" w:cs="Arial"/>
            <w:sz w:val="20"/>
            <w:szCs w:val="20"/>
          </w:rPr>
          <w:t xml:space="preserve"> </w:t>
        </w:r>
        <w:r w:rsidR="00C31452" w:rsidRPr="00C31452">
          <w:rPr>
            <w:rFonts w:ascii="Arial" w:hAnsi="Arial" w:cs="Arial"/>
            <w:sz w:val="20"/>
            <w:szCs w:val="20"/>
          </w:rPr>
          <w:t>Office 5186</w:t>
        </w:r>
        <w:r w:rsidR="00C31452">
          <w:rPr>
            <w:rFonts w:ascii="Arial" w:hAnsi="Arial" w:cs="Arial"/>
            <w:sz w:val="20"/>
            <w:szCs w:val="20"/>
          </w:rPr>
          <w:t xml:space="preserve">, </w:t>
        </w:r>
      </w:ins>
      <w:ins w:id="68" w:author="Jiawei Shao" w:date="2022-12-26T17:21:00Z">
        <w:r w:rsidR="00C31452" w:rsidRPr="00C31452">
          <w:rPr>
            <w:rFonts w:ascii="Arial" w:hAnsi="Arial" w:cs="Arial"/>
            <w:sz w:val="20"/>
            <w:szCs w:val="20"/>
          </w:rPr>
          <w:t>Academic Building West</w:t>
        </w:r>
        <w:r w:rsidR="00C31452">
          <w:rPr>
            <w:rFonts w:ascii="Arial" w:hAnsi="Arial" w:cs="Arial"/>
            <w:sz w:val="20"/>
            <w:szCs w:val="20"/>
          </w:rPr>
          <w:t>,</w:t>
        </w:r>
      </w:ins>
      <w:ins w:id="69" w:author="Jiawei Shao" w:date="2022-12-26T17:19:00Z">
        <w:r w:rsidR="00C31452" w:rsidRPr="00C31452">
          <w:rPr>
            <w:rFonts w:ascii="Arial" w:hAnsi="Arial" w:cs="Arial"/>
            <w:sz w:val="20"/>
            <w:szCs w:val="20"/>
          </w:rPr>
          <w:t>15 Seminary Place</w:t>
        </w:r>
      </w:ins>
      <w:ins w:id="70" w:author="Jiawei Shao" w:date="2022-12-26T17:22:00Z">
        <w:r w:rsidR="00C31452">
          <w:rPr>
            <w:rFonts w:ascii="Arial" w:hAnsi="Arial" w:cs="Arial"/>
            <w:sz w:val="20"/>
            <w:szCs w:val="20"/>
          </w:rPr>
          <w:t xml:space="preserve">, </w:t>
        </w:r>
      </w:ins>
      <w:ins w:id="71" w:author="Jiawei Shao" w:date="2022-12-26T17:19:00Z">
        <w:r w:rsidR="00C31452" w:rsidRPr="00C31452">
          <w:rPr>
            <w:rFonts w:ascii="Arial" w:hAnsi="Arial" w:cs="Arial"/>
            <w:sz w:val="20"/>
            <w:szCs w:val="20"/>
          </w:rPr>
          <w:t>Rutgers University – New Brunswick</w:t>
        </w:r>
      </w:ins>
      <w:ins w:id="72" w:author="Jiawei Shao" w:date="2022-12-26T17:22:00Z">
        <w:r w:rsidR="00C31452">
          <w:rPr>
            <w:rFonts w:ascii="Arial" w:hAnsi="Arial" w:cs="Arial"/>
            <w:sz w:val="20"/>
            <w:szCs w:val="20"/>
          </w:rPr>
          <w:t xml:space="preserve">, </w:t>
        </w:r>
      </w:ins>
      <w:ins w:id="73" w:author="Jiawei Shao" w:date="2022-12-26T17:19:00Z">
        <w:r w:rsidR="00C31452" w:rsidRPr="00C31452">
          <w:rPr>
            <w:rFonts w:ascii="Arial" w:hAnsi="Arial" w:cs="Arial"/>
            <w:sz w:val="20"/>
            <w:szCs w:val="20"/>
          </w:rPr>
          <w:t>NJ 08901</w:t>
        </w:r>
      </w:ins>
      <w:ins w:id="74" w:author="Jiawei Shao" w:date="2022-12-26T17:22:00Z">
        <w:r w:rsidR="00C31452">
          <w:rPr>
            <w:rFonts w:ascii="Arial" w:hAnsi="Arial" w:cs="Arial"/>
            <w:sz w:val="20"/>
            <w:szCs w:val="20"/>
          </w:rPr>
          <w:t>.</w:t>
        </w:r>
      </w:ins>
      <w:ins w:id="75" w:author="Jiawei Shao" w:date="2022-12-26T17:19:00Z">
        <w:r w:rsidR="00C31452" w:rsidRPr="00C31452" w:rsidDel="00C31452">
          <w:rPr>
            <w:rFonts w:ascii="Arial" w:hAnsi="Arial" w:cs="Arial"/>
            <w:color w:val="0070C0"/>
            <w:sz w:val="20"/>
            <w:szCs w:val="20"/>
          </w:rPr>
          <w:t xml:space="preserve"> </w:t>
        </w:r>
      </w:ins>
      <w:del w:id="76" w:author="Jiawei Shao" w:date="2022-12-26T17:19:00Z">
        <w:r w:rsidRPr="0A10B806" w:rsidDel="00C31452">
          <w:rPr>
            <w:rFonts w:ascii="Arial" w:hAnsi="Arial" w:cs="Arial"/>
            <w:color w:val="0070C0"/>
            <w:sz w:val="20"/>
            <w:szCs w:val="20"/>
          </w:rPr>
          <w:delText>[</w:delText>
        </w:r>
        <w:r w:rsidRPr="0A10B806" w:rsidDel="00C31452">
          <w:rPr>
            <w:rFonts w:ascii="Arial" w:hAnsi="Arial" w:cs="Arial"/>
            <w:color w:val="0070C0"/>
            <w:sz w:val="20"/>
            <w:szCs w:val="20"/>
            <w:u w:val="single"/>
          </w:rPr>
          <w:delText>provide PI’s contact phone number and address]</w:delText>
        </w:r>
        <w:r w:rsidRPr="0A10B806" w:rsidDel="00C31452">
          <w:rPr>
            <w:rFonts w:ascii="Arial" w:hAnsi="Arial" w:cs="Arial"/>
            <w:color w:val="0070C0"/>
            <w:sz w:val="20"/>
            <w:szCs w:val="20"/>
          </w:rPr>
          <w:delText>.</w:delText>
        </w:r>
      </w:del>
    </w:p>
    <w:p w14:paraId="41C8F396" w14:textId="77777777" w:rsidR="00EA1431" w:rsidRPr="004D0880" w:rsidRDefault="00EA1431" w:rsidP="004D0880">
      <w:pPr>
        <w:tabs>
          <w:tab w:val="left" w:pos="2940"/>
        </w:tabs>
        <w:contextualSpacing/>
        <w:rPr>
          <w:rFonts w:ascii="Arial" w:hAnsi="Arial" w:cs="Arial"/>
          <w:color w:val="0070C0"/>
          <w:sz w:val="20"/>
          <w:szCs w:val="20"/>
        </w:rPr>
      </w:pPr>
    </w:p>
    <w:p w14:paraId="5F877696" w14:textId="1856EB9B" w:rsidR="009706FA" w:rsidRDefault="00895818" w:rsidP="009706FA">
      <w:pPr>
        <w:tabs>
          <w:tab w:val="left" w:pos="2940"/>
        </w:tabs>
        <w:contextualSpacing/>
        <w:rPr>
          <w:rFonts w:ascii="Arial" w:hAnsi="Arial" w:cs="Arial"/>
          <w:sz w:val="20"/>
          <w:szCs w:val="20"/>
        </w:rPr>
      </w:pPr>
      <w:r w:rsidRPr="004D0880">
        <w:rPr>
          <w:rFonts w:ascii="Arial" w:hAnsi="Arial" w:cs="Arial"/>
          <w:sz w:val="20"/>
          <w:szCs w:val="20"/>
        </w:rPr>
        <w:t xml:space="preserve">The </w:t>
      </w:r>
      <w:r w:rsidR="00EF703C" w:rsidRPr="004D0880">
        <w:rPr>
          <w:rFonts w:ascii="Arial" w:hAnsi="Arial" w:cs="Arial"/>
          <w:sz w:val="20"/>
          <w:szCs w:val="20"/>
        </w:rPr>
        <w:t>P</w:t>
      </w:r>
      <w:r w:rsidR="007217BA" w:rsidRPr="004D0880">
        <w:rPr>
          <w:rFonts w:ascii="Arial" w:hAnsi="Arial" w:cs="Arial"/>
          <w:sz w:val="20"/>
          <w:szCs w:val="20"/>
        </w:rPr>
        <w:t xml:space="preserve">rincipal </w:t>
      </w:r>
      <w:ins w:id="77" w:author="Jiawei Shao" w:date="2022-12-26T17:23:00Z">
        <w:r w:rsidR="00C31452">
          <w:rPr>
            <w:rFonts w:ascii="Arial" w:hAnsi="Arial" w:cs="Arial"/>
            <w:sz w:val="20"/>
            <w:szCs w:val="20"/>
          </w:rPr>
          <w:t>I</w:t>
        </w:r>
      </w:ins>
      <w:del w:id="78" w:author="Jiawei Shao" w:date="2022-12-26T17:23:00Z">
        <w:r w:rsidR="007217BA" w:rsidRPr="004D0880" w:rsidDel="00C31452">
          <w:rPr>
            <w:rFonts w:ascii="Arial" w:hAnsi="Arial" w:cs="Arial"/>
            <w:sz w:val="20"/>
            <w:szCs w:val="20"/>
          </w:rPr>
          <w:delText>i</w:delText>
        </w:r>
      </w:del>
      <w:r w:rsidR="007217BA" w:rsidRPr="004D0880">
        <w:rPr>
          <w:rFonts w:ascii="Arial" w:hAnsi="Arial" w:cs="Arial"/>
          <w:sz w:val="20"/>
          <w:szCs w:val="20"/>
        </w:rPr>
        <w:t xml:space="preserve">nvestigator or another member of the study team will also be asked to sign this informed consent.  </w:t>
      </w:r>
      <w:r w:rsidR="000D1850" w:rsidRPr="004D0880">
        <w:rPr>
          <w:rFonts w:ascii="Arial" w:hAnsi="Arial" w:cs="Arial"/>
          <w:sz w:val="20"/>
          <w:szCs w:val="20"/>
        </w:rPr>
        <w:t xml:space="preserve">You </w:t>
      </w:r>
      <w:r w:rsidR="007217BA" w:rsidRPr="004D0880">
        <w:rPr>
          <w:rFonts w:ascii="Arial" w:hAnsi="Arial" w:cs="Arial"/>
          <w:sz w:val="20"/>
          <w:szCs w:val="20"/>
        </w:rPr>
        <w:t>will be given a copy of the signed consent form to keep.</w:t>
      </w:r>
    </w:p>
    <w:p w14:paraId="6408169E" w14:textId="5794F938" w:rsidR="009706FA" w:rsidDel="00C31452" w:rsidRDefault="00EC6E6A" w:rsidP="009706FA">
      <w:pPr>
        <w:tabs>
          <w:tab w:val="left" w:pos="2940"/>
        </w:tabs>
        <w:contextualSpacing/>
        <w:rPr>
          <w:del w:id="79" w:author="Jiawei Shao" w:date="2022-12-26T17:23:00Z"/>
          <w:rFonts w:ascii="Arial" w:hAnsi="Arial" w:cs="Arial"/>
          <w:sz w:val="20"/>
          <w:szCs w:val="20"/>
        </w:rPr>
      </w:pPr>
      <w:r>
        <w:rPr>
          <w:rFonts w:ascii="Arial" w:hAnsi="Arial" w:cs="Arial"/>
          <w:sz w:val="20"/>
          <w:szCs w:val="20"/>
        </w:rPr>
        <w:tab/>
      </w:r>
    </w:p>
    <w:p w14:paraId="0BFE90A4" w14:textId="7E8502BC" w:rsidR="00016108" w:rsidRPr="004D0880" w:rsidDel="00C31452" w:rsidRDefault="004D0880" w:rsidP="004D0880">
      <w:pPr>
        <w:tabs>
          <w:tab w:val="left" w:pos="2940"/>
        </w:tabs>
        <w:contextualSpacing/>
        <w:rPr>
          <w:del w:id="80" w:author="Jiawei Shao" w:date="2022-12-26T17:23:00Z"/>
          <w:rFonts w:ascii="Arial" w:hAnsi="Arial" w:cs="Arial"/>
          <w:color w:val="0070C0"/>
          <w:sz w:val="20"/>
          <w:szCs w:val="20"/>
        </w:rPr>
      </w:pPr>
      <w:del w:id="81" w:author="Jiawei Shao" w:date="2022-12-26T17:23:00Z">
        <w:r w:rsidRPr="004D0880" w:rsidDel="00C31452">
          <w:rPr>
            <w:rFonts w:ascii="Arial" w:hAnsi="Arial" w:cs="Arial"/>
            <w:b/>
            <w:color w:val="0070C0"/>
            <w:sz w:val="20"/>
            <w:szCs w:val="20"/>
          </w:rPr>
          <w:delText xml:space="preserve">Sponsor </w:delText>
        </w:r>
        <w:r w:rsidR="00896CA8" w:rsidDel="00C31452">
          <w:rPr>
            <w:rFonts w:ascii="Arial" w:hAnsi="Arial" w:cs="Arial"/>
            <w:b/>
            <w:color w:val="0070C0"/>
            <w:sz w:val="20"/>
            <w:szCs w:val="20"/>
          </w:rPr>
          <w:delText>o</w:delText>
        </w:r>
        <w:r w:rsidRPr="004D0880" w:rsidDel="00C31452">
          <w:rPr>
            <w:rFonts w:ascii="Arial" w:hAnsi="Arial" w:cs="Arial"/>
            <w:b/>
            <w:color w:val="0070C0"/>
            <w:sz w:val="20"/>
            <w:szCs w:val="20"/>
          </w:rPr>
          <w:delText xml:space="preserve">f </w:delText>
        </w:r>
        <w:r w:rsidR="00896CA8" w:rsidDel="00C31452">
          <w:rPr>
            <w:rFonts w:ascii="Arial" w:hAnsi="Arial" w:cs="Arial"/>
            <w:b/>
            <w:color w:val="0070C0"/>
            <w:sz w:val="20"/>
            <w:szCs w:val="20"/>
          </w:rPr>
          <w:delText>t</w:delText>
        </w:r>
        <w:r w:rsidRPr="004D0880" w:rsidDel="00C31452">
          <w:rPr>
            <w:rFonts w:ascii="Arial" w:hAnsi="Arial" w:cs="Arial"/>
            <w:b/>
            <w:color w:val="0070C0"/>
            <w:sz w:val="20"/>
            <w:szCs w:val="20"/>
          </w:rPr>
          <w:delText>he Study</w:delText>
        </w:r>
        <w:r w:rsidR="00016108" w:rsidRPr="004D0880" w:rsidDel="00C31452">
          <w:rPr>
            <w:rFonts w:ascii="Arial" w:hAnsi="Arial" w:cs="Arial"/>
            <w:color w:val="0070C0"/>
            <w:sz w:val="20"/>
            <w:szCs w:val="20"/>
          </w:rPr>
          <w:delText>:</w:delText>
        </w:r>
        <w:r w:rsidR="00895818" w:rsidRPr="004D0880" w:rsidDel="00C31452">
          <w:rPr>
            <w:rFonts w:ascii="Arial" w:hAnsi="Arial" w:cs="Arial"/>
            <w:color w:val="0070C0"/>
            <w:sz w:val="20"/>
            <w:szCs w:val="20"/>
          </w:rPr>
          <w:delText xml:space="preserve"> </w:delText>
        </w:r>
        <w:r w:rsidR="00A14796" w:rsidRPr="004D0880" w:rsidDel="00C31452">
          <w:rPr>
            <w:rFonts w:ascii="Arial" w:hAnsi="Arial" w:cs="Arial"/>
            <w:color w:val="0070C0"/>
            <w:sz w:val="20"/>
            <w:szCs w:val="20"/>
          </w:rPr>
          <w:delText>A</w:delText>
        </w:r>
        <w:r w:rsidR="00DF3A5F" w:rsidRPr="004D0880" w:rsidDel="00C31452">
          <w:rPr>
            <w:rFonts w:ascii="Arial" w:hAnsi="Arial" w:cs="Arial"/>
            <w:color w:val="0070C0"/>
            <w:sz w:val="20"/>
            <w:szCs w:val="20"/>
          </w:rPr>
          <w:delText>dd</w:delText>
        </w:r>
        <w:r w:rsidR="00A14796" w:rsidRPr="004D0880" w:rsidDel="00C31452">
          <w:rPr>
            <w:rFonts w:ascii="Arial" w:hAnsi="Arial" w:cs="Arial"/>
            <w:color w:val="0070C0"/>
            <w:sz w:val="20"/>
            <w:szCs w:val="20"/>
          </w:rPr>
          <w:delText xml:space="preserve"> the name of the sponsor of the study here </w:delText>
        </w:r>
        <w:r w:rsidR="00A14796" w:rsidRPr="004D0880" w:rsidDel="00C31452">
          <w:rPr>
            <w:rFonts w:ascii="Arial" w:hAnsi="Arial" w:cs="Arial"/>
            <w:color w:val="0070C0"/>
            <w:sz w:val="20"/>
            <w:szCs w:val="20"/>
            <w:u w:val="single"/>
          </w:rPr>
          <w:delText>only</w:delText>
        </w:r>
        <w:r w:rsidR="00A14796" w:rsidRPr="004D0880" w:rsidDel="00C31452">
          <w:rPr>
            <w:rFonts w:ascii="Arial" w:hAnsi="Arial" w:cs="Arial"/>
            <w:color w:val="0070C0"/>
            <w:sz w:val="20"/>
            <w:szCs w:val="20"/>
          </w:rPr>
          <w:delText xml:space="preserve"> if there is one.</w:delText>
        </w:r>
        <w:r w:rsidR="00EF703C" w:rsidRPr="004D0880" w:rsidDel="00C31452">
          <w:rPr>
            <w:rFonts w:ascii="Arial" w:hAnsi="Arial" w:cs="Arial"/>
            <w:color w:val="0070C0"/>
            <w:sz w:val="20"/>
            <w:szCs w:val="20"/>
          </w:rPr>
          <w:delText xml:space="preserve"> If there is no study sponsor, delete this paragraph.</w:delText>
        </w:r>
      </w:del>
    </w:p>
    <w:p w14:paraId="0D0B940D" w14:textId="77777777" w:rsidR="00A14796" w:rsidRPr="004D0880" w:rsidRDefault="00A14796" w:rsidP="004D0880">
      <w:pPr>
        <w:tabs>
          <w:tab w:val="left" w:pos="2940"/>
        </w:tabs>
        <w:contextualSpacing/>
        <w:rPr>
          <w:rFonts w:ascii="Arial" w:hAnsi="Arial" w:cs="Arial"/>
          <w:color w:val="0070C0"/>
          <w:sz w:val="20"/>
          <w:szCs w:val="20"/>
        </w:rPr>
      </w:pPr>
    </w:p>
    <w:p w14:paraId="163A6BF3" w14:textId="451BA254" w:rsidR="00972DC6" w:rsidRPr="004D0880" w:rsidRDefault="00972DC6" w:rsidP="0034651F">
      <w:pPr>
        <w:tabs>
          <w:tab w:val="left" w:pos="2940"/>
          <w:tab w:val="center" w:pos="4680"/>
          <w:tab w:val="left" w:pos="5085"/>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i</w:t>
      </w:r>
      <w:r w:rsidR="004D0880" w:rsidRPr="004D0880">
        <w:rPr>
          <w:rFonts w:ascii="Arial" w:hAnsi="Arial" w:cs="Arial"/>
          <w:b/>
          <w:sz w:val="20"/>
          <w:szCs w:val="20"/>
        </w:rPr>
        <w:t xml:space="preserve">s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b</w:t>
      </w:r>
      <w:r w:rsidR="004D0880" w:rsidRPr="004D0880">
        <w:rPr>
          <w:rFonts w:ascii="Arial" w:hAnsi="Arial" w:cs="Arial"/>
          <w:b/>
          <w:sz w:val="20"/>
          <w:szCs w:val="20"/>
        </w:rPr>
        <w:t xml:space="preserve">eing </w:t>
      </w:r>
      <w:r w:rsidR="000E2CBC">
        <w:rPr>
          <w:rFonts w:ascii="Arial" w:hAnsi="Arial" w:cs="Arial"/>
          <w:b/>
          <w:sz w:val="20"/>
          <w:szCs w:val="20"/>
        </w:rPr>
        <w:t>d</w:t>
      </w:r>
      <w:r w:rsidR="004D0880" w:rsidRPr="004D0880">
        <w:rPr>
          <w:rFonts w:ascii="Arial" w:hAnsi="Arial" w:cs="Arial"/>
          <w:b/>
          <w:sz w:val="20"/>
          <w:szCs w:val="20"/>
        </w:rPr>
        <w:t>one</w:t>
      </w:r>
      <w:r w:rsidR="00970C6B" w:rsidRPr="004D0880">
        <w:rPr>
          <w:rFonts w:ascii="Arial" w:hAnsi="Arial" w:cs="Arial"/>
          <w:b/>
          <w:sz w:val="20"/>
          <w:szCs w:val="20"/>
        </w:rPr>
        <w:t>?</w:t>
      </w:r>
      <w:r w:rsidR="0034651F">
        <w:rPr>
          <w:rFonts w:ascii="Arial" w:hAnsi="Arial" w:cs="Arial"/>
          <w:b/>
          <w:sz w:val="20"/>
          <w:szCs w:val="20"/>
        </w:rPr>
        <w:tab/>
      </w:r>
      <w:r w:rsidR="0034651F">
        <w:rPr>
          <w:rFonts w:ascii="Arial" w:hAnsi="Arial" w:cs="Arial"/>
          <w:b/>
          <w:sz w:val="20"/>
          <w:szCs w:val="20"/>
        </w:rPr>
        <w:tab/>
      </w:r>
    </w:p>
    <w:p w14:paraId="73999814" w14:textId="408D4710" w:rsidR="0090182B" w:rsidRPr="0090182B" w:rsidRDefault="0090182B" w:rsidP="0090182B">
      <w:pPr>
        <w:tabs>
          <w:tab w:val="left" w:pos="2940"/>
          <w:tab w:val="center" w:pos="4680"/>
          <w:tab w:val="left" w:pos="5085"/>
        </w:tabs>
        <w:contextualSpacing/>
        <w:rPr>
          <w:ins w:id="82" w:author="Jiawei Shao" w:date="2022-12-26T17:42:00Z"/>
          <w:rFonts w:ascii="Arial" w:hAnsi="Arial" w:cs="Arial"/>
          <w:sz w:val="20"/>
          <w:szCs w:val="20"/>
          <w:rPrChange w:id="83" w:author="Jiawei Shao" w:date="2022-12-26T17:43:00Z">
            <w:rPr>
              <w:ins w:id="84" w:author="Jiawei Shao" w:date="2022-12-26T17:42:00Z"/>
              <w:rFonts w:ascii="Arial" w:hAnsi="Arial" w:cs="Arial"/>
              <w:color w:val="0070C0"/>
              <w:sz w:val="20"/>
              <w:szCs w:val="20"/>
            </w:rPr>
          </w:rPrChange>
        </w:rPr>
      </w:pPr>
      <w:ins w:id="85" w:author="Jiawei Shao" w:date="2022-12-26T17:42:00Z">
        <w:r w:rsidRPr="0090182B">
          <w:rPr>
            <w:rFonts w:ascii="Arial" w:hAnsi="Arial" w:cs="Arial"/>
            <w:sz w:val="20"/>
            <w:szCs w:val="20"/>
            <w:rPrChange w:id="86" w:author="Jiawei Shao" w:date="2022-12-26T17:43:00Z">
              <w:rPr>
                <w:rFonts w:ascii="Arial" w:hAnsi="Arial" w:cs="Arial"/>
                <w:color w:val="0070C0"/>
                <w:sz w:val="20"/>
                <w:szCs w:val="20"/>
              </w:rPr>
            </w:rPrChange>
          </w:rPr>
          <w:t xml:space="preserve">This is </w:t>
        </w:r>
        <w:r w:rsidRPr="0090182B">
          <w:rPr>
            <w:rFonts w:ascii="Arial" w:hAnsi="Arial" w:cs="Arial"/>
            <w:sz w:val="20"/>
            <w:szCs w:val="20"/>
            <w:rPrChange w:id="87" w:author="Jiawei Shao" w:date="2022-12-26T17:43:00Z">
              <w:rPr>
                <w:rFonts w:ascii="Arial" w:hAnsi="Arial" w:cs="Arial"/>
                <w:color w:val="0070C0"/>
                <w:sz w:val="20"/>
                <w:szCs w:val="20"/>
              </w:rPr>
            </w:rPrChange>
          </w:rPr>
          <w:t>linguistic research</w:t>
        </w:r>
        <w:r w:rsidRPr="0090182B">
          <w:rPr>
            <w:rFonts w:ascii="Arial" w:hAnsi="Arial" w:cs="Arial"/>
            <w:sz w:val="20"/>
            <w:szCs w:val="20"/>
            <w:rPrChange w:id="88" w:author="Jiawei Shao" w:date="2022-12-26T17:43:00Z">
              <w:rPr>
                <w:rFonts w:ascii="Arial" w:hAnsi="Arial" w:cs="Arial"/>
                <w:color w:val="0070C0"/>
                <w:sz w:val="20"/>
                <w:szCs w:val="20"/>
              </w:rPr>
            </w:rPrChange>
          </w:rPr>
          <w:t xml:space="preserve"> on bilingualism. The purpose of this study is to understand how English speakers learn and use Spanish </w:t>
        </w:r>
        <w:r w:rsidRPr="0090182B">
          <w:rPr>
            <w:rFonts w:ascii="Arial" w:hAnsi="Arial" w:cs="Arial"/>
            <w:sz w:val="20"/>
            <w:szCs w:val="20"/>
            <w:rPrChange w:id="89" w:author="Jiawei Shao" w:date="2022-12-26T17:43:00Z">
              <w:rPr>
                <w:rFonts w:ascii="Arial" w:hAnsi="Arial" w:cs="Arial"/>
                <w:color w:val="0070C0"/>
                <w:sz w:val="20"/>
                <w:szCs w:val="20"/>
              </w:rPr>
            </w:rPrChange>
          </w:rPr>
          <w:t>in rea</w:t>
        </w:r>
      </w:ins>
      <w:ins w:id="90" w:author="Jiawei Shao" w:date="2022-12-26T17:43:00Z">
        <w:r w:rsidRPr="0090182B">
          <w:rPr>
            <w:rFonts w:ascii="Arial" w:hAnsi="Arial" w:cs="Arial"/>
            <w:sz w:val="20"/>
            <w:szCs w:val="20"/>
            <w:rPrChange w:id="91" w:author="Jiawei Shao" w:date="2022-12-26T17:43:00Z">
              <w:rPr>
                <w:rFonts w:ascii="Arial" w:hAnsi="Arial" w:cs="Arial"/>
                <w:color w:val="0070C0"/>
                <w:sz w:val="20"/>
                <w:szCs w:val="20"/>
              </w:rPr>
            </w:rPrChange>
          </w:rPr>
          <w:t>l-life situation.</w:t>
        </w:r>
      </w:ins>
    </w:p>
    <w:p w14:paraId="4ABE16C3" w14:textId="72C11042" w:rsidR="00972DC6" w:rsidRPr="004D0880" w:rsidDel="0090182B" w:rsidRDefault="00852CC4" w:rsidP="004D0880">
      <w:pPr>
        <w:tabs>
          <w:tab w:val="left" w:pos="2940"/>
        </w:tabs>
        <w:contextualSpacing/>
        <w:rPr>
          <w:del w:id="92" w:author="Jiawei Shao" w:date="2022-12-26T17:42:00Z"/>
          <w:rFonts w:ascii="Arial" w:hAnsi="Arial" w:cs="Arial"/>
          <w:color w:val="0070C0"/>
          <w:sz w:val="20"/>
          <w:szCs w:val="20"/>
        </w:rPr>
      </w:pPr>
      <w:del w:id="93" w:author="Jiawei Shao" w:date="2022-12-26T17:42:00Z">
        <w:r w:rsidRPr="004D0880" w:rsidDel="0090182B">
          <w:rPr>
            <w:rFonts w:ascii="Arial" w:hAnsi="Arial" w:cs="Arial"/>
            <w:color w:val="0070C0"/>
            <w:sz w:val="20"/>
            <w:szCs w:val="20"/>
          </w:rPr>
          <w:delText>Explain the purpose of the study</w:delText>
        </w:r>
        <w:r w:rsidR="00EF703C" w:rsidRPr="004D0880" w:rsidDel="0090182B">
          <w:rPr>
            <w:rFonts w:ascii="Arial" w:hAnsi="Arial" w:cs="Arial"/>
            <w:color w:val="0070C0"/>
            <w:sz w:val="20"/>
            <w:szCs w:val="20"/>
          </w:rPr>
          <w:delText xml:space="preserve"> in lay language; avoid scientific terms.</w:delText>
        </w:r>
        <w:r w:rsidRPr="004D0880" w:rsidDel="0090182B">
          <w:rPr>
            <w:rFonts w:ascii="Arial" w:hAnsi="Arial" w:cs="Arial"/>
            <w:color w:val="0070C0"/>
            <w:sz w:val="20"/>
            <w:szCs w:val="20"/>
          </w:rPr>
          <w:delText xml:space="preserve">  </w:delText>
        </w:r>
      </w:del>
    </w:p>
    <w:p w14:paraId="0E27B00A" w14:textId="77777777" w:rsidR="00FC7A72" w:rsidRPr="004D0880" w:rsidRDefault="00FC7A72" w:rsidP="004D0880">
      <w:pPr>
        <w:tabs>
          <w:tab w:val="left" w:pos="2940"/>
        </w:tabs>
        <w:contextualSpacing/>
        <w:rPr>
          <w:rFonts w:ascii="Arial" w:hAnsi="Arial" w:cs="Arial"/>
          <w:color w:val="0070C0"/>
          <w:sz w:val="20"/>
          <w:szCs w:val="20"/>
        </w:rPr>
      </w:pPr>
    </w:p>
    <w:p w14:paraId="637CB271" w14:textId="1E382816" w:rsidR="00FC28F3" w:rsidRPr="004D0880" w:rsidRDefault="00FC28F3" w:rsidP="004D0880">
      <w:pPr>
        <w:tabs>
          <w:tab w:val="left" w:pos="2940"/>
        </w:tabs>
        <w:contextualSpacing/>
        <w:rPr>
          <w:rFonts w:ascii="Arial" w:hAnsi="Arial" w:cs="Arial"/>
          <w:b/>
          <w:sz w:val="20"/>
          <w:szCs w:val="20"/>
        </w:rPr>
      </w:pPr>
      <w:r w:rsidRPr="004D0880">
        <w:rPr>
          <w:rFonts w:ascii="Arial" w:hAnsi="Arial" w:cs="Arial"/>
          <w:b/>
          <w:sz w:val="20"/>
          <w:szCs w:val="20"/>
        </w:rPr>
        <w:t xml:space="preserve">Who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w</w:t>
      </w:r>
      <w:r w:rsidR="004D0880" w:rsidRPr="004D0880">
        <w:rPr>
          <w:rFonts w:ascii="Arial" w:hAnsi="Arial" w:cs="Arial"/>
          <w:b/>
          <w:sz w:val="20"/>
          <w:szCs w:val="20"/>
        </w:rPr>
        <w:t xml:space="preserve">ho </w:t>
      </w:r>
      <w:r w:rsidR="000E2CBC">
        <w:rPr>
          <w:rFonts w:ascii="Arial" w:hAnsi="Arial" w:cs="Arial"/>
          <w:b/>
          <w:sz w:val="20"/>
          <w:szCs w:val="20"/>
        </w:rPr>
        <w:t>m</w:t>
      </w:r>
      <w:r w:rsidR="004D0880" w:rsidRPr="004D0880">
        <w:rPr>
          <w:rFonts w:ascii="Arial" w:hAnsi="Arial" w:cs="Arial"/>
          <w:b/>
          <w:sz w:val="20"/>
          <w:szCs w:val="20"/>
        </w:rPr>
        <w:t xml:space="preserve">ay </w:t>
      </w:r>
      <w:r w:rsidR="000E2CBC">
        <w:rPr>
          <w:rFonts w:ascii="Arial" w:hAnsi="Arial" w:cs="Arial"/>
          <w:b/>
          <w:sz w:val="20"/>
          <w:szCs w:val="20"/>
        </w:rPr>
        <w:t>n</w:t>
      </w:r>
      <w:r w:rsidR="004D0880" w:rsidRPr="004D0880">
        <w:rPr>
          <w:rFonts w:ascii="Arial" w:hAnsi="Arial" w:cs="Arial"/>
          <w:b/>
          <w:sz w:val="20"/>
          <w:szCs w:val="20"/>
        </w:rPr>
        <w:t>ot</w:t>
      </w:r>
      <w:r w:rsidRPr="004D0880">
        <w:rPr>
          <w:rFonts w:ascii="Arial" w:hAnsi="Arial" w:cs="Arial"/>
          <w:b/>
          <w:sz w:val="20"/>
          <w:szCs w:val="20"/>
        </w:rPr>
        <w:t>?</w:t>
      </w:r>
    </w:p>
    <w:p w14:paraId="3E3CF8E6" w14:textId="711EDA93" w:rsidR="00FC28F3" w:rsidDel="0090182B" w:rsidRDefault="0090182B" w:rsidP="004D0880">
      <w:pPr>
        <w:tabs>
          <w:tab w:val="left" w:pos="2940"/>
        </w:tabs>
        <w:contextualSpacing/>
        <w:rPr>
          <w:del w:id="94" w:author="Jiawei Shao" w:date="2022-12-26T17:43:00Z"/>
          <w:rFonts w:ascii="Arial" w:hAnsi="Arial" w:cs="Arial"/>
          <w:color w:val="0070C0"/>
          <w:sz w:val="20"/>
          <w:szCs w:val="20"/>
        </w:rPr>
      </w:pPr>
      <w:ins w:id="95" w:author="Jiawei Shao" w:date="2022-12-26T17:43:00Z">
        <w:r w:rsidRPr="0090182B">
          <w:rPr>
            <w:rFonts w:ascii="Arial" w:hAnsi="Arial" w:cs="Arial"/>
            <w:sz w:val="20"/>
            <w:szCs w:val="20"/>
            <w:rPrChange w:id="96" w:author="Jiawei Shao" w:date="2022-12-26T17:43:00Z">
              <w:rPr>
                <w:rFonts w:ascii="Arial" w:hAnsi="Arial" w:cs="Arial"/>
                <w:color w:val="0070C0"/>
                <w:sz w:val="20"/>
                <w:szCs w:val="20"/>
              </w:rPr>
            </w:rPrChange>
          </w:rPr>
          <w:t>English speaker</w:t>
        </w:r>
      </w:ins>
      <w:ins w:id="97" w:author="Jiawei Shao" w:date="2022-12-26T17:44:00Z">
        <w:r>
          <w:rPr>
            <w:rFonts w:ascii="Arial" w:hAnsi="Arial" w:cs="Arial"/>
            <w:sz w:val="20"/>
            <w:szCs w:val="20"/>
          </w:rPr>
          <w:t>s who know</w:t>
        </w:r>
      </w:ins>
      <w:ins w:id="98" w:author="Jiawei Shao" w:date="2022-12-26T17:43:00Z">
        <w:r w:rsidRPr="0090182B">
          <w:rPr>
            <w:rFonts w:ascii="Arial" w:hAnsi="Arial" w:cs="Arial"/>
            <w:sz w:val="20"/>
            <w:szCs w:val="20"/>
            <w:rPrChange w:id="99" w:author="Jiawei Shao" w:date="2022-12-26T17:43:00Z">
              <w:rPr>
                <w:rFonts w:ascii="Arial" w:hAnsi="Arial" w:cs="Arial"/>
                <w:color w:val="0070C0"/>
                <w:sz w:val="20"/>
                <w:szCs w:val="20"/>
              </w:rPr>
            </w:rPrChange>
          </w:rPr>
          <w:t xml:space="preserve"> Spanish and </w:t>
        </w:r>
      </w:ins>
      <w:ins w:id="100" w:author="Jiawei Shao" w:date="2022-12-26T17:44:00Z">
        <w:r>
          <w:rPr>
            <w:rFonts w:ascii="Arial" w:hAnsi="Arial" w:cs="Arial"/>
            <w:sz w:val="20"/>
            <w:szCs w:val="20"/>
          </w:rPr>
          <w:t xml:space="preserve">use Spanish and don’t have hearing or visual impairment that can </w:t>
        </w:r>
      </w:ins>
      <w:ins w:id="101" w:author="Jiawei Shao" w:date="2022-12-26T17:45:00Z">
        <w:r>
          <w:rPr>
            <w:rFonts w:ascii="Arial" w:hAnsi="Arial" w:cs="Arial"/>
            <w:sz w:val="20"/>
            <w:szCs w:val="20"/>
          </w:rPr>
          <w:t>cause difficulty in finishing audio-visual tasks are eligible for this study.</w:t>
        </w:r>
      </w:ins>
      <w:del w:id="102" w:author="Jiawei Shao" w:date="2022-12-26T17:43:00Z">
        <w:r w:rsidR="00FC28F3" w:rsidRPr="004D0880" w:rsidDel="0090182B">
          <w:rPr>
            <w:rFonts w:ascii="Arial" w:hAnsi="Arial" w:cs="Arial"/>
            <w:color w:val="0070C0"/>
            <w:sz w:val="20"/>
            <w:szCs w:val="20"/>
          </w:rPr>
          <w:delText xml:space="preserve">Clearly describe inclusion and exclusion criteria.  Use </w:delText>
        </w:r>
        <w:r w:rsidR="00FC28F3" w:rsidRPr="004D0880" w:rsidDel="0090182B">
          <w:rPr>
            <w:rFonts w:ascii="Arial" w:hAnsi="Arial" w:cs="Arial"/>
            <w:color w:val="0070C0"/>
            <w:sz w:val="20"/>
            <w:szCs w:val="20"/>
            <w:u w:val="single"/>
          </w:rPr>
          <w:delText>lay</w:delText>
        </w:r>
        <w:r w:rsidR="00FC28F3" w:rsidRPr="004D0880" w:rsidDel="0090182B">
          <w:rPr>
            <w:rFonts w:ascii="Arial" w:hAnsi="Arial" w:cs="Arial"/>
            <w:color w:val="0070C0"/>
            <w:sz w:val="20"/>
            <w:szCs w:val="20"/>
          </w:rPr>
          <w:delText xml:space="preserve"> language; avoid scientific terms.</w:delText>
        </w:r>
      </w:del>
    </w:p>
    <w:p w14:paraId="2E4FB214" w14:textId="77777777" w:rsidR="0090182B" w:rsidRPr="004D0880" w:rsidRDefault="0090182B" w:rsidP="004D0880">
      <w:pPr>
        <w:tabs>
          <w:tab w:val="left" w:pos="2940"/>
        </w:tabs>
        <w:contextualSpacing/>
        <w:rPr>
          <w:ins w:id="103" w:author="Jiawei Shao" w:date="2022-12-26T17:43:00Z"/>
          <w:rFonts w:ascii="Arial" w:hAnsi="Arial" w:cs="Arial"/>
          <w:color w:val="0070C0"/>
          <w:sz w:val="20"/>
          <w:szCs w:val="20"/>
        </w:rPr>
      </w:pPr>
    </w:p>
    <w:p w14:paraId="60061E4C" w14:textId="77777777" w:rsidR="001A3654" w:rsidRPr="004D0880" w:rsidRDefault="001A3654" w:rsidP="004D0880">
      <w:pPr>
        <w:tabs>
          <w:tab w:val="left" w:pos="2940"/>
        </w:tabs>
        <w:contextualSpacing/>
        <w:rPr>
          <w:rFonts w:ascii="Arial" w:hAnsi="Arial" w:cs="Arial"/>
          <w:b/>
          <w:sz w:val="20"/>
          <w:szCs w:val="20"/>
        </w:rPr>
      </w:pPr>
    </w:p>
    <w:p w14:paraId="670ECAC4" w14:textId="4AD944EC"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Why </w:t>
      </w:r>
      <w:r w:rsidR="000E2CBC">
        <w:rPr>
          <w:rFonts w:ascii="Arial" w:hAnsi="Arial" w:cs="Arial"/>
          <w:b/>
          <w:sz w:val="20"/>
          <w:szCs w:val="20"/>
        </w:rPr>
        <w:t>h</w:t>
      </w:r>
      <w:r w:rsidR="004D0880" w:rsidRPr="004D0880">
        <w:rPr>
          <w:rFonts w:ascii="Arial" w:hAnsi="Arial" w:cs="Arial"/>
          <w:b/>
          <w:sz w:val="20"/>
          <w:szCs w:val="20"/>
        </w:rPr>
        <w:t xml:space="preserve">ave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b</w:t>
      </w:r>
      <w:r w:rsidR="004D0880" w:rsidRPr="004D0880">
        <w:rPr>
          <w:rFonts w:ascii="Arial" w:hAnsi="Arial" w:cs="Arial"/>
          <w:b/>
          <w:sz w:val="20"/>
          <w:szCs w:val="20"/>
        </w:rPr>
        <w:t xml:space="preserve">een </w:t>
      </w:r>
      <w:r w:rsidR="000E2CBC">
        <w:rPr>
          <w:rFonts w:ascii="Arial" w:hAnsi="Arial" w:cs="Arial"/>
          <w:b/>
          <w:sz w:val="20"/>
          <w:szCs w:val="20"/>
        </w:rPr>
        <w:t>a</w:t>
      </w:r>
      <w:r w:rsidR="004D0880" w:rsidRPr="004D0880">
        <w:rPr>
          <w:rFonts w:ascii="Arial" w:hAnsi="Arial" w:cs="Arial"/>
          <w:b/>
          <w:sz w:val="20"/>
          <w:szCs w:val="20"/>
        </w:rPr>
        <w:t xml:space="preserve">sked </w:t>
      </w:r>
      <w:r w:rsidR="000E2CBC">
        <w:rPr>
          <w:rFonts w:ascii="Arial" w:hAnsi="Arial" w:cs="Arial"/>
          <w:b/>
          <w:sz w:val="20"/>
          <w:szCs w:val="20"/>
        </w:rPr>
        <w:t>t</w:t>
      </w:r>
      <w:r w:rsidR="004D0880" w:rsidRPr="004D0880">
        <w:rPr>
          <w:rFonts w:ascii="Arial" w:hAnsi="Arial" w:cs="Arial"/>
          <w:b/>
          <w:sz w:val="20"/>
          <w:szCs w:val="20"/>
        </w:rPr>
        <w:t xml:space="preserve">o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 xml:space="preserve">art </w:t>
      </w:r>
      <w:r w:rsidR="000E2CBC">
        <w:rPr>
          <w:rFonts w:ascii="Arial" w:hAnsi="Arial" w:cs="Arial"/>
          <w:b/>
          <w:sz w:val="20"/>
          <w:szCs w:val="20"/>
        </w:rPr>
        <w:t>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tudy</w:t>
      </w:r>
      <w:r w:rsidRPr="004D0880">
        <w:rPr>
          <w:rFonts w:ascii="Arial" w:hAnsi="Arial" w:cs="Arial"/>
          <w:b/>
          <w:sz w:val="20"/>
          <w:szCs w:val="20"/>
        </w:rPr>
        <w:t>?</w:t>
      </w:r>
    </w:p>
    <w:p w14:paraId="26E38EF2" w14:textId="0423A979" w:rsidR="00970C6B" w:rsidRPr="0090182B" w:rsidRDefault="0090182B" w:rsidP="004D0880">
      <w:pPr>
        <w:tabs>
          <w:tab w:val="left" w:pos="2940"/>
        </w:tabs>
        <w:contextualSpacing/>
        <w:rPr>
          <w:rFonts w:ascii="Arial" w:hAnsi="Arial" w:cs="Arial"/>
          <w:sz w:val="20"/>
          <w:szCs w:val="20"/>
          <w:rPrChange w:id="104" w:author="Jiawei Shao" w:date="2022-12-26T17:48:00Z">
            <w:rPr>
              <w:rFonts w:ascii="Arial" w:hAnsi="Arial" w:cs="Arial"/>
              <w:color w:val="0070C0"/>
              <w:sz w:val="20"/>
              <w:szCs w:val="20"/>
            </w:rPr>
          </w:rPrChange>
        </w:rPr>
      </w:pPr>
      <w:ins w:id="105" w:author="Jiawei Shao" w:date="2022-12-26T17:45:00Z">
        <w:r w:rsidRPr="0090182B">
          <w:rPr>
            <w:rFonts w:ascii="Arial" w:hAnsi="Arial" w:cs="Arial"/>
            <w:sz w:val="20"/>
            <w:szCs w:val="20"/>
            <w:rPrChange w:id="106" w:author="Jiawei Shao" w:date="2022-12-26T17:48:00Z">
              <w:rPr>
                <w:rFonts w:ascii="Arial" w:hAnsi="Arial" w:cs="Arial"/>
                <w:color w:val="0070C0"/>
                <w:sz w:val="20"/>
                <w:szCs w:val="20"/>
              </w:rPr>
            </w:rPrChange>
          </w:rPr>
          <w:t xml:space="preserve">You are an English speaker and you also </w:t>
        </w:r>
      </w:ins>
      <w:ins w:id="107" w:author="Jiawei Shao" w:date="2022-12-26T17:46:00Z">
        <w:r w:rsidRPr="0090182B">
          <w:rPr>
            <w:rFonts w:ascii="Arial" w:hAnsi="Arial" w:cs="Arial"/>
            <w:sz w:val="20"/>
            <w:szCs w:val="20"/>
            <w:rPrChange w:id="108" w:author="Jiawei Shao" w:date="2022-12-26T17:48:00Z">
              <w:rPr>
                <w:rFonts w:ascii="Arial" w:hAnsi="Arial" w:cs="Arial"/>
                <w:color w:val="0070C0"/>
                <w:sz w:val="20"/>
                <w:szCs w:val="20"/>
              </w:rPr>
            </w:rPrChange>
          </w:rPr>
          <w:t>have learnt Spanish and/or are able to use Spanish in daily life, thus your language background will meet the needs of current study</w:t>
        </w:r>
      </w:ins>
      <w:ins w:id="109" w:author="Jiawei Shao" w:date="2022-12-26T17:47:00Z">
        <w:r w:rsidRPr="0090182B">
          <w:rPr>
            <w:rFonts w:ascii="Arial" w:hAnsi="Arial" w:cs="Arial"/>
            <w:sz w:val="20"/>
            <w:szCs w:val="20"/>
            <w:rPrChange w:id="110" w:author="Jiawei Shao" w:date="2022-12-26T17:48:00Z">
              <w:rPr>
                <w:rFonts w:ascii="Arial" w:hAnsi="Arial" w:cs="Arial"/>
                <w:color w:val="0070C0"/>
                <w:sz w:val="20"/>
                <w:szCs w:val="20"/>
              </w:rPr>
            </w:rPrChange>
          </w:rPr>
          <w:t>. By participating this study you will help us obtain a better understanding on how English speaker learn and use Spanish in real-life situation.</w:t>
        </w:r>
      </w:ins>
      <w:del w:id="111" w:author="Jiawei Shao" w:date="2022-12-26T17:47:00Z">
        <w:r w:rsidR="00852CC4" w:rsidRPr="0090182B" w:rsidDel="0090182B">
          <w:rPr>
            <w:rFonts w:ascii="Arial" w:hAnsi="Arial" w:cs="Arial"/>
            <w:sz w:val="20"/>
            <w:szCs w:val="20"/>
            <w:rPrChange w:id="112" w:author="Jiawei Shao" w:date="2022-12-26T17:48:00Z">
              <w:rPr>
                <w:rFonts w:ascii="Arial" w:hAnsi="Arial" w:cs="Arial"/>
                <w:color w:val="0070C0"/>
                <w:sz w:val="20"/>
                <w:szCs w:val="20"/>
              </w:rPr>
            </w:rPrChange>
          </w:rPr>
          <w:delText xml:space="preserve">Explain in </w:delText>
        </w:r>
        <w:r w:rsidR="00852CC4" w:rsidRPr="0090182B" w:rsidDel="0090182B">
          <w:rPr>
            <w:rFonts w:ascii="Arial" w:hAnsi="Arial" w:cs="Arial"/>
            <w:sz w:val="20"/>
            <w:szCs w:val="20"/>
            <w:u w:val="single"/>
            <w:rPrChange w:id="113" w:author="Jiawei Shao" w:date="2022-12-26T17:48:00Z">
              <w:rPr>
                <w:rFonts w:ascii="Arial" w:hAnsi="Arial" w:cs="Arial"/>
                <w:color w:val="0070C0"/>
                <w:sz w:val="20"/>
                <w:szCs w:val="20"/>
                <w:u w:val="single"/>
              </w:rPr>
            </w:rPrChange>
          </w:rPr>
          <w:delText>lay</w:delText>
        </w:r>
        <w:r w:rsidR="00852CC4" w:rsidRPr="0090182B" w:rsidDel="0090182B">
          <w:rPr>
            <w:rFonts w:ascii="Arial" w:hAnsi="Arial" w:cs="Arial"/>
            <w:sz w:val="20"/>
            <w:szCs w:val="20"/>
            <w:rPrChange w:id="114" w:author="Jiawei Shao" w:date="2022-12-26T17:48:00Z">
              <w:rPr>
                <w:rFonts w:ascii="Arial" w:hAnsi="Arial" w:cs="Arial"/>
                <w:color w:val="0070C0"/>
                <w:sz w:val="20"/>
                <w:szCs w:val="20"/>
              </w:rPr>
            </w:rPrChange>
          </w:rPr>
          <w:delText xml:space="preserve"> language why the </w:delText>
        </w:r>
        <w:r w:rsidR="00735FE4" w:rsidRPr="0090182B" w:rsidDel="0090182B">
          <w:rPr>
            <w:rFonts w:ascii="Arial" w:hAnsi="Arial" w:cs="Arial"/>
            <w:sz w:val="20"/>
            <w:szCs w:val="20"/>
            <w:rPrChange w:id="115" w:author="Jiawei Shao" w:date="2022-12-26T17:48:00Z">
              <w:rPr>
                <w:rFonts w:ascii="Arial" w:hAnsi="Arial" w:cs="Arial"/>
                <w:color w:val="0070C0"/>
                <w:sz w:val="20"/>
                <w:szCs w:val="20"/>
              </w:rPr>
            </w:rPrChange>
          </w:rPr>
          <w:delText>individual</w:delText>
        </w:r>
        <w:r w:rsidR="00852CC4" w:rsidRPr="0090182B" w:rsidDel="0090182B">
          <w:rPr>
            <w:rFonts w:ascii="Arial" w:hAnsi="Arial" w:cs="Arial"/>
            <w:sz w:val="20"/>
            <w:szCs w:val="20"/>
            <w:rPrChange w:id="116" w:author="Jiawei Shao" w:date="2022-12-26T17:48:00Z">
              <w:rPr>
                <w:rFonts w:ascii="Arial" w:hAnsi="Arial" w:cs="Arial"/>
                <w:color w:val="0070C0"/>
                <w:sz w:val="20"/>
                <w:szCs w:val="20"/>
              </w:rPr>
            </w:rPrChange>
          </w:rPr>
          <w:delText xml:space="preserve"> is being invited to take part in the study. </w:delText>
        </w:r>
      </w:del>
      <w:r w:rsidR="00852CC4" w:rsidRPr="0090182B">
        <w:rPr>
          <w:rFonts w:ascii="Arial" w:hAnsi="Arial" w:cs="Arial"/>
          <w:sz w:val="20"/>
          <w:szCs w:val="20"/>
          <w:rPrChange w:id="117" w:author="Jiawei Shao" w:date="2022-12-26T17:48:00Z">
            <w:rPr>
              <w:rFonts w:ascii="Arial" w:hAnsi="Arial" w:cs="Arial"/>
              <w:color w:val="0070C0"/>
              <w:sz w:val="20"/>
              <w:szCs w:val="20"/>
            </w:rPr>
          </w:rPrChange>
        </w:rPr>
        <w:t xml:space="preserve"> </w:t>
      </w:r>
    </w:p>
    <w:p w14:paraId="44EAFD9C" w14:textId="77777777" w:rsidR="00FC7A72" w:rsidRPr="004D0880" w:rsidRDefault="00FC7A72" w:rsidP="004D0880">
      <w:pPr>
        <w:tabs>
          <w:tab w:val="left" w:pos="2940"/>
        </w:tabs>
        <w:contextualSpacing/>
        <w:rPr>
          <w:rFonts w:ascii="Arial" w:hAnsi="Arial" w:cs="Arial"/>
          <w:b/>
          <w:sz w:val="20"/>
          <w:szCs w:val="20"/>
        </w:rPr>
      </w:pPr>
    </w:p>
    <w:p w14:paraId="413F30B1" w14:textId="5F350E29"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t xml:space="preserve">How </w:t>
      </w:r>
      <w:r w:rsidR="000E2CBC">
        <w:rPr>
          <w:rFonts w:ascii="Arial" w:hAnsi="Arial" w:cs="Arial"/>
          <w:b/>
          <w:sz w:val="20"/>
          <w:szCs w:val="20"/>
        </w:rPr>
        <w:t>l</w:t>
      </w:r>
      <w:r w:rsidR="004D0880" w:rsidRPr="004D0880">
        <w:rPr>
          <w:rFonts w:ascii="Arial" w:hAnsi="Arial" w:cs="Arial"/>
          <w:b/>
          <w:sz w:val="20"/>
          <w:szCs w:val="20"/>
        </w:rPr>
        <w:t xml:space="preserve">ong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s</w:t>
      </w:r>
      <w:r w:rsidR="004D0880" w:rsidRPr="004D0880">
        <w:rPr>
          <w:rFonts w:ascii="Arial" w:hAnsi="Arial" w:cs="Arial"/>
          <w:b/>
          <w:sz w:val="20"/>
          <w:szCs w:val="20"/>
        </w:rPr>
        <w:t xml:space="preserve">tudy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a</w:t>
      </w:r>
      <w:r w:rsidR="004D0880" w:rsidRPr="004D0880">
        <w:rPr>
          <w:rFonts w:ascii="Arial" w:hAnsi="Arial" w:cs="Arial"/>
          <w:b/>
          <w:sz w:val="20"/>
          <w:szCs w:val="20"/>
        </w:rPr>
        <w:t xml:space="preserve">nd </w:t>
      </w:r>
      <w:r w:rsidR="000E2CBC">
        <w:rPr>
          <w:rFonts w:ascii="Arial" w:hAnsi="Arial" w:cs="Arial"/>
          <w:b/>
          <w:sz w:val="20"/>
          <w:szCs w:val="20"/>
        </w:rPr>
        <w:t>h</w:t>
      </w:r>
      <w:r w:rsidR="004D0880" w:rsidRPr="004D0880">
        <w:rPr>
          <w:rFonts w:ascii="Arial" w:hAnsi="Arial" w:cs="Arial"/>
          <w:b/>
          <w:sz w:val="20"/>
          <w:szCs w:val="20"/>
        </w:rPr>
        <w:t xml:space="preserve">ow </w:t>
      </w:r>
      <w:r w:rsidR="000E2CBC">
        <w:rPr>
          <w:rFonts w:ascii="Arial" w:hAnsi="Arial" w:cs="Arial"/>
          <w:b/>
          <w:sz w:val="20"/>
          <w:szCs w:val="20"/>
        </w:rPr>
        <w:t>m</w:t>
      </w:r>
      <w:r w:rsidR="004D0880" w:rsidRPr="004D0880">
        <w:rPr>
          <w:rFonts w:ascii="Arial" w:hAnsi="Arial" w:cs="Arial"/>
          <w:b/>
          <w:sz w:val="20"/>
          <w:szCs w:val="20"/>
        </w:rPr>
        <w:t xml:space="preserve">any </w:t>
      </w:r>
      <w:r w:rsidR="000E2CBC">
        <w:rPr>
          <w:rFonts w:ascii="Arial" w:hAnsi="Arial" w:cs="Arial"/>
          <w:b/>
          <w:sz w:val="20"/>
          <w:szCs w:val="20"/>
        </w:rPr>
        <w:t>s</w:t>
      </w:r>
      <w:r w:rsidR="004D0880" w:rsidRPr="004D0880">
        <w:rPr>
          <w:rFonts w:ascii="Arial" w:hAnsi="Arial" w:cs="Arial"/>
          <w:b/>
          <w:sz w:val="20"/>
          <w:szCs w:val="20"/>
        </w:rPr>
        <w:t xml:space="preserve">ubjects </w:t>
      </w:r>
      <w:r w:rsidR="000E2CBC">
        <w:rPr>
          <w:rFonts w:ascii="Arial" w:hAnsi="Arial" w:cs="Arial"/>
          <w:b/>
          <w:sz w:val="20"/>
          <w:szCs w:val="20"/>
        </w:rPr>
        <w:t>w</w:t>
      </w:r>
      <w:r w:rsidR="004D0880" w:rsidRPr="004D0880">
        <w:rPr>
          <w:rFonts w:ascii="Arial" w:hAnsi="Arial" w:cs="Arial"/>
          <w:b/>
          <w:sz w:val="20"/>
          <w:szCs w:val="20"/>
        </w:rPr>
        <w:t xml:space="preserve">ill </w:t>
      </w:r>
      <w:r w:rsidR="000E2CBC">
        <w:rPr>
          <w:rFonts w:ascii="Arial" w:hAnsi="Arial" w:cs="Arial"/>
          <w:b/>
          <w:sz w:val="20"/>
          <w:szCs w:val="20"/>
        </w:rPr>
        <w:t>t</w:t>
      </w:r>
      <w:r w:rsidR="004D0880" w:rsidRPr="004D0880">
        <w:rPr>
          <w:rFonts w:ascii="Arial" w:hAnsi="Arial" w:cs="Arial"/>
          <w:b/>
          <w:sz w:val="20"/>
          <w:szCs w:val="20"/>
        </w:rPr>
        <w:t xml:space="preserve">ake </w:t>
      </w:r>
      <w:r w:rsidR="000E2CBC">
        <w:rPr>
          <w:rFonts w:ascii="Arial" w:hAnsi="Arial" w:cs="Arial"/>
          <w:b/>
          <w:sz w:val="20"/>
          <w:szCs w:val="20"/>
        </w:rPr>
        <w:t>p</w:t>
      </w:r>
      <w:r w:rsidR="004D0880" w:rsidRPr="004D0880">
        <w:rPr>
          <w:rFonts w:ascii="Arial" w:hAnsi="Arial" w:cs="Arial"/>
          <w:b/>
          <w:sz w:val="20"/>
          <w:szCs w:val="20"/>
        </w:rPr>
        <w:t>art</w:t>
      </w:r>
      <w:r w:rsidRPr="004D0880">
        <w:rPr>
          <w:rFonts w:ascii="Arial" w:hAnsi="Arial" w:cs="Arial"/>
          <w:b/>
          <w:sz w:val="20"/>
          <w:szCs w:val="20"/>
        </w:rPr>
        <w:t>?</w:t>
      </w:r>
    </w:p>
    <w:p w14:paraId="60099AAB" w14:textId="548FABE8" w:rsidR="00970C6B" w:rsidDel="00935B0E" w:rsidRDefault="0090182B" w:rsidP="004D0880">
      <w:pPr>
        <w:tabs>
          <w:tab w:val="left" w:pos="2940"/>
        </w:tabs>
        <w:contextualSpacing/>
        <w:rPr>
          <w:del w:id="118" w:author="Jiawei Shao" w:date="2022-12-26T17:50:00Z"/>
          <w:rFonts w:ascii="Arial" w:hAnsi="Arial" w:cs="Arial"/>
          <w:color w:val="0070C0"/>
          <w:sz w:val="20"/>
          <w:szCs w:val="20"/>
        </w:rPr>
      </w:pPr>
      <w:ins w:id="119" w:author="Jiawei Shao" w:date="2022-12-26T17:49:00Z">
        <w:r w:rsidRPr="00935B0E">
          <w:rPr>
            <w:rFonts w:ascii="Arial" w:hAnsi="Arial" w:cs="Arial"/>
            <w:sz w:val="20"/>
            <w:szCs w:val="20"/>
            <w:rPrChange w:id="120" w:author="Jiawei Shao" w:date="2022-12-26T17:50:00Z">
              <w:rPr>
                <w:rFonts w:ascii="Arial" w:hAnsi="Arial" w:cs="Arial"/>
                <w:color w:val="0070C0"/>
                <w:sz w:val="20"/>
                <w:szCs w:val="20"/>
              </w:rPr>
            </w:rPrChange>
          </w:rPr>
          <w:t xml:space="preserve">The study will take approximately 60 minutes for each participants, and </w:t>
        </w:r>
        <w:r w:rsidR="00935B0E" w:rsidRPr="00935B0E">
          <w:rPr>
            <w:rFonts w:ascii="Arial" w:hAnsi="Arial" w:cs="Arial"/>
            <w:sz w:val="20"/>
            <w:szCs w:val="20"/>
            <w:rPrChange w:id="121" w:author="Jiawei Shao" w:date="2022-12-26T17:50:00Z">
              <w:rPr>
                <w:rFonts w:ascii="Arial" w:hAnsi="Arial" w:cs="Arial"/>
                <w:color w:val="0070C0"/>
                <w:sz w:val="20"/>
                <w:szCs w:val="20"/>
              </w:rPr>
            </w:rPrChange>
          </w:rPr>
          <w:t xml:space="preserve">around 60 </w:t>
        </w:r>
      </w:ins>
      <w:ins w:id="122" w:author="Jiawei Shao" w:date="2022-12-26T17:50:00Z">
        <w:r w:rsidR="00935B0E" w:rsidRPr="00935B0E">
          <w:rPr>
            <w:rFonts w:ascii="Arial" w:hAnsi="Arial" w:cs="Arial"/>
            <w:sz w:val="20"/>
            <w:szCs w:val="20"/>
            <w:rPrChange w:id="123" w:author="Jiawei Shao" w:date="2022-12-26T17:50:00Z">
              <w:rPr>
                <w:rFonts w:ascii="Arial" w:hAnsi="Arial" w:cs="Arial"/>
                <w:color w:val="0070C0"/>
                <w:sz w:val="20"/>
                <w:szCs w:val="20"/>
              </w:rPr>
            </w:rPrChange>
          </w:rPr>
          <w:t>subjects will take part in this study.</w:t>
        </w:r>
      </w:ins>
      <w:del w:id="124" w:author="Jiawei Shao" w:date="2022-12-26T17:50:00Z">
        <w:r w:rsidR="00852CC4" w:rsidRPr="004D0880" w:rsidDel="00935B0E">
          <w:rPr>
            <w:rFonts w:ascii="Arial" w:hAnsi="Arial" w:cs="Arial"/>
            <w:color w:val="0070C0"/>
            <w:sz w:val="20"/>
            <w:szCs w:val="20"/>
          </w:rPr>
          <w:delText xml:space="preserve">Explain in lay language how many subjects will participate in this study (for this site and study-wide) and </w:delText>
        </w:r>
        <w:r w:rsidR="00852CC4" w:rsidRPr="004D0880" w:rsidDel="00935B0E">
          <w:rPr>
            <w:rFonts w:ascii="Arial" w:hAnsi="Arial" w:cs="Arial"/>
            <w:color w:val="0070C0"/>
            <w:sz w:val="20"/>
            <w:szCs w:val="20"/>
            <w:u w:val="single"/>
          </w:rPr>
          <w:delText>the duration of the individual’s</w:delText>
        </w:r>
        <w:r w:rsidR="00852CC4" w:rsidRPr="004D0880" w:rsidDel="00935B0E">
          <w:rPr>
            <w:rFonts w:ascii="Arial" w:hAnsi="Arial" w:cs="Arial"/>
            <w:color w:val="0070C0"/>
            <w:sz w:val="20"/>
            <w:szCs w:val="20"/>
          </w:rPr>
          <w:delText xml:space="preserve"> participation in the study.</w:delText>
        </w:r>
        <w:r w:rsidR="00EB2A11" w:rsidRPr="004D0880" w:rsidDel="00935B0E">
          <w:rPr>
            <w:rFonts w:ascii="Arial" w:hAnsi="Arial" w:cs="Arial"/>
            <w:color w:val="0070C0"/>
            <w:sz w:val="20"/>
            <w:szCs w:val="20"/>
          </w:rPr>
          <w:delText xml:space="preserve"> </w:delText>
        </w:r>
        <w:r w:rsidR="00EF703C" w:rsidRPr="004D0880" w:rsidDel="00935B0E">
          <w:rPr>
            <w:rFonts w:ascii="Arial" w:hAnsi="Arial" w:cs="Arial"/>
            <w:color w:val="0070C0"/>
            <w:sz w:val="20"/>
            <w:szCs w:val="20"/>
          </w:rPr>
          <w:delText>Also state</w:delText>
        </w:r>
        <w:r w:rsidR="00EB2A11" w:rsidRPr="004D0880" w:rsidDel="00935B0E">
          <w:rPr>
            <w:rFonts w:ascii="Arial" w:hAnsi="Arial" w:cs="Arial"/>
            <w:color w:val="0070C0"/>
            <w:sz w:val="20"/>
            <w:szCs w:val="20"/>
          </w:rPr>
          <w:delText xml:space="preserve"> the length of </w:delText>
        </w:r>
        <w:r w:rsidR="00EF703C" w:rsidRPr="004D0880" w:rsidDel="00935B0E">
          <w:rPr>
            <w:rFonts w:ascii="Arial" w:hAnsi="Arial" w:cs="Arial"/>
            <w:color w:val="0070C0"/>
            <w:sz w:val="20"/>
            <w:szCs w:val="20"/>
          </w:rPr>
          <w:delText xml:space="preserve">time </w:delText>
        </w:r>
        <w:r w:rsidR="00EB2A11" w:rsidRPr="004D0880" w:rsidDel="00935B0E">
          <w:rPr>
            <w:rFonts w:ascii="Arial" w:hAnsi="Arial" w:cs="Arial"/>
            <w:color w:val="0070C0"/>
            <w:sz w:val="20"/>
            <w:szCs w:val="20"/>
          </w:rPr>
          <w:delText>the study</w:delText>
        </w:r>
        <w:r w:rsidR="00EF703C" w:rsidRPr="004D0880" w:rsidDel="00935B0E">
          <w:rPr>
            <w:rFonts w:ascii="Arial" w:hAnsi="Arial" w:cs="Arial"/>
            <w:color w:val="0070C0"/>
            <w:sz w:val="20"/>
            <w:szCs w:val="20"/>
          </w:rPr>
          <w:delText xml:space="preserve"> will last overall</w:delText>
        </w:r>
        <w:r w:rsidR="00970C6B" w:rsidRPr="004D0880" w:rsidDel="00935B0E">
          <w:rPr>
            <w:rFonts w:ascii="Arial" w:hAnsi="Arial" w:cs="Arial"/>
            <w:color w:val="0070C0"/>
            <w:sz w:val="20"/>
            <w:szCs w:val="20"/>
          </w:rPr>
          <w:delText xml:space="preserve">.  </w:delText>
        </w:r>
      </w:del>
    </w:p>
    <w:p w14:paraId="26C2CEE1" w14:textId="77777777" w:rsidR="00935B0E" w:rsidRPr="004D0880" w:rsidRDefault="00935B0E" w:rsidP="004D0880">
      <w:pPr>
        <w:tabs>
          <w:tab w:val="left" w:pos="2940"/>
        </w:tabs>
        <w:contextualSpacing/>
        <w:rPr>
          <w:ins w:id="125" w:author="Jiawei Shao" w:date="2022-12-26T17:50:00Z"/>
          <w:rFonts w:ascii="Arial" w:hAnsi="Arial" w:cs="Arial"/>
          <w:color w:val="0070C0"/>
          <w:sz w:val="20"/>
          <w:szCs w:val="20"/>
        </w:rPr>
      </w:pPr>
    </w:p>
    <w:p w14:paraId="4B94D5A5" w14:textId="77777777" w:rsidR="00FC7A72" w:rsidRPr="004D0880" w:rsidRDefault="00FC7A72" w:rsidP="004D0880">
      <w:pPr>
        <w:tabs>
          <w:tab w:val="left" w:pos="2940"/>
        </w:tabs>
        <w:contextualSpacing/>
        <w:rPr>
          <w:rFonts w:ascii="Arial" w:hAnsi="Arial" w:cs="Arial"/>
          <w:sz w:val="20"/>
          <w:szCs w:val="20"/>
        </w:rPr>
      </w:pPr>
    </w:p>
    <w:p w14:paraId="2E3856FA" w14:textId="77777777" w:rsidR="003507B2" w:rsidRPr="003507B2" w:rsidRDefault="003507B2" w:rsidP="003507B2">
      <w:pPr>
        <w:tabs>
          <w:tab w:val="left" w:pos="2940"/>
        </w:tabs>
        <w:rPr>
          <w:rFonts w:ascii="Arial" w:hAnsi="Arial" w:cs="Arial"/>
          <w:sz w:val="20"/>
          <w:szCs w:val="20"/>
        </w:rPr>
      </w:pPr>
      <w:r w:rsidRPr="003507B2">
        <w:rPr>
          <w:rFonts w:ascii="Arial" w:hAnsi="Arial" w:cs="Arial"/>
          <w:b/>
          <w:sz w:val="20"/>
          <w:szCs w:val="20"/>
        </w:rPr>
        <w:t>What will I be asked to do if I take part in this study?</w:t>
      </w:r>
    </w:p>
    <w:p w14:paraId="6BF19A61" w14:textId="1939847E" w:rsidR="0006142F" w:rsidDel="00113E6F" w:rsidRDefault="00935B0E" w:rsidP="2F50CE06">
      <w:pPr>
        <w:tabs>
          <w:tab w:val="left" w:pos="2940"/>
        </w:tabs>
        <w:rPr>
          <w:del w:id="126" w:author="Jiawei Shao" w:date="2022-12-26T18:17:00Z"/>
          <w:rFonts w:ascii="Arial" w:hAnsi="Arial" w:cs="Arial"/>
          <w:color w:val="0070C0"/>
          <w:sz w:val="20"/>
          <w:szCs w:val="20"/>
        </w:rPr>
      </w:pPr>
      <w:ins w:id="127" w:author="Jiawei Shao" w:date="2022-12-26T17:51:00Z">
        <w:r w:rsidRPr="00FE22E2">
          <w:rPr>
            <w:rFonts w:ascii="Arial" w:hAnsi="Arial" w:cs="Arial"/>
            <w:color w:val="000000" w:themeColor="text1"/>
            <w:sz w:val="20"/>
            <w:szCs w:val="20"/>
          </w:rPr>
          <w:t xml:space="preserve">You will be asked to complete </w:t>
        </w:r>
      </w:ins>
      <w:ins w:id="128" w:author="Jiawei Shao" w:date="2022-12-26T17:52:00Z">
        <w:r>
          <w:rPr>
            <w:rFonts w:ascii="Arial" w:hAnsi="Arial" w:cs="Arial"/>
            <w:color w:val="000000" w:themeColor="text1"/>
            <w:sz w:val="20"/>
            <w:szCs w:val="20"/>
          </w:rPr>
          <w:t>4</w:t>
        </w:r>
      </w:ins>
      <w:ins w:id="129" w:author="Jiawei Shao" w:date="2022-12-26T17:51:00Z">
        <w:r w:rsidRPr="00FE22E2">
          <w:rPr>
            <w:rFonts w:ascii="Arial" w:hAnsi="Arial" w:cs="Arial"/>
            <w:color w:val="000000" w:themeColor="text1"/>
            <w:sz w:val="20"/>
            <w:szCs w:val="20"/>
          </w:rPr>
          <w:t xml:space="preserve"> tasks. A</w:t>
        </w:r>
        <w:r>
          <w:rPr>
            <w:rFonts w:ascii="Arial" w:hAnsi="Arial" w:cs="Arial"/>
            <w:color w:val="000000" w:themeColor="text1"/>
            <w:sz w:val="20"/>
            <w:szCs w:val="20"/>
          </w:rPr>
          <w:t xml:space="preserve">n audio-visual </w:t>
        </w:r>
      </w:ins>
      <w:ins w:id="130" w:author="Jiawei Shao" w:date="2022-12-26T17:52:00Z">
        <w:r>
          <w:rPr>
            <w:rFonts w:ascii="Arial" w:hAnsi="Arial" w:cs="Arial"/>
            <w:color w:val="000000" w:themeColor="text1"/>
            <w:sz w:val="20"/>
            <w:szCs w:val="20"/>
          </w:rPr>
          <w:t>matching task, a language matching task</w:t>
        </w:r>
      </w:ins>
      <w:ins w:id="131" w:author="Jiawei Shao" w:date="2022-12-26T17:51:00Z">
        <w:r w:rsidRPr="00FE22E2">
          <w:rPr>
            <w:rFonts w:ascii="Arial" w:hAnsi="Arial" w:cs="Arial"/>
            <w:color w:val="000000" w:themeColor="text1"/>
            <w:sz w:val="20"/>
            <w:szCs w:val="20"/>
          </w:rPr>
          <w:t xml:space="preserve">, a short questionnaire, and a </w:t>
        </w:r>
      </w:ins>
      <w:ins w:id="132" w:author="Jiawei Shao" w:date="2022-12-26T17:52:00Z">
        <w:r>
          <w:rPr>
            <w:rFonts w:ascii="Arial" w:hAnsi="Arial" w:cs="Arial"/>
            <w:color w:val="000000" w:themeColor="text1"/>
            <w:sz w:val="20"/>
            <w:szCs w:val="20"/>
          </w:rPr>
          <w:t xml:space="preserve">vocabulary </w:t>
        </w:r>
      </w:ins>
      <w:ins w:id="133" w:author="Jiawei Shao" w:date="2022-12-26T17:51:00Z">
        <w:r w:rsidRPr="00FE22E2">
          <w:rPr>
            <w:rFonts w:ascii="Arial" w:hAnsi="Arial" w:cs="Arial"/>
            <w:color w:val="000000" w:themeColor="text1"/>
            <w:sz w:val="20"/>
            <w:szCs w:val="20"/>
          </w:rPr>
          <w:t xml:space="preserve">task. In the </w:t>
        </w:r>
      </w:ins>
      <w:ins w:id="134" w:author="Jiawei Shao" w:date="2022-12-26T18:12:00Z">
        <w:r w:rsidR="00113E6F">
          <w:rPr>
            <w:rFonts w:ascii="Arial" w:hAnsi="Arial" w:cs="Arial"/>
            <w:color w:val="000000" w:themeColor="text1"/>
            <w:sz w:val="20"/>
            <w:szCs w:val="20"/>
          </w:rPr>
          <w:t xml:space="preserve">audio-visual </w:t>
        </w:r>
      </w:ins>
      <w:ins w:id="135" w:author="Jiawei Shao" w:date="2022-12-26T17:51:00Z">
        <w:r w:rsidRPr="00FE22E2">
          <w:rPr>
            <w:rFonts w:ascii="Arial" w:hAnsi="Arial" w:cs="Arial"/>
            <w:color w:val="000000" w:themeColor="text1"/>
            <w:sz w:val="20"/>
            <w:szCs w:val="20"/>
          </w:rPr>
          <w:t xml:space="preserve">matching task, you will hear </w:t>
        </w:r>
      </w:ins>
      <w:ins w:id="136" w:author="Jiawei Shao" w:date="2022-12-26T18:13:00Z">
        <w:r w:rsidR="00113E6F">
          <w:rPr>
            <w:rFonts w:ascii="Arial" w:hAnsi="Arial" w:cs="Arial"/>
            <w:color w:val="000000" w:themeColor="text1"/>
            <w:sz w:val="20"/>
            <w:szCs w:val="20"/>
          </w:rPr>
          <w:t xml:space="preserve">sentences </w:t>
        </w:r>
      </w:ins>
      <w:ins w:id="137" w:author="Jiawei Shao" w:date="2022-12-26T17:51:00Z">
        <w:r w:rsidRPr="00FE22E2">
          <w:rPr>
            <w:rFonts w:ascii="Arial" w:hAnsi="Arial" w:cs="Arial"/>
            <w:color w:val="000000" w:themeColor="text1"/>
            <w:sz w:val="20"/>
            <w:szCs w:val="20"/>
          </w:rPr>
          <w:t xml:space="preserve">and see </w:t>
        </w:r>
      </w:ins>
      <w:ins w:id="138" w:author="Jiawei Shao" w:date="2022-12-26T18:12:00Z">
        <w:r w:rsidR="00113E6F">
          <w:rPr>
            <w:rFonts w:ascii="Arial" w:hAnsi="Arial" w:cs="Arial"/>
            <w:color w:val="000000" w:themeColor="text1"/>
            <w:sz w:val="20"/>
            <w:szCs w:val="20"/>
          </w:rPr>
          <w:t>pi</w:t>
        </w:r>
      </w:ins>
      <w:ins w:id="139" w:author="Jiawei Shao" w:date="2022-12-26T18:13:00Z">
        <w:r w:rsidR="00113E6F">
          <w:rPr>
            <w:rFonts w:ascii="Arial" w:hAnsi="Arial" w:cs="Arial"/>
            <w:color w:val="000000" w:themeColor="text1"/>
            <w:sz w:val="20"/>
            <w:szCs w:val="20"/>
          </w:rPr>
          <w:t>ctures</w:t>
        </w:r>
      </w:ins>
      <w:ins w:id="140" w:author="Jiawei Shao" w:date="2022-12-26T17:51:00Z">
        <w:r w:rsidRPr="00FE22E2">
          <w:rPr>
            <w:rFonts w:ascii="Arial" w:hAnsi="Arial" w:cs="Arial"/>
            <w:color w:val="000000" w:themeColor="text1"/>
            <w:sz w:val="20"/>
            <w:szCs w:val="20"/>
          </w:rPr>
          <w:t xml:space="preserve">. Your job is to </w:t>
        </w:r>
      </w:ins>
      <w:ins w:id="141" w:author="Jiawei Shao" w:date="2022-12-26T18:13:00Z">
        <w:r w:rsidR="00113E6F">
          <w:rPr>
            <w:rFonts w:ascii="Arial" w:hAnsi="Arial" w:cs="Arial"/>
            <w:color w:val="000000" w:themeColor="text1"/>
            <w:sz w:val="20"/>
            <w:szCs w:val="20"/>
          </w:rPr>
          <w:t>pick</w:t>
        </w:r>
      </w:ins>
      <w:ins w:id="142" w:author="Jiawei Shao" w:date="2022-12-26T17:51:00Z">
        <w:r w:rsidRPr="00FE22E2">
          <w:rPr>
            <w:rFonts w:ascii="Arial" w:hAnsi="Arial" w:cs="Arial"/>
            <w:color w:val="000000" w:themeColor="text1"/>
            <w:sz w:val="20"/>
            <w:szCs w:val="20"/>
          </w:rPr>
          <w:t xml:space="preserve"> </w:t>
        </w:r>
      </w:ins>
      <w:ins w:id="143" w:author="Jiawei Shao" w:date="2022-12-26T18:13:00Z">
        <w:r w:rsidR="00113E6F">
          <w:rPr>
            <w:rFonts w:ascii="Arial" w:hAnsi="Arial" w:cs="Arial"/>
            <w:color w:val="000000" w:themeColor="text1"/>
            <w:sz w:val="20"/>
            <w:szCs w:val="20"/>
          </w:rPr>
          <w:t>the matching picture</w:t>
        </w:r>
      </w:ins>
      <w:ins w:id="144" w:author="Jiawei Shao" w:date="2022-12-26T17:51:00Z">
        <w:r w:rsidRPr="00FE22E2">
          <w:rPr>
            <w:rFonts w:ascii="Arial" w:hAnsi="Arial" w:cs="Arial"/>
            <w:color w:val="000000" w:themeColor="text1"/>
            <w:sz w:val="20"/>
            <w:szCs w:val="20"/>
          </w:rPr>
          <w:t xml:space="preserve">. </w:t>
        </w:r>
      </w:ins>
      <w:ins w:id="145" w:author="Jiawei Shao" w:date="2022-12-26T18:13:00Z">
        <w:r w:rsidR="00113E6F">
          <w:rPr>
            <w:rFonts w:ascii="Arial" w:hAnsi="Arial" w:cs="Arial"/>
            <w:color w:val="000000" w:themeColor="text1"/>
            <w:sz w:val="20"/>
            <w:szCs w:val="20"/>
          </w:rPr>
          <w:t xml:space="preserve">In the language matching task, you will hear sentences </w:t>
        </w:r>
      </w:ins>
      <w:ins w:id="146" w:author="Jiawei Shao" w:date="2022-12-26T18:15:00Z">
        <w:r w:rsidR="00113E6F">
          <w:rPr>
            <w:rFonts w:ascii="Arial" w:hAnsi="Arial" w:cs="Arial"/>
            <w:color w:val="000000" w:themeColor="text1"/>
            <w:sz w:val="20"/>
            <w:szCs w:val="20"/>
          </w:rPr>
          <w:t>along with languages listed on the screen.</w:t>
        </w:r>
      </w:ins>
      <w:ins w:id="147" w:author="Jiawei Shao" w:date="2022-12-26T18:13:00Z">
        <w:r w:rsidR="00113E6F">
          <w:rPr>
            <w:rFonts w:ascii="Arial" w:hAnsi="Arial" w:cs="Arial"/>
            <w:color w:val="000000" w:themeColor="text1"/>
            <w:sz w:val="20"/>
            <w:szCs w:val="20"/>
          </w:rPr>
          <w:t xml:space="preserve"> </w:t>
        </w:r>
      </w:ins>
      <w:ins w:id="148" w:author="Jiawei Shao" w:date="2022-12-26T18:15:00Z">
        <w:r w:rsidR="00113E6F">
          <w:rPr>
            <w:rFonts w:ascii="Arial" w:hAnsi="Arial" w:cs="Arial"/>
            <w:color w:val="000000" w:themeColor="text1"/>
            <w:sz w:val="20"/>
            <w:szCs w:val="20"/>
          </w:rPr>
          <w:t>Y</w:t>
        </w:r>
      </w:ins>
      <w:ins w:id="149" w:author="Jiawei Shao" w:date="2022-12-26T18:14:00Z">
        <w:r w:rsidR="00113E6F">
          <w:rPr>
            <w:rFonts w:ascii="Arial" w:hAnsi="Arial" w:cs="Arial"/>
            <w:color w:val="000000" w:themeColor="text1"/>
            <w:sz w:val="20"/>
            <w:szCs w:val="20"/>
          </w:rPr>
          <w:t xml:space="preserve">ou need to match the language </w:t>
        </w:r>
      </w:ins>
      <w:ins w:id="150" w:author="Jiawei Shao" w:date="2022-12-26T18:16:00Z">
        <w:r w:rsidR="00113E6F">
          <w:rPr>
            <w:rFonts w:ascii="Arial" w:hAnsi="Arial" w:cs="Arial"/>
            <w:color w:val="000000" w:themeColor="text1"/>
            <w:sz w:val="20"/>
            <w:szCs w:val="20"/>
          </w:rPr>
          <w:t xml:space="preserve">on the screen with the sentences you hear and switch the option as soon as you hear the language changes in the headphones. </w:t>
        </w:r>
      </w:ins>
      <w:del w:id="151" w:author="Jiawei Shao" w:date="2022-12-26T18:17:00Z">
        <w:r w:rsidR="2F50CE06" w:rsidRPr="2F50CE06" w:rsidDel="00113E6F">
          <w:rPr>
            <w:rFonts w:ascii="Arial" w:hAnsi="Arial" w:cs="Arial"/>
            <w:color w:val="0070C0"/>
            <w:sz w:val="20"/>
            <w:szCs w:val="20"/>
          </w:rPr>
          <w:delText xml:space="preserve">Describe the procedures that will take place during the study.  Clearly identify those that are experimental.  Use lay language and provide details. </w:delText>
        </w:r>
        <w:r w:rsidR="2F50CE06" w:rsidRPr="2F50CE06" w:rsidDel="00113E6F">
          <w:rPr>
            <w:rFonts w:ascii="Arial" w:hAnsi="Arial" w:cs="Arial"/>
            <w:b/>
            <w:bCs/>
            <w:color w:val="0070C0"/>
            <w:sz w:val="20"/>
            <w:szCs w:val="20"/>
          </w:rPr>
          <w:delText>NOTE</w:delText>
        </w:r>
        <w:r w:rsidR="2F50CE06" w:rsidRPr="2F50CE06" w:rsidDel="00113E6F">
          <w:rPr>
            <w:rFonts w:ascii="Arial" w:hAnsi="Arial" w:cs="Arial"/>
            <w:color w:val="0070C0"/>
            <w:sz w:val="20"/>
            <w:szCs w:val="20"/>
          </w:rPr>
          <w:delText xml:space="preserve">: Include a chart or diagram of activities if the study has a number or steps. </w:delText>
        </w:r>
      </w:del>
    </w:p>
    <w:p w14:paraId="5A256D35" w14:textId="77777777" w:rsidR="0006142F" w:rsidDel="00113E6F" w:rsidRDefault="0006142F" w:rsidP="2F50CE06">
      <w:pPr>
        <w:tabs>
          <w:tab w:val="left" w:pos="2940"/>
        </w:tabs>
        <w:rPr>
          <w:del w:id="152" w:author="Jiawei Shao" w:date="2022-12-26T18:17:00Z"/>
          <w:rFonts w:ascii="Arial" w:hAnsi="Arial" w:cs="Arial"/>
          <w:color w:val="0070C0"/>
          <w:sz w:val="20"/>
          <w:szCs w:val="20"/>
        </w:rPr>
      </w:pPr>
    </w:p>
    <w:p w14:paraId="5F9AECB1" w14:textId="279706C7" w:rsidR="0006142F" w:rsidRPr="00CC63D6" w:rsidDel="00113E6F" w:rsidRDefault="2F50CE06" w:rsidP="2F50CE06">
      <w:pPr>
        <w:tabs>
          <w:tab w:val="left" w:pos="2940"/>
        </w:tabs>
        <w:rPr>
          <w:del w:id="153" w:author="Jiawei Shao" w:date="2022-12-26T18:17:00Z"/>
          <w:rFonts w:ascii="Arial" w:hAnsi="Arial" w:cs="Arial"/>
          <w:color w:val="0070C0"/>
          <w:sz w:val="20"/>
          <w:szCs w:val="20"/>
        </w:rPr>
      </w:pPr>
      <w:del w:id="154" w:author="Jiawei Shao" w:date="2022-12-26T18:17:00Z">
        <w:r w:rsidRPr="2F50CE06" w:rsidDel="00113E6F">
          <w:rPr>
            <w:rFonts w:ascii="Arial" w:hAnsi="Arial" w:cs="Arial"/>
            <w:color w:val="0070C0"/>
            <w:sz w:val="20"/>
            <w:szCs w:val="20"/>
          </w:rPr>
          <w:delText xml:space="preserve">[If the research plans to audio- or </w:delText>
        </w:r>
        <w:r w:rsidRPr="00CC63D6" w:rsidDel="00113E6F">
          <w:rPr>
            <w:rFonts w:ascii="Arial" w:hAnsi="Arial" w:cs="Arial"/>
            <w:color w:val="0070C0"/>
            <w:sz w:val="20"/>
            <w:szCs w:val="20"/>
          </w:rPr>
          <w:delText>visually-record or photograph subjects and such recordings/images are required to take part in the research, disclose here your plans to record/photograph subjects</w:delText>
        </w:r>
        <w:r w:rsidR="0006142F" w:rsidRPr="00CC63D6" w:rsidDel="00113E6F">
          <w:rPr>
            <w:rFonts w:ascii="Arial" w:hAnsi="Arial" w:cs="Arial"/>
            <w:color w:val="0070C0"/>
            <w:sz w:val="20"/>
            <w:szCs w:val="20"/>
          </w:rPr>
          <w:delText xml:space="preserve"> and reason for use in the research</w:delText>
        </w:r>
        <w:r w:rsidRPr="00CC63D6" w:rsidDel="00113E6F">
          <w:rPr>
            <w:rFonts w:ascii="Arial" w:hAnsi="Arial" w:cs="Arial"/>
            <w:color w:val="0070C0"/>
            <w:sz w:val="20"/>
            <w:szCs w:val="20"/>
          </w:rPr>
          <w:delText>.</w:delText>
        </w:r>
        <w:r w:rsidR="0006142F" w:rsidRPr="00CC63D6" w:rsidDel="00113E6F">
          <w:rPr>
            <w:rFonts w:ascii="Arial" w:hAnsi="Arial" w:cs="Arial"/>
            <w:color w:val="0070C0"/>
            <w:sz w:val="20"/>
            <w:szCs w:val="20"/>
          </w:rPr>
          <w:delText xml:space="preserve"> Consider the following text: [Specify audiotaping (sound), photography (picture), videography (movie) or some combination of sound, pictures or videography] </w:delText>
        </w:r>
        <w:r w:rsidR="0006142F" w:rsidRPr="00CC63D6" w:rsidDel="00113E6F">
          <w:rPr>
            <w:rFonts w:ascii="Arial" w:hAnsi="Arial" w:cs="Arial"/>
            <w:color w:val="000000" w:themeColor="text1"/>
            <w:sz w:val="20"/>
            <w:szCs w:val="20"/>
          </w:rPr>
          <w:delText xml:space="preserve">will be made to record you </w:delText>
        </w:r>
        <w:r w:rsidR="0006142F" w:rsidRPr="00CC63D6" w:rsidDel="00113E6F">
          <w:rPr>
            <w:rFonts w:ascii="Arial" w:hAnsi="Arial" w:cs="Arial"/>
            <w:color w:val="0070C0"/>
            <w:sz w:val="20"/>
            <w:szCs w:val="20"/>
          </w:rPr>
          <w:delText xml:space="preserve">(specify: during interview sessions, exercise tasks, etc.). </w:delText>
        </w:r>
        <w:r w:rsidR="0006142F" w:rsidRPr="00CC63D6" w:rsidDel="00113E6F">
          <w:rPr>
            <w:rFonts w:ascii="Arial" w:hAnsi="Arial" w:cs="Arial"/>
            <w:color w:val="000000" w:themeColor="text1"/>
            <w:sz w:val="20"/>
            <w:szCs w:val="20"/>
          </w:rPr>
          <w:delText xml:space="preserve">The recordings will be used for </w:delText>
        </w:r>
        <w:r w:rsidR="0006142F" w:rsidRPr="00CC63D6" w:rsidDel="00113E6F">
          <w:rPr>
            <w:rFonts w:ascii="Arial" w:hAnsi="Arial" w:cs="Arial"/>
            <w:color w:val="0070C0"/>
            <w:sz w:val="20"/>
            <w:szCs w:val="20"/>
          </w:rPr>
          <w:delText>(state purpose, such as, for data analysis by the research team, for use as a teaching tool for students who are not members of the research staff, or for commercial purposes).]</w:delText>
        </w:r>
        <w:r w:rsidRPr="00CC63D6" w:rsidDel="00113E6F">
          <w:rPr>
            <w:rFonts w:ascii="Arial" w:hAnsi="Arial" w:cs="Arial"/>
            <w:color w:val="0070C0"/>
            <w:sz w:val="20"/>
            <w:szCs w:val="20"/>
          </w:rPr>
          <w:delText xml:space="preserve"> </w:delText>
        </w:r>
      </w:del>
    </w:p>
    <w:p w14:paraId="46929C40" w14:textId="77777777" w:rsidR="0006142F" w:rsidRPr="00CC63D6" w:rsidRDefault="0006142F" w:rsidP="2F50CE06">
      <w:pPr>
        <w:tabs>
          <w:tab w:val="left" w:pos="2940"/>
        </w:tabs>
        <w:rPr>
          <w:rFonts w:ascii="Arial" w:hAnsi="Arial" w:cs="Arial"/>
          <w:color w:val="0070C0"/>
          <w:sz w:val="20"/>
          <w:szCs w:val="20"/>
        </w:rPr>
      </w:pPr>
    </w:p>
    <w:p w14:paraId="426D934E" w14:textId="72260F31" w:rsidR="003507B2" w:rsidRPr="003507B2" w:rsidDel="00113E6F" w:rsidRDefault="2F50CE06" w:rsidP="2F50CE06">
      <w:pPr>
        <w:tabs>
          <w:tab w:val="left" w:pos="2940"/>
        </w:tabs>
        <w:rPr>
          <w:del w:id="155" w:author="Jiawei Shao" w:date="2022-12-26T18:18:00Z"/>
          <w:rFonts w:ascii="Arial" w:hAnsi="Arial" w:cs="Arial"/>
          <w:color w:val="0070C0"/>
          <w:sz w:val="20"/>
          <w:szCs w:val="20"/>
        </w:rPr>
      </w:pPr>
      <w:del w:id="156" w:author="Jiawei Shao" w:date="2022-12-26T18:18:00Z">
        <w:r w:rsidRPr="00CC63D6" w:rsidDel="00113E6F">
          <w:rPr>
            <w:rFonts w:ascii="Arial" w:hAnsi="Arial" w:cs="Arial"/>
            <w:color w:val="0070C0"/>
            <w:sz w:val="20"/>
            <w:szCs w:val="20"/>
          </w:rPr>
          <w:delText>If recording or photographing is not required to take part in the</w:delText>
        </w:r>
        <w:r w:rsidRPr="2F50CE06" w:rsidDel="00113E6F">
          <w:rPr>
            <w:rFonts w:ascii="Arial" w:hAnsi="Arial" w:cs="Arial"/>
            <w:color w:val="0070C0"/>
            <w:sz w:val="20"/>
            <w:szCs w:val="20"/>
          </w:rPr>
          <w:delText xml:space="preserve"> main study, instead disclose the optional recording/photos in an addendum following the permission to take part in research signature block. Find the “Addendum Consent to Record or Photograph Subjects in Research” template at </w:delText>
        </w:r>
        <w:r w:rsidR="004C4C03" w:rsidDel="00113E6F">
          <w:rPr>
            <w:rFonts w:ascii="Arial" w:hAnsi="Arial" w:cs="Arial"/>
            <w:color w:val="0070C0"/>
            <w:sz w:val="20"/>
            <w:szCs w:val="20"/>
          </w:rPr>
          <w:delText xml:space="preserve">HSPP </w:delText>
        </w:r>
        <w:r w:rsidR="0006142F" w:rsidDel="00113E6F">
          <w:rPr>
            <w:rFonts w:ascii="Arial" w:hAnsi="Arial" w:cs="Arial"/>
            <w:color w:val="0070C0"/>
            <w:sz w:val="20"/>
            <w:szCs w:val="20"/>
          </w:rPr>
          <w:delText>Toolkit Forms &amp; Templates Section Consent Addenda.</w:delText>
        </w:r>
        <w:r w:rsidRPr="2F50CE06" w:rsidDel="00113E6F">
          <w:rPr>
            <w:rFonts w:ascii="Arial" w:hAnsi="Arial" w:cs="Arial"/>
            <w:sz w:val="20"/>
            <w:szCs w:val="20"/>
          </w:rPr>
          <w:delText xml:space="preserve">  </w:delText>
        </w:r>
      </w:del>
    </w:p>
    <w:p w14:paraId="3DEEC669" w14:textId="77777777" w:rsidR="00FC7A72" w:rsidRPr="004D0880" w:rsidRDefault="00FC7A72" w:rsidP="004D0880">
      <w:pPr>
        <w:tabs>
          <w:tab w:val="left" w:pos="2940"/>
        </w:tabs>
        <w:contextualSpacing/>
        <w:rPr>
          <w:rFonts w:ascii="Arial" w:hAnsi="Arial" w:cs="Arial"/>
          <w:color w:val="0070C0"/>
          <w:sz w:val="20"/>
          <w:szCs w:val="20"/>
        </w:rPr>
      </w:pPr>
    </w:p>
    <w:p w14:paraId="1C4A1BB2" w14:textId="75D27842" w:rsidR="00970C6B" w:rsidRPr="004D0880" w:rsidRDefault="00970C6B" w:rsidP="004D0880">
      <w:pPr>
        <w:tabs>
          <w:tab w:val="left" w:pos="2940"/>
        </w:tabs>
        <w:contextualSpacing/>
        <w:rPr>
          <w:rFonts w:ascii="Arial" w:hAnsi="Arial" w:cs="Arial"/>
          <w:b/>
          <w:sz w:val="20"/>
          <w:szCs w:val="20"/>
        </w:rPr>
      </w:pPr>
      <w:r w:rsidRPr="004D0880">
        <w:rPr>
          <w:rFonts w:ascii="Arial" w:hAnsi="Arial" w:cs="Arial"/>
          <w:b/>
          <w:sz w:val="20"/>
          <w:szCs w:val="20"/>
        </w:rPr>
        <w:lastRenderedPageBreak/>
        <w:t xml:space="preserve">What </w:t>
      </w:r>
      <w:r w:rsidR="000E2CBC">
        <w:rPr>
          <w:rFonts w:ascii="Arial" w:hAnsi="Arial" w:cs="Arial"/>
          <w:b/>
          <w:sz w:val="20"/>
          <w:szCs w:val="20"/>
        </w:rPr>
        <w:t>a</w:t>
      </w:r>
      <w:r w:rsidR="004D0880" w:rsidRPr="004D0880">
        <w:rPr>
          <w:rFonts w:ascii="Arial" w:hAnsi="Arial" w:cs="Arial"/>
          <w:b/>
          <w:sz w:val="20"/>
          <w:szCs w:val="20"/>
        </w:rPr>
        <w:t xml:space="preserve">re </w:t>
      </w:r>
      <w:r w:rsidR="000E2CBC">
        <w:rPr>
          <w:rFonts w:ascii="Arial" w:hAnsi="Arial" w:cs="Arial"/>
          <w:b/>
          <w:sz w:val="20"/>
          <w:szCs w:val="20"/>
        </w:rPr>
        <w:t>t</w:t>
      </w:r>
      <w:r w:rsidR="004D0880" w:rsidRPr="004D0880">
        <w:rPr>
          <w:rFonts w:ascii="Arial" w:hAnsi="Arial" w:cs="Arial"/>
          <w:b/>
          <w:sz w:val="20"/>
          <w:szCs w:val="20"/>
        </w:rPr>
        <w:t xml:space="preserve">he </w:t>
      </w:r>
      <w:r w:rsidR="000E2CBC">
        <w:rPr>
          <w:rFonts w:ascii="Arial" w:hAnsi="Arial" w:cs="Arial"/>
          <w:b/>
          <w:sz w:val="20"/>
          <w:szCs w:val="20"/>
        </w:rPr>
        <w:t>r</w:t>
      </w:r>
      <w:r w:rsidR="004D0880" w:rsidRPr="004D0880">
        <w:rPr>
          <w:rFonts w:ascii="Arial" w:hAnsi="Arial" w:cs="Arial"/>
          <w:b/>
          <w:sz w:val="20"/>
          <w:szCs w:val="20"/>
        </w:rPr>
        <w:t xml:space="preserve">isks </w:t>
      </w:r>
      <w:r w:rsidR="00735FE4">
        <w:rPr>
          <w:rFonts w:ascii="Arial" w:hAnsi="Arial" w:cs="Arial"/>
          <w:b/>
          <w:sz w:val="20"/>
          <w:szCs w:val="20"/>
        </w:rPr>
        <w:t xml:space="preserve">of </w:t>
      </w:r>
      <w:r w:rsidR="000E2CBC">
        <w:rPr>
          <w:rFonts w:ascii="Arial" w:hAnsi="Arial" w:cs="Arial"/>
          <w:b/>
          <w:sz w:val="20"/>
          <w:szCs w:val="20"/>
        </w:rPr>
        <w:t>h</w:t>
      </w:r>
      <w:r w:rsidR="00735FE4">
        <w:rPr>
          <w:rFonts w:ascii="Arial" w:hAnsi="Arial" w:cs="Arial"/>
          <w:b/>
          <w:sz w:val="20"/>
          <w:szCs w:val="20"/>
        </w:rPr>
        <w:t>arm or</w:t>
      </w:r>
      <w:r w:rsidR="004D0880" w:rsidRPr="004D0880">
        <w:rPr>
          <w:rFonts w:ascii="Arial" w:hAnsi="Arial" w:cs="Arial"/>
          <w:b/>
          <w:sz w:val="20"/>
          <w:szCs w:val="20"/>
        </w:rPr>
        <w:t xml:space="preserve"> </w:t>
      </w:r>
      <w:r w:rsidR="000E2CBC">
        <w:rPr>
          <w:rFonts w:ascii="Arial" w:hAnsi="Arial" w:cs="Arial"/>
          <w:b/>
          <w:sz w:val="20"/>
          <w:szCs w:val="20"/>
        </w:rPr>
        <w:t>d</w:t>
      </w:r>
      <w:r w:rsidR="004D0880" w:rsidRPr="004D0880">
        <w:rPr>
          <w:rFonts w:ascii="Arial" w:hAnsi="Arial" w:cs="Arial"/>
          <w:b/>
          <w:sz w:val="20"/>
          <w:szCs w:val="20"/>
        </w:rPr>
        <w:t xml:space="preserve">iscomforts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m</w:t>
      </w:r>
      <w:r w:rsidR="004D0880" w:rsidRPr="004D0880">
        <w:rPr>
          <w:rFonts w:ascii="Arial" w:hAnsi="Arial" w:cs="Arial"/>
          <w:b/>
          <w:sz w:val="20"/>
          <w:szCs w:val="20"/>
        </w:rPr>
        <w:t xml:space="preserve">ight </w:t>
      </w:r>
      <w:r w:rsidR="000E2CBC">
        <w:rPr>
          <w:rFonts w:ascii="Arial" w:hAnsi="Arial" w:cs="Arial"/>
          <w:b/>
          <w:sz w:val="20"/>
          <w:szCs w:val="20"/>
        </w:rPr>
        <w:t>e</w:t>
      </w:r>
      <w:r w:rsidR="004D0880" w:rsidRPr="004D0880">
        <w:rPr>
          <w:rFonts w:ascii="Arial" w:hAnsi="Arial" w:cs="Arial"/>
          <w:b/>
          <w:sz w:val="20"/>
          <w:szCs w:val="20"/>
        </w:rPr>
        <w:t xml:space="preserve">xperience </w:t>
      </w:r>
      <w:r w:rsidR="000E2CBC">
        <w:rPr>
          <w:rFonts w:ascii="Arial" w:hAnsi="Arial" w:cs="Arial"/>
          <w:b/>
          <w:sz w:val="20"/>
          <w:szCs w:val="20"/>
        </w:rPr>
        <w:t>i</w:t>
      </w:r>
      <w:r w:rsidR="004D0880" w:rsidRPr="004D0880">
        <w:rPr>
          <w:rFonts w:ascii="Arial" w:hAnsi="Arial" w:cs="Arial"/>
          <w:b/>
          <w:sz w:val="20"/>
          <w:szCs w:val="20"/>
        </w:rPr>
        <w:t xml:space="preserve">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0E2CBC">
        <w:rPr>
          <w:rFonts w:ascii="Arial" w:hAnsi="Arial" w:cs="Arial"/>
          <w:b/>
          <w:sz w:val="20"/>
          <w:szCs w:val="20"/>
        </w:rPr>
        <w:t>t</w:t>
      </w:r>
      <w:r w:rsidR="004D0880" w:rsidRPr="004D0880">
        <w:rPr>
          <w:rFonts w:ascii="Arial" w:hAnsi="Arial" w:cs="Arial"/>
          <w:b/>
          <w:sz w:val="20"/>
          <w:szCs w:val="20"/>
        </w:rPr>
        <w:t>a</w:t>
      </w:r>
      <w:r w:rsidR="000E2CBC">
        <w:rPr>
          <w:rFonts w:ascii="Arial" w:hAnsi="Arial" w:cs="Arial"/>
          <w:b/>
          <w:sz w:val="20"/>
          <w:szCs w:val="20"/>
        </w:rPr>
        <w:t>k</w:t>
      </w:r>
      <w:r w:rsidR="004D0880" w:rsidRPr="004D0880">
        <w:rPr>
          <w:rFonts w:ascii="Arial" w:hAnsi="Arial" w:cs="Arial"/>
          <w:b/>
          <w:sz w:val="20"/>
          <w:szCs w:val="20"/>
        </w:rPr>
        <w:t xml:space="preserve">e </w:t>
      </w:r>
      <w:r w:rsidR="000E2CBC">
        <w:rPr>
          <w:rFonts w:ascii="Arial" w:hAnsi="Arial" w:cs="Arial"/>
          <w:b/>
          <w:sz w:val="20"/>
          <w:szCs w:val="20"/>
        </w:rPr>
        <w:t>part i</w:t>
      </w:r>
      <w:r w:rsidR="004D0880" w:rsidRPr="004D0880">
        <w:rPr>
          <w:rFonts w:ascii="Arial" w:hAnsi="Arial" w:cs="Arial"/>
          <w:b/>
          <w:sz w:val="20"/>
          <w:szCs w:val="20"/>
        </w:rPr>
        <w:t xml:space="preserve">n </w:t>
      </w:r>
      <w:r w:rsidR="000E2CBC">
        <w:rPr>
          <w:rFonts w:ascii="Arial" w:hAnsi="Arial" w:cs="Arial"/>
          <w:b/>
          <w:sz w:val="20"/>
          <w:szCs w:val="20"/>
        </w:rPr>
        <w:t>t</w:t>
      </w:r>
      <w:r w:rsidR="004D0880" w:rsidRPr="004D0880">
        <w:rPr>
          <w:rFonts w:ascii="Arial" w:hAnsi="Arial" w:cs="Arial"/>
          <w:b/>
          <w:sz w:val="20"/>
          <w:szCs w:val="20"/>
        </w:rPr>
        <w:t xml:space="preserve">his </w:t>
      </w:r>
      <w:r w:rsidR="000E2CBC">
        <w:rPr>
          <w:rFonts w:ascii="Arial" w:hAnsi="Arial" w:cs="Arial"/>
          <w:b/>
          <w:sz w:val="20"/>
          <w:szCs w:val="20"/>
        </w:rPr>
        <w:t>s</w:t>
      </w:r>
      <w:r w:rsidR="004D0880" w:rsidRPr="004D0880">
        <w:rPr>
          <w:rFonts w:ascii="Arial" w:hAnsi="Arial" w:cs="Arial"/>
          <w:b/>
          <w:sz w:val="20"/>
          <w:szCs w:val="20"/>
        </w:rPr>
        <w:t>tudy?</w:t>
      </w:r>
    </w:p>
    <w:p w14:paraId="6C38094E" w14:textId="77777777" w:rsidR="00113E6F" w:rsidRPr="00113E6F" w:rsidRDefault="00113E6F" w:rsidP="00113E6F">
      <w:pPr>
        <w:tabs>
          <w:tab w:val="left" w:pos="2940"/>
        </w:tabs>
        <w:contextualSpacing/>
        <w:rPr>
          <w:ins w:id="157" w:author="Jiawei Shao" w:date="2022-12-26T18:19:00Z"/>
          <w:rFonts w:ascii="Arial" w:hAnsi="Arial" w:cs="Arial"/>
          <w:color w:val="000000" w:themeColor="text1"/>
          <w:sz w:val="20"/>
          <w:szCs w:val="20"/>
        </w:rPr>
      </w:pPr>
      <w:ins w:id="158" w:author="Jiawei Shao" w:date="2022-12-26T18:19:00Z">
        <w:r w:rsidRPr="00113E6F">
          <w:rPr>
            <w:rFonts w:ascii="Arial" w:hAnsi="Arial" w:cs="Arial"/>
            <w:color w:val="000000" w:themeColor="text1"/>
            <w:sz w:val="20"/>
            <w:szCs w:val="20"/>
          </w:rPr>
          <w:t>There are minimal risks and harm to participants, such as</w:t>
        </w:r>
      </w:ins>
    </w:p>
    <w:p w14:paraId="3CC9F623" w14:textId="530BEB39" w:rsidR="00113E6F" w:rsidRPr="00113E6F" w:rsidRDefault="00113E6F" w:rsidP="00113E6F">
      <w:pPr>
        <w:tabs>
          <w:tab w:val="left" w:pos="2940"/>
        </w:tabs>
        <w:ind w:left="720"/>
        <w:contextualSpacing/>
        <w:rPr>
          <w:ins w:id="159" w:author="Jiawei Shao" w:date="2022-12-26T18:19:00Z"/>
          <w:rFonts w:ascii="Arial" w:hAnsi="Arial" w:cs="Arial"/>
          <w:color w:val="000000" w:themeColor="text1"/>
          <w:sz w:val="20"/>
          <w:szCs w:val="20"/>
        </w:rPr>
        <w:pPrChange w:id="160" w:author="Jiawei Shao" w:date="2022-12-26T18:20:00Z">
          <w:pPr>
            <w:tabs>
              <w:tab w:val="left" w:pos="2940"/>
            </w:tabs>
            <w:contextualSpacing/>
          </w:pPr>
        </w:pPrChange>
      </w:pPr>
      <w:ins w:id="161" w:author="Jiawei Shao" w:date="2022-12-26T18:19:00Z">
        <w:r w:rsidRPr="00113E6F">
          <w:rPr>
            <w:rFonts w:ascii="Arial" w:hAnsi="Arial" w:cs="Arial"/>
            <w:color w:val="000000" w:themeColor="text1"/>
            <w:sz w:val="20"/>
            <w:szCs w:val="20"/>
          </w:rPr>
          <w:t xml:space="preserve">1.Discomfort from sitting in one position or </w:t>
        </w:r>
      </w:ins>
      <w:ins w:id="162" w:author="Jiawei Shao" w:date="2022-12-26T18:20:00Z">
        <w:r>
          <w:rPr>
            <w:rFonts w:ascii="Arial" w:hAnsi="Arial" w:cs="Arial"/>
            <w:color w:val="000000" w:themeColor="text1"/>
            <w:sz w:val="20"/>
            <w:szCs w:val="20"/>
          </w:rPr>
          <w:t>6</w:t>
        </w:r>
      </w:ins>
      <w:ins w:id="163" w:author="Jiawei Shao" w:date="2022-12-26T18:19:00Z">
        <w:r w:rsidRPr="00113E6F">
          <w:rPr>
            <w:rFonts w:ascii="Arial" w:hAnsi="Arial" w:cs="Arial"/>
            <w:color w:val="000000" w:themeColor="text1"/>
            <w:sz w:val="20"/>
            <w:szCs w:val="20"/>
          </w:rPr>
          <w:t xml:space="preserve">0 </w:t>
        </w:r>
      </w:ins>
      <w:ins w:id="164" w:author="Jiawei Shao" w:date="2022-12-26T18:20:00Z">
        <w:r w:rsidRPr="00113E6F">
          <w:rPr>
            <w:rFonts w:ascii="Arial" w:hAnsi="Arial" w:cs="Arial"/>
            <w:color w:val="000000" w:themeColor="text1"/>
            <w:sz w:val="20"/>
            <w:szCs w:val="20"/>
          </w:rPr>
          <w:t>minutes.</w:t>
        </w:r>
      </w:ins>
    </w:p>
    <w:p w14:paraId="2AF47FD9" w14:textId="65AC9955" w:rsidR="00113E6F" w:rsidRPr="00113E6F" w:rsidRDefault="00113E6F" w:rsidP="00113E6F">
      <w:pPr>
        <w:tabs>
          <w:tab w:val="left" w:pos="2940"/>
        </w:tabs>
        <w:ind w:left="720"/>
        <w:contextualSpacing/>
        <w:rPr>
          <w:ins w:id="165" w:author="Jiawei Shao" w:date="2022-12-26T18:19:00Z"/>
          <w:rFonts w:ascii="Arial" w:hAnsi="Arial" w:cs="Arial"/>
          <w:color w:val="000000" w:themeColor="text1"/>
          <w:sz w:val="20"/>
          <w:szCs w:val="20"/>
        </w:rPr>
        <w:pPrChange w:id="166" w:author="Jiawei Shao" w:date="2022-12-26T18:20:00Z">
          <w:pPr>
            <w:tabs>
              <w:tab w:val="left" w:pos="2940"/>
            </w:tabs>
            <w:contextualSpacing/>
          </w:pPr>
        </w:pPrChange>
      </w:pPr>
      <w:ins w:id="167" w:author="Jiawei Shao" w:date="2022-12-26T18:19:00Z">
        <w:r w:rsidRPr="00113E6F">
          <w:rPr>
            <w:rFonts w:ascii="Arial" w:hAnsi="Arial" w:cs="Arial"/>
            <w:color w:val="000000" w:themeColor="text1"/>
            <w:sz w:val="20"/>
            <w:szCs w:val="20"/>
          </w:rPr>
          <w:t xml:space="preserve">2.Risk of minor skin irritation from wearing </w:t>
        </w:r>
        <w:r w:rsidRPr="00113E6F">
          <w:rPr>
            <w:rFonts w:ascii="Arial" w:hAnsi="Arial" w:cs="Arial"/>
            <w:color w:val="000000" w:themeColor="text1"/>
            <w:sz w:val="20"/>
            <w:szCs w:val="20"/>
          </w:rPr>
          <w:t>headphones.</w:t>
        </w:r>
      </w:ins>
    </w:p>
    <w:p w14:paraId="00D9673A" w14:textId="18B17C7A" w:rsidR="00113E6F" w:rsidRPr="00113E6F" w:rsidRDefault="00113E6F" w:rsidP="00113E6F">
      <w:pPr>
        <w:tabs>
          <w:tab w:val="left" w:pos="2940"/>
        </w:tabs>
        <w:ind w:left="720"/>
        <w:contextualSpacing/>
        <w:rPr>
          <w:ins w:id="168" w:author="Jiawei Shao" w:date="2022-12-26T18:19:00Z"/>
          <w:rFonts w:ascii="Arial" w:hAnsi="Arial" w:cs="Arial"/>
          <w:color w:val="000000" w:themeColor="text1"/>
          <w:sz w:val="20"/>
          <w:szCs w:val="20"/>
        </w:rPr>
        <w:pPrChange w:id="169" w:author="Jiawei Shao" w:date="2022-12-26T18:20:00Z">
          <w:pPr>
            <w:tabs>
              <w:tab w:val="left" w:pos="2940"/>
            </w:tabs>
            <w:contextualSpacing/>
          </w:pPr>
        </w:pPrChange>
      </w:pPr>
      <w:ins w:id="170" w:author="Jiawei Shao" w:date="2022-12-26T18:19:00Z">
        <w:r w:rsidRPr="00113E6F">
          <w:rPr>
            <w:rFonts w:ascii="Arial" w:hAnsi="Arial" w:cs="Arial"/>
            <w:color w:val="000000" w:themeColor="text1"/>
            <w:sz w:val="20"/>
            <w:szCs w:val="20"/>
          </w:rPr>
          <w:t xml:space="preserve">3.Discomfort in eyes or ears from watching/reading/listening activities in the </w:t>
        </w:r>
      </w:ins>
      <w:ins w:id="171" w:author="Jiawei Shao" w:date="2022-12-26T18:20:00Z">
        <w:r w:rsidRPr="00113E6F">
          <w:rPr>
            <w:rFonts w:ascii="Arial" w:hAnsi="Arial" w:cs="Arial"/>
            <w:color w:val="000000" w:themeColor="text1"/>
            <w:sz w:val="20"/>
            <w:szCs w:val="20"/>
          </w:rPr>
          <w:t>experiment.</w:t>
        </w:r>
      </w:ins>
    </w:p>
    <w:p w14:paraId="2288E9EE" w14:textId="55EA5C74" w:rsidR="004C4C38" w:rsidRPr="00113E6F" w:rsidRDefault="00113E6F" w:rsidP="00113E6F">
      <w:pPr>
        <w:tabs>
          <w:tab w:val="left" w:pos="2940"/>
        </w:tabs>
        <w:ind w:left="720"/>
        <w:contextualSpacing/>
        <w:rPr>
          <w:rFonts w:ascii="Arial" w:hAnsi="Arial" w:cs="Arial"/>
          <w:color w:val="000000" w:themeColor="text1"/>
          <w:sz w:val="20"/>
          <w:szCs w:val="20"/>
          <w:rPrChange w:id="172" w:author="Jiawei Shao" w:date="2022-12-26T18:18:00Z">
            <w:rPr>
              <w:rFonts w:ascii="Arial" w:hAnsi="Arial" w:cs="Arial"/>
              <w:color w:val="00B050"/>
              <w:sz w:val="20"/>
              <w:szCs w:val="20"/>
            </w:rPr>
          </w:rPrChange>
        </w:rPr>
        <w:pPrChange w:id="173" w:author="Jiawei Shao" w:date="2022-12-26T18:20:00Z">
          <w:pPr>
            <w:tabs>
              <w:tab w:val="left" w:pos="2940"/>
            </w:tabs>
            <w:contextualSpacing/>
          </w:pPr>
        </w:pPrChange>
      </w:pPr>
      <w:ins w:id="174" w:author="Jiawei Shao" w:date="2022-12-26T18:19:00Z">
        <w:r w:rsidRPr="00113E6F">
          <w:rPr>
            <w:rFonts w:ascii="Arial" w:hAnsi="Arial" w:cs="Arial"/>
            <w:color w:val="000000" w:themeColor="text1"/>
            <w:sz w:val="20"/>
            <w:szCs w:val="20"/>
          </w:rPr>
          <w:t>4.Risk exposure to COVID-19 with the study being done in-person</w:t>
        </w:r>
      </w:ins>
      <w:ins w:id="175" w:author="Jiawei Shao" w:date="2022-12-26T18:20:00Z">
        <w:r>
          <w:rPr>
            <w:rFonts w:ascii="Arial" w:hAnsi="Arial" w:cs="Arial"/>
            <w:color w:val="000000" w:themeColor="text1"/>
            <w:sz w:val="20"/>
            <w:szCs w:val="20"/>
          </w:rPr>
          <w:t>.</w:t>
        </w:r>
      </w:ins>
      <w:del w:id="176" w:author="Jiawei Shao" w:date="2022-12-26T18:18:00Z">
        <w:r w:rsidR="005252A9" w:rsidRPr="004D0880" w:rsidDel="00113E6F">
          <w:rPr>
            <w:rFonts w:ascii="Arial" w:hAnsi="Arial" w:cs="Arial"/>
            <w:color w:val="0070C0"/>
            <w:sz w:val="20"/>
            <w:szCs w:val="20"/>
          </w:rPr>
          <w:delText xml:space="preserve">Describe in lay language the risks or discomforts for each </w:delText>
        </w:r>
        <w:r w:rsidR="00896CA8" w:rsidDel="00113E6F">
          <w:rPr>
            <w:rFonts w:ascii="Arial" w:hAnsi="Arial" w:cs="Arial"/>
            <w:color w:val="0070C0"/>
            <w:sz w:val="20"/>
            <w:szCs w:val="20"/>
          </w:rPr>
          <w:delText>interaction or observation</w:delText>
        </w:r>
        <w:r w:rsidR="005252A9" w:rsidRPr="004D0880" w:rsidDel="00113E6F">
          <w:rPr>
            <w:rFonts w:ascii="Arial" w:hAnsi="Arial" w:cs="Arial"/>
            <w:color w:val="0070C0"/>
            <w:sz w:val="20"/>
            <w:szCs w:val="20"/>
          </w:rPr>
          <w:delText xml:space="preserve">.  </w:delText>
        </w:r>
        <w:r w:rsidR="00AE73EC" w:rsidRPr="004D0880" w:rsidDel="00113E6F">
          <w:rPr>
            <w:rFonts w:ascii="Arial" w:hAnsi="Arial" w:cs="Arial"/>
            <w:color w:val="0070C0"/>
            <w:sz w:val="20"/>
            <w:szCs w:val="20"/>
          </w:rPr>
          <w:delText xml:space="preserve">Include physical, psychological, social, </w:delText>
        </w:r>
        <w:r w:rsidR="00447DEE" w:rsidDel="00113E6F">
          <w:rPr>
            <w:rFonts w:ascii="Arial" w:hAnsi="Arial" w:cs="Arial"/>
            <w:color w:val="0070C0"/>
            <w:sz w:val="20"/>
            <w:szCs w:val="20"/>
          </w:rPr>
          <w:delText xml:space="preserve">and </w:delText>
        </w:r>
        <w:r w:rsidR="00AE73EC" w:rsidRPr="004D0880" w:rsidDel="00113E6F">
          <w:rPr>
            <w:rFonts w:ascii="Arial" w:hAnsi="Arial" w:cs="Arial"/>
            <w:color w:val="0070C0"/>
            <w:sz w:val="20"/>
            <w:szCs w:val="20"/>
          </w:rPr>
          <w:delText xml:space="preserve">financial risks, if applicable.  </w:delText>
        </w:r>
        <w:r w:rsidR="004C4C38" w:rsidRPr="00995D16" w:rsidDel="00113E6F">
          <w:rPr>
            <w:rFonts w:ascii="Arial" w:hAnsi="Arial" w:cs="Arial"/>
            <w:color w:val="0070C0"/>
            <w:sz w:val="20"/>
            <w:szCs w:val="20"/>
          </w:rPr>
          <w:delText>Suggested language for studies involving a blood draw:</w:delText>
        </w:r>
        <w:r w:rsidR="004C4C38" w:rsidDel="00113E6F">
          <w:rPr>
            <w:rFonts w:ascii="Arial" w:hAnsi="Arial" w:cs="Arial"/>
            <w:color w:val="0070C0"/>
            <w:sz w:val="20"/>
            <w:szCs w:val="20"/>
          </w:rPr>
          <w:delText xml:space="preserve"> </w:delText>
        </w:r>
        <w:r w:rsidR="004C4C38" w:rsidRPr="00995D16" w:rsidDel="00113E6F">
          <w:rPr>
            <w:rFonts w:ascii="Arial" w:hAnsi="Arial" w:cs="Arial"/>
            <w:color w:val="00B050"/>
            <w:sz w:val="20"/>
            <w:szCs w:val="20"/>
          </w:rPr>
          <w:delText>When blood is drawn, there may be a bruise, or bleeding, or infection, at the place where the blood is drawn.  However, infection is rare.</w:delText>
        </w:r>
      </w:del>
    </w:p>
    <w:p w14:paraId="112D5EC2" w14:textId="77777777" w:rsidR="00A10F04" w:rsidRPr="00A10F04" w:rsidDel="00113E6F" w:rsidRDefault="00A10F04" w:rsidP="004C4C38">
      <w:pPr>
        <w:tabs>
          <w:tab w:val="left" w:pos="2940"/>
        </w:tabs>
        <w:contextualSpacing/>
        <w:rPr>
          <w:del w:id="177" w:author="Jiawei Shao" w:date="2022-12-26T18:20:00Z"/>
          <w:rFonts w:ascii="Arial" w:hAnsi="Arial" w:cs="Arial"/>
          <w:color w:val="00B050"/>
          <w:sz w:val="20"/>
          <w:szCs w:val="20"/>
        </w:rPr>
      </w:pPr>
    </w:p>
    <w:p w14:paraId="767FAF6E" w14:textId="4D1F5E87" w:rsidR="00274FB4" w:rsidRPr="00274FB4" w:rsidDel="00113E6F" w:rsidRDefault="02432DB5" w:rsidP="02432DB5">
      <w:pPr>
        <w:tabs>
          <w:tab w:val="left" w:pos="2940"/>
        </w:tabs>
        <w:contextualSpacing/>
        <w:rPr>
          <w:del w:id="178" w:author="Jiawei Shao" w:date="2022-12-26T18:20:00Z"/>
          <w:rFonts w:ascii="Arial" w:hAnsi="Arial" w:cs="Arial"/>
          <w:color w:val="0070C0"/>
          <w:sz w:val="20"/>
          <w:szCs w:val="20"/>
        </w:rPr>
      </w:pPr>
      <w:del w:id="179" w:author="Jiawei Shao" w:date="2022-12-26T18:20:00Z">
        <w:r w:rsidRPr="02432DB5" w:rsidDel="00113E6F">
          <w:rPr>
            <w:rFonts w:ascii="Arial" w:hAnsi="Arial" w:cs="Arial"/>
            <w:color w:val="0070C0"/>
            <w:sz w:val="20"/>
            <w:szCs w:val="20"/>
          </w:rPr>
          <w:delText>Studies that propose to conduct genetic research must disclose risks of harm possible from such research. Required consent language is found at</w:delText>
        </w:r>
        <w:r w:rsidR="00365182" w:rsidDel="00113E6F">
          <w:rPr>
            <w:rFonts w:ascii="Arial" w:hAnsi="Arial" w:cs="Arial"/>
            <w:color w:val="0070C0"/>
            <w:sz w:val="20"/>
            <w:szCs w:val="20"/>
          </w:rPr>
          <w:delText xml:space="preserve"> </w:delText>
        </w:r>
        <w:r w:rsidR="00CC63D6" w:rsidDel="00113E6F">
          <w:rPr>
            <w:rFonts w:ascii="Arial" w:hAnsi="Arial" w:cs="Arial"/>
            <w:color w:val="0070C0"/>
            <w:sz w:val="20"/>
            <w:szCs w:val="20"/>
          </w:rPr>
          <w:delText xml:space="preserve">HSPP </w:delText>
        </w:r>
        <w:r w:rsidR="00365182" w:rsidDel="00113E6F">
          <w:rPr>
            <w:rFonts w:ascii="Arial" w:hAnsi="Arial" w:cs="Arial"/>
            <w:color w:val="0070C0"/>
            <w:sz w:val="20"/>
            <w:szCs w:val="20"/>
          </w:rPr>
          <w:delText xml:space="preserve">Toolkit Forms &amp; Templates Special Passages </w:delText>
        </w:r>
        <w:r w:rsidR="00BA3EFF" w:rsidDel="00113E6F">
          <w:rPr>
            <w:rFonts w:ascii="Arial" w:hAnsi="Arial" w:cs="Arial"/>
            <w:color w:val="0070C0"/>
            <w:sz w:val="20"/>
            <w:szCs w:val="20"/>
          </w:rPr>
          <w:delText xml:space="preserve">GINA </w:delText>
        </w:r>
        <w:r w:rsidRPr="02432DB5" w:rsidDel="00113E6F">
          <w:rPr>
            <w:rFonts w:ascii="Arial" w:hAnsi="Arial" w:cs="Arial"/>
            <w:color w:val="0070C0"/>
            <w:sz w:val="20"/>
            <w:szCs w:val="20"/>
          </w:rPr>
          <w:delText xml:space="preserve">as is the definition of what types of genetic research must comply with the Genetic Information Non-Discrimination Act disclosure requirement.  </w:delText>
        </w:r>
      </w:del>
    </w:p>
    <w:p w14:paraId="47F5B7C2" w14:textId="77777777" w:rsidR="004C4C38" w:rsidRPr="004D0880" w:rsidRDefault="004C4C38" w:rsidP="004D0880">
      <w:pPr>
        <w:tabs>
          <w:tab w:val="left" w:pos="2940"/>
        </w:tabs>
        <w:contextualSpacing/>
        <w:rPr>
          <w:rFonts w:ascii="Arial" w:hAnsi="Arial" w:cs="Arial"/>
          <w:color w:val="0070C0"/>
          <w:sz w:val="20"/>
          <w:szCs w:val="20"/>
        </w:rPr>
      </w:pPr>
    </w:p>
    <w:p w14:paraId="2C36B5FE" w14:textId="1AA9F3CE" w:rsidR="00F271F9" w:rsidRPr="004D0880" w:rsidRDefault="00F271F9" w:rsidP="004D0880">
      <w:pPr>
        <w:tabs>
          <w:tab w:val="left" w:pos="2940"/>
        </w:tabs>
        <w:contextualSpacing/>
        <w:rPr>
          <w:rFonts w:ascii="Arial" w:hAnsi="Arial" w:cs="Arial"/>
          <w:sz w:val="20"/>
          <w:szCs w:val="20"/>
        </w:rPr>
      </w:pPr>
      <w:r w:rsidRPr="004D0880">
        <w:rPr>
          <w:rFonts w:ascii="Arial" w:hAnsi="Arial" w:cs="Arial"/>
          <w:b/>
          <w:sz w:val="20"/>
          <w:szCs w:val="20"/>
        </w:rPr>
        <w:t xml:space="preserve">Are </w:t>
      </w:r>
      <w:r w:rsidR="004D0880" w:rsidRPr="004D0880">
        <w:rPr>
          <w:rFonts w:ascii="Arial" w:hAnsi="Arial" w:cs="Arial"/>
          <w:b/>
          <w:sz w:val="20"/>
          <w:szCs w:val="20"/>
        </w:rPr>
        <w:t xml:space="preserve">There Any Benefits To Me If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Choose To Take Part In This Study?</w:t>
      </w:r>
    </w:p>
    <w:p w14:paraId="473C8ECA" w14:textId="2D462C1F" w:rsidR="00F26751" w:rsidRPr="004D0880" w:rsidRDefault="000D1850" w:rsidP="004D0880">
      <w:pPr>
        <w:tabs>
          <w:tab w:val="left" w:pos="2940"/>
        </w:tabs>
        <w:contextualSpacing/>
        <w:rPr>
          <w:rFonts w:ascii="Arial" w:hAnsi="Arial" w:cs="Arial"/>
          <w:sz w:val="20"/>
          <w:szCs w:val="20"/>
        </w:rPr>
      </w:pPr>
      <w:r w:rsidRPr="004D0880">
        <w:rPr>
          <w:rFonts w:ascii="Arial" w:hAnsi="Arial" w:cs="Arial"/>
          <w:sz w:val="20"/>
          <w:szCs w:val="20"/>
        </w:rPr>
        <w:t>The</w:t>
      </w:r>
      <w:r w:rsidR="00F271F9" w:rsidRPr="004D0880">
        <w:rPr>
          <w:rFonts w:ascii="Arial" w:hAnsi="Arial" w:cs="Arial"/>
          <w:sz w:val="20"/>
          <w:szCs w:val="20"/>
        </w:rPr>
        <w:t xml:space="preserve"> benefits of taking part in this study may be</w:t>
      </w:r>
      <w:r w:rsidR="00C516CA" w:rsidRPr="004D0880">
        <w:rPr>
          <w:rFonts w:ascii="Arial" w:hAnsi="Arial" w:cs="Arial"/>
          <w:sz w:val="20"/>
          <w:szCs w:val="20"/>
        </w:rPr>
        <w:t xml:space="preserve"> </w:t>
      </w:r>
      <w:del w:id="180" w:author="Jiawei Shao" w:date="2022-12-26T18:21:00Z">
        <w:r w:rsidR="00C516CA" w:rsidRPr="005D59EE" w:rsidDel="00113E6F">
          <w:rPr>
            <w:rFonts w:ascii="Arial" w:hAnsi="Arial" w:cs="Arial"/>
            <w:sz w:val="20"/>
            <w:szCs w:val="20"/>
            <w:rPrChange w:id="181" w:author="Jiawei Shao" w:date="2022-12-26T19:15:00Z">
              <w:rPr>
                <w:rFonts w:ascii="Arial" w:hAnsi="Arial" w:cs="Arial"/>
                <w:color w:val="0070C0"/>
                <w:sz w:val="20"/>
                <w:szCs w:val="20"/>
              </w:rPr>
            </w:rPrChange>
          </w:rPr>
          <w:delText>[L</w:delText>
        </w:r>
        <w:r w:rsidR="00BB0C02" w:rsidRPr="005D59EE" w:rsidDel="00113E6F">
          <w:rPr>
            <w:rFonts w:ascii="Arial" w:hAnsi="Arial" w:cs="Arial"/>
            <w:sz w:val="20"/>
            <w:szCs w:val="20"/>
            <w:rPrChange w:id="182" w:author="Jiawei Shao" w:date="2022-12-26T19:15:00Z">
              <w:rPr>
                <w:rFonts w:ascii="Arial" w:hAnsi="Arial" w:cs="Arial"/>
                <w:color w:val="0070C0"/>
                <w:sz w:val="20"/>
                <w:szCs w:val="20"/>
              </w:rPr>
            </w:rPrChange>
          </w:rPr>
          <w:delText xml:space="preserve">ist possible </w:delText>
        </w:r>
        <w:r w:rsidR="001D07D5" w:rsidRPr="005D59EE" w:rsidDel="00113E6F">
          <w:rPr>
            <w:rFonts w:ascii="Arial" w:hAnsi="Arial" w:cs="Arial"/>
            <w:sz w:val="20"/>
            <w:szCs w:val="20"/>
            <w:rPrChange w:id="183" w:author="Jiawei Shao" w:date="2022-12-26T19:15:00Z">
              <w:rPr>
                <w:rFonts w:ascii="Arial" w:hAnsi="Arial" w:cs="Arial"/>
                <w:color w:val="0070C0"/>
                <w:sz w:val="20"/>
                <w:szCs w:val="20"/>
              </w:rPr>
            </w:rPrChange>
          </w:rPr>
          <w:delText xml:space="preserve">direct </w:delText>
        </w:r>
        <w:r w:rsidR="00BB0C02" w:rsidRPr="005D59EE" w:rsidDel="00113E6F">
          <w:rPr>
            <w:rFonts w:ascii="Arial" w:hAnsi="Arial" w:cs="Arial"/>
            <w:sz w:val="20"/>
            <w:szCs w:val="20"/>
            <w:rPrChange w:id="184" w:author="Jiawei Shao" w:date="2022-12-26T19:15:00Z">
              <w:rPr>
                <w:rFonts w:ascii="Arial" w:hAnsi="Arial" w:cs="Arial"/>
                <w:color w:val="0070C0"/>
                <w:sz w:val="20"/>
                <w:szCs w:val="20"/>
              </w:rPr>
            </w:rPrChange>
          </w:rPr>
          <w:delText>benefits</w:delText>
        </w:r>
        <w:r w:rsidR="001D07D5" w:rsidRPr="005D59EE" w:rsidDel="00113E6F">
          <w:rPr>
            <w:rFonts w:ascii="Arial" w:hAnsi="Arial" w:cs="Arial"/>
            <w:sz w:val="20"/>
            <w:szCs w:val="20"/>
            <w:rPrChange w:id="185" w:author="Jiawei Shao" w:date="2022-12-26T19:15:00Z">
              <w:rPr>
                <w:rFonts w:ascii="Arial" w:hAnsi="Arial" w:cs="Arial"/>
                <w:color w:val="0070C0"/>
                <w:sz w:val="20"/>
                <w:szCs w:val="20"/>
              </w:rPr>
            </w:rPrChange>
          </w:rPr>
          <w:delText xml:space="preserve"> of participation</w:delText>
        </w:r>
        <w:r w:rsidR="00BB0C02" w:rsidRPr="005D59EE" w:rsidDel="00113E6F">
          <w:rPr>
            <w:rFonts w:ascii="Arial" w:hAnsi="Arial" w:cs="Arial"/>
            <w:sz w:val="20"/>
            <w:szCs w:val="20"/>
            <w:rPrChange w:id="186" w:author="Jiawei Shao" w:date="2022-12-26T19:15:00Z">
              <w:rPr>
                <w:rFonts w:ascii="Arial" w:hAnsi="Arial" w:cs="Arial"/>
                <w:color w:val="0070C0"/>
                <w:sz w:val="20"/>
                <w:szCs w:val="20"/>
              </w:rPr>
            </w:rPrChange>
          </w:rPr>
          <w:delText xml:space="preserve">, if </w:delText>
        </w:r>
      </w:del>
      <w:ins w:id="187" w:author="Jiawei Shao" w:date="2022-12-26T18:22:00Z">
        <w:r w:rsidR="00113E6F" w:rsidRPr="005D59EE">
          <w:rPr>
            <w:rFonts w:ascii="Arial" w:hAnsi="Arial" w:cs="Arial"/>
            <w:sz w:val="20"/>
            <w:szCs w:val="20"/>
            <w:rPrChange w:id="188" w:author="Jiawei Shao" w:date="2022-12-26T19:15:00Z">
              <w:rPr>
                <w:rFonts w:ascii="Arial" w:hAnsi="Arial" w:cs="Arial"/>
                <w:color w:val="0070C0"/>
                <w:sz w:val="20"/>
                <w:szCs w:val="20"/>
              </w:rPr>
            </w:rPrChange>
          </w:rPr>
          <w:t>slightly i</w:t>
        </w:r>
      </w:ins>
      <w:ins w:id="189" w:author="Jiawei Shao" w:date="2022-12-26T18:21:00Z">
        <w:r w:rsidR="00113E6F" w:rsidRPr="005D59EE">
          <w:rPr>
            <w:rFonts w:ascii="Arial" w:hAnsi="Arial" w:cs="Arial"/>
            <w:sz w:val="20"/>
            <w:szCs w:val="20"/>
            <w:rPrChange w:id="190" w:author="Jiawei Shao" w:date="2022-12-26T19:15:00Z">
              <w:rPr>
                <w:rFonts w:ascii="Arial" w:hAnsi="Arial" w:cs="Arial"/>
                <w:color w:val="0070C0"/>
                <w:sz w:val="20"/>
                <w:szCs w:val="20"/>
              </w:rPr>
            </w:rPrChange>
          </w:rPr>
          <w:t>mproving your Spanish skill</w:t>
        </w:r>
      </w:ins>
      <w:ins w:id="191" w:author="Jiawei Shao" w:date="2022-12-26T18:22:00Z">
        <w:r w:rsidR="00113E6F">
          <w:rPr>
            <w:rFonts w:ascii="Arial" w:hAnsi="Arial" w:cs="Arial"/>
            <w:color w:val="0070C0"/>
            <w:sz w:val="20"/>
            <w:szCs w:val="20"/>
          </w:rPr>
          <w:t>.</w:t>
        </w:r>
      </w:ins>
      <w:ins w:id="192" w:author="Jiawei Shao" w:date="2022-12-26T18:21:00Z">
        <w:r w:rsidR="00113E6F">
          <w:rPr>
            <w:rFonts w:ascii="Arial" w:hAnsi="Arial" w:cs="Arial"/>
            <w:color w:val="0070C0"/>
            <w:sz w:val="20"/>
            <w:szCs w:val="20"/>
          </w:rPr>
          <w:t xml:space="preserve"> </w:t>
        </w:r>
      </w:ins>
      <w:del w:id="193" w:author="Jiawei Shao" w:date="2022-12-26T18:21:00Z">
        <w:r w:rsidR="00BB0C02" w:rsidRPr="004D0880" w:rsidDel="00113E6F">
          <w:rPr>
            <w:rFonts w:ascii="Arial" w:hAnsi="Arial" w:cs="Arial"/>
            <w:color w:val="0070C0"/>
            <w:sz w:val="20"/>
            <w:szCs w:val="20"/>
          </w:rPr>
          <w:delText>any</w:delText>
        </w:r>
        <w:r w:rsidR="004D0880" w:rsidDel="00113E6F">
          <w:rPr>
            <w:rFonts w:ascii="Arial" w:hAnsi="Arial" w:cs="Arial"/>
            <w:color w:val="0070C0"/>
            <w:sz w:val="20"/>
            <w:szCs w:val="20"/>
          </w:rPr>
          <w:delText>]</w:delText>
        </w:r>
        <w:r w:rsidR="00BB0C02" w:rsidRPr="004D0880" w:rsidDel="00113E6F">
          <w:rPr>
            <w:rFonts w:ascii="Arial" w:hAnsi="Arial" w:cs="Arial"/>
            <w:color w:val="0070C0"/>
            <w:sz w:val="20"/>
            <w:szCs w:val="20"/>
          </w:rPr>
          <w:delText>.</w:delText>
        </w:r>
      </w:del>
      <w:del w:id="194" w:author="Jiawei Shao" w:date="2022-12-26T18:22:00Z">
        <w:r w:rsidR="00C516CA" w:rsidRPr="004D0880" w:rsidDel="00113E6F">
          <w:rPr>
            <w:rFonts w:ascii="Arial" w:hAnsi="Arial" w:cs="Arial"/>
            <w:color w:val="0070C0"/>
            <w:sz w:val="20"/>
            <w:szCs w:val="20"/>
          </w:rPr>
          <w:delText xml:space="preserve">  </w:delText>
        </w:r>
      </w:del>
      <w:r w:rsidR="00F26751" w:rsidRPr="004D0880">
        <w:rPr>
          <w:rFonts w:ascii="Arial" w:hAnsi="Arial" w:cs="Arial"/>
          <w:sz w:val="20"/>
          <w:szCs w:val="20"/>
        </w:rPr>
        <w:t xml:space="preserve">However, </w:t>
      </w:r>
      <w:r w:rsidR="00BB0C02" w:rsidRPr="004D0880">
        <w:rPr>
          <w:rFonts w:ascii="Arial" w:hAnsi="Arial" w:cs="Arial"/>
          <w:sz w:val="20"/>
          <w:szCs w:val="20"/>
        </w:rPr>
        <w:t xml:space="preserve">it is possible that </w:t>
      </w:r>
      <w:r w:rsidRPr="004D0880">
        <w:rPr>
          <w:rFonts w:ascii="Arial" w:hAnsi="Arial" w:cs="Arial"/>
          <w:sz w:val="20"/>
          <w:szCs w:val="20"/>
        </w:rPr>
        <w:t>you m</w:t>
      </w:r>
      <w:r w:rsidR="00FC7A72" w:rsidRPr="004D0880">
        <w:rPr>
          <w:rFonts w:ascii="Arial" w:hAnsi="Arial" w:cs="Arial"/>
          <w:sz w:val="20"/>
          <w:szCs w:val="20"/>
        </w:rPr>
        <w:t>ay not</w:t>
      </w:r>
      <w:r w:rsidRPr="004D0880">
        <w:rPr>
          <w:rFonts w:ascii="Arial" w:hAnsi="Arial" w:cs="Arial"/>
          <w:sz w:val="20"/>
          <w:szCs w:val="20"/>
        </w:rPr>
        <w:t xml:space="preserve"> </w:t>
      </w:r>
      <w:r w:rsidR="00F26751" w:rsidRPr="004D0880">
        <w:rPr>
          <w:rFonts w:ascii="Arial" w:hAnsi="Arial" w:cs="Arial"/>
          <w:sz w:val="20"/>
          <w:szCs w:val="20"/>
        </w:rPr>
        <w:t xml:space="preserve">receive </w:t>
      </w:r>
      <w:r w:rsidR="00FC7A72" w:rsidRPr="004D0880">
        <w:rPr>
          <w:rFonts w:ascii="Arial" w:hAnsi="Arial" w:cs="Arial"/>
          <w:sz w:val="20"/>
          <w:szCs w:val="20"/>
        </w:rPr>
        <w:t>any</w:t>
      </w:r>
      <w:r w:rsidR="00F26751" w:rsidRPr="004D0880">
        <w:rPr>
          <w:rFonts w:ascii="Arial" w:hAnsi="Arial" w:cs="Arial"/>
          <w:sz w:val="20"/>
          <w:szCs w:val="20"/>
        </w:rPr>
        <w:t xml:space="preserve"> direct</w:t>
      </w:r>
      <w:r w:rsidR="00BB0C02" w:rsidRPr="004D0880">
        <w:rPr>
          <w:rFonts w:ascii="Arial" w:hAnsi="Arial" w:cs="Arial"/>
          <w:sz w:val="20"/>
          <w:szCs w:val="20"/>
        </w:rPr>
        <w:t xml:space="preserve"> </w:t>
      </w:r>
      <w:r w:rsidR="00F26751" w:rsidRPr="004D0880">
        <w:rPr>
          <w:rFonts w:ascii="Arial" w:hAnsi="Arial" w:cs="Arial"/>
          <w:sz w:val="20"/>
          <w:szCs w:val="20"/>
        </w:rPr>
        <w:t>benefit from taking part in this study.</w:t>
      </w:r>
    </w:p>
    <w:p w14:paraId="3461D779" w14:textId="77777777" w:rsidR="00FC7A72" w:rsidRPr="004D0880" w:rsidRDefault="00FC7A72" w:rsidP="004D0880">
      <w:pPr>
        <w:tabs>
          <w:tab w:val="left" w:pos="2940"/>
        </w:tabs>
        <w:contextualSpacing/>
        <w:rPr>
          <w:rFonts w:ascii="Arial" w:hAnsi="Arial" w:cs="Arial"/>
          <w:b/>
          <w:sz w:val="20"/>
          <w:szCs w:val="20"/>
        </w:rPr>
      </w:pPr>
    </w:p>
    <w:p w14:paraId="76A7900A" w14:textId="1EDD6794" w:rsidR="00F26751" w:rsidRPr="004D0880" w:rsidRDefault="00F26751" w:rsidP="004D0880">
      <w:pPr>
        <w:tabs>
          <w:tab w:val="left" w:pos="2940"/>
        </w:tabs>
        <w:contextualSpacing/>
        <w:rPr>
          <w:rFonts w:ascii="Arial" w:hAnsi="Arial" w:cs="Arial"/>
          <w:sz w:val="20"/>
          <w:szCs w:val="20"/>
        </w:rPr>
      </w:pPr>
      <w:r w:rsidRPr="004D0880">
        <w:rPr>
          <w:rFonts w:ascii="Arial" w:hAnsi="Arial" w:cs="Arial"/>
          <w:b/>
          <w:sz w:val="20"/>
          <w:szCs w:val="20"/>
        </w:rPr>
        <w:t xml:space="preserve">What </w:t>
      </w:r>
      <w:r w:rsidR="004D0880" w:rsidRPr="004D0880">
        <w:rPr>
          <w:rFonts w:ascii="Arial" w:hAnsi="Arial" w:cs="Arial"/>
          <w:b/>
          <w:sz w:val="20"/>
          <w:szCs w:val="20"/>
        </w:rPr>
        <w:t xml:space="preserve">Are My Alternatives If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Do Not Want To Take Part In This Study?</w:t>
      </w:r>
    </w:p>
    <w:p w14:paraId="7BA8BEDF" w14:textId="23425460" w:rsidR="00F26751" w:rsidRPr="004D0880" w:rsidDel="00113E6F" w:rsidRDefault="00BB0C02" w:rsidP="004D0880">
      <w:pPr>
        <w:tabs>
          <w:tab w:val="left" w:pos="2940"/>
        </w:tabs>
        <w:contextualSpacing/>
        <w:rPr>
          <w:del w:id="195" w:author="Jiawei Shao" w:date="2022-12-26T18:22:00Z"/>
          <w:rFonts w:ascii="Arial" w:hAnsi="Arial" w:cs="Arial"/>
          <w:color w:val="0070C0"/>
          <w:sz w:val="20"/>
          <w:szCs w:val="20"/>
        </w:rPr>
      </w:pPr>
      <w:del w:id="196" w:author="Jiawei Shao" w:date="2022-12-26T18:22:00Z">
        <w:r w:rsidRPr="004D0880" w:rsidDel="00113E6F">
          <w:rPr>
            <w:rFonts w:ascii="Arial" w:hAnsi="Arial" w:cs="Arial"/>
            <w:color w:val="0070C0"/>
            <w:sz w:val="20"/>
            <w:szCs w:val="20"/>
          </w:rPr>
          <w:delText>If alternative</w:delText>
        </w:r>
        <w:r w:rsidR="00895818" w:rsidRPr="004D0880" w:rsidDel="00113E6F">
          <w:rPr>
            <w:rFonts w:ascii="Arial" w:hAnsi="Arial" w:cs="Arial"/>
            <w:color w:val="0070C0"/>
            <w:sz w:val="20"/>
            <w:szCs w:val="20"/>
          </w:rPr>
          <w:delText>(</w:delText>
        </w:r>
        <w:r w:rsidRPr="004D0880" w:rsidDel="00113E6F">
          <w:rPr>
            <w:rFonts w:ascii="Arial" w:hAnsi="Arial" w:cs="Arial"/>
            <w:color w:val="0070C0"/>
            <w:sz w:val="20"/>
            <w:szCs w:val="20"/>
          </w:rPr>
          <w:delText>s</w:delText>
        </w:r>
        <w:r w:rsidR="00895818" w:rsidRPr="004D0880" w:rsidDel="00113E6F">
          <w:rPr>
            <w:rFonts w:ascii="Arial" w:hAnsi="Arial" w:cs="Arial"/>
            <w:color w:val="0070C0"/>
            <w:sz w:val="20"/>
            <w:szCs w:val="20"/>
          </w:rPr>
          <w:delText>)</w:delText>
        </w:r>
        <w:r w:rsidRPr="004D0880" w:rsidDel="00113E6F">
          <w:rPr>
            <w:rFonts w:ascii="Arial" w:hAnsi="Arial" w:cs="Arial"/>
            <w:color w:val="0070C0"/>
            <w:sz w:val="20"/>
            <w:szCs w:val="20"/>
          </w:rPr>
          <w:delText xml:space="preserve"> are available</w:delText>
        </w:r>
        <w:r w:rsidR="00895818" w:rsidRPr="004D0880" w:rsidDel="00113E6F">
          <w:rPr>
            <w:rFonts w:ascii="Arial" w:hAnsi="Arial" w:cs="Arial"/>
            <w:color w:val="0070C0"/>
            <w:sz w:val="20"/>
            <w:szCs w:val="20"/>
          </w:rPr>
          <w:delText>, list them here</w:delText>
        </w:r>
        <w:r w:rsidRPr="004D0880" w:rsidDel="00113E6F">
          <w:rPr>
            <w:rFonts w:ascii="Arial" w:hAnsi="Arial" w:cs="Arial"/>
            <w:color w:val="0070C0"/>
            <w:sz w:val="20"/>
            <w:szCs w:val="20"/>
          </w:rPr>
          <w:delText>:</w:delText>
        </w:r>
        <w:r w:rsidR="00134E15" w:rsidRPr="004D0880" w:rsidDel="00113E6F">
          <w:rPr>
            <w:rFonts w:ascii="Arial" w:hAnsi="Arial" w:cs="Arial"/>
            <w:color w:val="0070C0"/>
            <w:sz w:val="20"/>
            <w:szCs w:val="20"/>
          </w:rPr>
          <w:delText xml:space="preserve"> </w:delText>
        </w:r>
        <w:r w:rsidR="00896CA8" w:rsidDel="00113E6F">
          <w:rPr>
            <w:rFonts w:ascii="Arial" w:hAnsi="Arial" w:cs="Arial"/>
            <w:sz w:val="20"/>
            <w:szCs w:val="20"/>
          </w:rPr>
          <w:delText xml:space="preserve">The following alternative(s) </w:delText>
        </w:r>
        <w:r w:rsidR="00F26751" w:rsidRPr="004D0880" w:rsidDel="00113E6F">
          <w:rPr>
            <w:rFonts w:ascii="Arial" w:hAnsi="Arial" w:cs="Arial"/>
            <w:sz w:val="20"/>
            <w:szCs w:val="20"/>
          </w:rPr>
          <w:delText xml:space="preserve">are available if </w:delText>
        </w:r>
        <w:r w:rsidR="000D1850" w:rsidRPr="004D0880" w:rsidDel="00113E6F">
          <w:rPr>
            <w:rFonts w:ascii="Arial" w:hAnsi="Arial" w:cs="Arial"/>
            <w:sz w:val="20"/>
            <w:szCs w:val="20"/>
          </w:rPr>
          <w:delText xml:space="preserve">you </w:delText>
        </w:r>
        <w:r w:rsidR="00F26751" w:rsidRPr="004D0880" w:rsidDel="00113E6F">
          <w:rPr>
            <w:rFonts w:ascii="Arial" w:hAnsi="Arial" w:cs="Arial"/>
            <w:sz w:val="20"/>
            <w:szCs w:val="20"/>
          </w:rPr>
          <w:delText>choose not to take part in this study:</w:delText>
        </w:r>
        <w:r w:rsidR="00134E15" w:rsidRPr="004D0880" w:rsidDel="00113E6F">
          <w:rPr>
            <w:rFonts w:ascii="Arial" w:hAnsi="Arial" w:cs="Arial"/>
            <w:sz w:val="20"/>
            <w:szCs w:val="20"/>
          </w:rPr>
          <w:delText xml:space="preserve"> </w:delText>
        </w:r>
      </w:del>
    </w:p>
    <w:p w14:paraId="3CF2D8B6" w14:textId="42ABB9BF" w:rsidR="00DF3B69" w:rsidRPr="004D0880" w:rsidDel="00113E6F" w:rsidRDefault="00DF3B69" w:rsidP="004D0880">
      <w:pPr>
        <w:tabs>
          <w:tab w:val="left" w:pos="2940"/>
        </w:tabs>
        <w:ind w:left="720"/>
        <w:contextualSpacing/>
        <w:rPr>
          <w:del w:id="197" w:author="Jiawei Shao" w:date="2022-12-26T18:22:00Z"/>
          <w:rFonts w:ascii="Arial" w:hAnsi="Arial" w:cs="Arial"/>
          <w:color w:val="0070C0"/>
          <w:sz w:val="20"/>
          <w:szCs w:val="20"/>
        </w:rPr>
      </w:pPr>
    </w:p>
    <w:p w14:paraId="2EEC7303" w14:textId="5B0807C8" w:rsidR="00F26751" w:rsidRPr="004D0880" w:rsidRDefault="00BB0C02" w:rsidP="004D0880">
      <w:pPr>
        <w:tabs>
          <w:tab w:val="left" w:pos="2940"/>
        </w:tabs>
        <w:contextualSpacing/>
        <w:rPr>
          <w:rFonts w:ascii="Arial" w:hAnsi="Arial" w:cs="Arial"/>
          <w:sz w:val="20"/>
          <w:szCs w:val="20"/>
        </w:rPr>
      </w:pPr>
      <w:del w:id="198" w:author="Jiawei Shao" w:date="2022-12-26T18:22:00Z">
        <w:r w:rsidRPr="004D0880" w:rsidDel="00113E6F">
          <w:rPr>
            <w:rFonts w:ascii="Arial" w:hAnsi="Arial" w:cs="Arial"/>
            <w:color w:val="0070C0"/>
            <w:sz w:val="20"/>
            <w:szCs w:val="20"/>
          </w:rPr>
          <w:delText xml:space="preserve">If there are </w:delText>
        </w:r>
        <w:r w:rsidRPr="004D0880" w:rsidDel="00113E6F">
          <w:rPr>
            <w:rFonts w:ascii="Arial" w:hAnsi="Arial" w:cs="Arial"/>
            <w:b/>
            <w:color w:val="0070C0"/>
            <w:sz w:val="20"/>
            <w:szCs w:val="20"/>
          </w:rPr>
          <w:delText>no</w:delText>
        </w:r>
        <w:r w:rsidRPr="004D0880" w:rsidDel="00113E6F">
          <w:rPr>
            <w:rFonts w:ascii="Arial" w:hAnsi="Arial" w:cs="Arial"/>
            <w:color w:val="0070C0"/>
            <w:sz w:val="20"/>
            <w:szCs w:val="20"/>
          </w:rPr>
          <w:delText xml:space="preserve"> alternatives available:</w:delText>
        </w:r>
        <w:r w:rsidR="00F26751" w:rsidRPr="004D0880" w:rsidDel="00113E6F">
          <w:rPr>
            <w:rFonts w:ascii="Arial" w:hAnsi="Arial" w:cs="Arial"/>
            <w:color w:val="002060"/>
            <w:sz w:val="20"/>
            <w:szCs w:val="20"/>
          </w:rPr>
          <w:delText xml:space="preserve"> </w:delText>
        </w:r>
      </w:del>
      <w:r w:rsidRPr="004D0880">
        <w:rPr>
          <w:rFonts w:ascii="Arial" w:hAnsi="Arial" w:cs="Arial"/>
          <w:sz w:val="20"/>
          <w:szCs w:val="20"/>
        </w:rPr>
        <w:t xml:space="preserve">Your alternative is </w:t>
      </w:r>
      <w:r w:rsidR="00F26751" w:rsidRPr="004D0880">
        <w:rPr>
          <w:rFonts w:ascii="Arial" w:hAnsi="Arial" w:cs="Arial"/>
          <w:sz w:val="20"/>
          <w:szCs w:val="20"/>
        </w:rPr>
        <w:t>not to take part in this study</w:t>
      </w:r>
      <w:r w:rsidRPr="004D0880">
        <w:rPr>
          <w:rFonts w:ascii="Arial" w:hAnsi="Arial" w:cs="Arial"/>
          <w:sz w:val="20"/>
          <w:szCs w:val="20"/>
        </w:rPr>
        <w:t>.</w:t>
      </w:r>
    </w:p>
    <w:p w14:paraId="0FB78278" w14:textId="77777777" w:rsidR="00F26751" w:rsidRPr="004D0880" w:rsidRDefault="00F26751" w:rsidP="004D0880">
      <w:pPr>
        <w:tabs>
          <w:tab w:val="left" w:pos="2940"/>
        </w:tabs>
        <w:contextualSpacing/>
        <w:rPr>
          <w:rFonts w:ascii="Arial" w:hAnsi="Arial" w:cs="Arial"/>
          <w:sz w:val="20"/>
          <w:szCs w:val="20"/>
        </w:rPr>
      </w:pPr>
    </w:p>
    <w:p w14:paraId="5861AFCD" w14:textId="50BC00A2" w:rsidR="00F26751" w:rsidRPr="004D0880" w:rsidRDefault="00F26751" w:rsidP="004D0880">
      <w:pPr>
        <w:tabs>
          <w:tab w:val="left" w:pos="2940"/>
        </w:tabs>
        <w:contextualSpacing/>
        <w:rPr>
          <w:rFonts w:ascii="Arial" w:hAnsi="Arial" w:cs="Arial"/>
          <w:sz w:val="20"/>
          <w:szCs w:val="20"/>
        </w:rPr>
      </w:pPr>
      <w:r w:rsidRPr="004D0880">
        <w:rPr>
          <w:rFonts w:ascii="Arial" w:hAnsi="Arial" w:cs="Arial"/>
          <w:b/>
          <w:sz w:val="20"/>
          <w:szCs w:val="20"/>
        </w:rPr>
        <w:t xml:space="preserve">How </w:t>
      </w:r>
      <w:r w:rsidR="004D0880" w:rsidRPr="004D0880">
        <w:rPr>
          <w:rFonts w:ascii="Arial" w:hAnsi="Arial" w:cs="Arial"/>
          <w:b/>
          <w:sz w:val="20"/>
          <w:szCs w:val="20"/>
        </w:rPr>
        <w:t xml:space="preserve">Will </w:t>
      </w:r>
      <w:r w:rsidR="00FC28F3" w:rsidRPr="004D0880">
        <w:rPr>
          <w:rFonts w:ascii="Arial" w:hAnsi="Arial" w:cs="Arial"/>
          <w:b/>
          <w:sz w:val="20"/>
          <w:szCs w:val="20"/>
        </w:rPr>
        <w:t>I</w:t>
      </w:r>
      <w:r w:rsidR="000D1850" w:rsidRPr="004D0880">
        <w:rPr>
          <w:rFonts w:ascii="Arial" w:hAnsi="Arial" w:cs="Arial"/>
          <w:b/>
          <w:sz w:val="20"/>
          <w:szCs w:val="20"/>
        </w:rPr>
        <w:t xml:space="preserve"> </w:t>
      </w:r>
      <w:r w:rsidR="004D0880" w:rsidRPr="004D0880">
        <w:rPr>
          <w:rFonts w:ascii="Arial" w:hAnsi="Arial" w:cs="Arial"/>
          <w:b/>
          <w:sz w:val="20"/>
          <w:szCs w:val="20"/>
        </w:rPr>
        <w:t xml:space="preserve">Know If New Information Is Learned That May Affect Whether </w:t>
      </w:r>
      <w:r w:rsidR="00FC28F3" w:rsidRPr="004D0880">
        <w:rPr>
          <w:rFonts w:ascii="Arial" w:hAnsi="Arial" w:cs="Arial"/>
          <w:b/>
          <w:sz w:val="20"/>
          <w:szCs w:val="20"/>
        </w:rPr>
        <w:t xml:space="preserve">I </w:t>
      </w:r>
      <w:r w:rsidR="004D0880" w:rsidRPr="004D0880">
        <w:rPr>
          <w:rFonts w:ascii="Arial" w:hAnsi="Arial" w:cs="Arial"/>
          <w:b/>
          <w:sz w:val="20"/>
          <w:szCs w:val="20"/>
        </w:rPr>
        <w:t>Am Willing To Stay In The Study?</w:t>
      </w:r>
    </w:p>
    <w:p w14:paraId="42F88CD6" w14:textId="533AD1C9" w:rsidR="004552CD" w:rsidRPr="004D0880" w:rsidRDefault="6FBF38B2" w:rsidP="6FBF38B2">
      <w:pPr>
        <w:tabs>
          <w:tab w:val="left" w:pos="2940"/>
        </w:tabs>
        <w:contextualSpacing/>
        <w:rPr>
          <w:rFonts w:ascii="Arial" w:hAnsi="Arial" w:cs="Arial"/>
          <w:sz w:val="20"/>
          <w:szCs w:val="20"/>
        </w:rPr>
      </w:pPr>
      <w:r w:rsidRPr="6FBF38B2">
        <w:rPr>
          <w:rFonts w:ascii="Arial" w:hAnsi="Arial" w:cs="Arial"/>
          <w:sz w:val="20"/>
          <w:szCs w:val="20"/>
        </w:rPr>
        <w:t>During the study, you will be updated about any new information that may affect whether you are willing to continue taking part in the study.  If new information is learned that may affect you after the study or your follow-up is completed, you will be contacted.</w:t>
      </w:r>
    </w:p>
    <w:p w14:paraId="45D1C78B" w14:textId="77777777" w:rsidR="00AE73EC" w:rsidDel="000B751A" w:rsidRDefault="00AE73EC" w:rsidP="004D0880">
      <w:pPr>
        <w:contextualSpacing/>
        <w:rPr>
          <w:del w:id="199" w:author="Jiawei Shao" w:date="2022-12-26T19:03:00Z"/>
          <w:rFonts w:ascii="Arial" w:hAnsi="Arial" w:cs="Arial"/>
          <w:b/>
          <w:sz w:val="20"/>
          <w:szCs w:val="20"/>
        </w:rPr>
      </w:pPr>
    </w:p>
    <w:p w14:paraId="6C2658C5" w14:textId="25A0E974" w:rsidR="00A935E9" w:rsidDel="000B751A" w:rsidRDefault="00A935E9" w:rsidP="004D0880">
      <w:pPr>
        <w:contextualSpacing/>
        <w:rPr>
          <w:del w:id="200" w:author="Jiawei Shao" w:date="2022-12-26T19:03:00Z"/>
          <w:rFonts w:ascii="Arial" w:hAnsi="Arial" w:cs="Arial"/>
          <w:b/>
          <w:sz w:val="20"/>
          <w:szCs w:val="20"/>
        </w:rPr>
      </w:pPr>
      <w:del w:id="201" w:author="Jiawei Shao" w:date="2022-12-26T19:03:00Z">
        <w:r w:rsidRPr="004D0880" w:rsidDel="000B751A">
          <w:rPr>
            <w:rFonts w:ascii="Arial" w:hAnsi="Arial" w:cs="Arial"/>
            <w:b/>
            <w:sz w:val="20"/>
            <w:szCs w:val="20"/>
          </w:rPr>
          <w:delText xml:space="preserve">Will </w:delText>
        </w:r>
        <w:r w:rsidR="00B93135" w:rsidRPr="004D0880" w:rsidDel="000B751A">
          <w:rPr>
            <w:rFonts w:ascii="Arial" w:hAnsi="Arial" w:cs="Arial"/>
            <w:b/>
            <w:sz w:val="20"/>
            <w:szCs w:val="20"/>
          </w:rPr>
          <w:delText>I</w:delText>
        </w:r>
        <w:r w:rsidRPr="004D0880" w:rsidDel="000B751A">
          <w:rPr>
            <w:rFonts w:ascii="Arial" w:hAnsi="Arial" w:cs="Arial"/>
            <w:b/>
            <w:sz w:val="20"/>
            <w:szCs w:val="20"/>
          </w:rPr>
          <w:delText xml:space="preserve"> </w:delText>
        </w:r>
        <w:r w:rsidR="00307455" w:rsidRPr="004D0880" w:rsidDel="000B751A">
          <w:rPr>
            <w:rFonts w:ascii="Arial" w:hAnsi="Arial" w:cs="Arial"/>
            <w:b/>
            <w:sz w:val="20"/>
            <w:szCs w:val="20"/>
          </w:rPr>
          <w:delText>Receive</w:delText>
        </w:r>
        <w:r w:rsidR="00E45FD9" w:rsidDel="000B751A">
          <w:rPr>
            <w:rFonts w:ascii="Arial" w:hAnsi="Arial" w:cs="Arial"/>
            <w:b/>
            <w:sz w:val="20"/>
            <w:szCs w:val="20"/>
          </w:rPr>
          <w:delText xml:space="preserve"> </w:delText>
        </w:r>
        <w:r w:rsidR="00307455" w:rsidRPr="004D0880" w:rsidDel="000B751A">
          <w:rPr>
            <w:rFonts w:ascii="Arial" w:hAnsi="Arial" w:cs="Arial"/>
            <w:b/>
            <w:sz w:val="20"/>
            <w:szCs w:val="20"/>
          </w:rPr>
          <w:delText>The Results Of The Research?</w:delText>
        </w:r>
      </w:del>
    </w:p>
    <w:p w14:paraId="66E19ACE" w14:textId="26EC1C6A" w:rsidR="00A935E9" w:rsidDel="000B751A" w:rsidRDefault="00896CA8" w:rsidP="004D0880">
      <w:pPr>
        <w:contextualSpacing/>
        <w:rPr>
          <w:del w:id="202" w:author="Jiawei Shao" w:date="2022-12-26T19:03:00Z"/>
          <w:rFonts w:ascii="Arial" w:hAnsi="Arial" w:cs="Arial"/>
          <w:sz w:val="20"/>
          <w:szCs w:val="20"/>
        </w:rPr>
      </w:pPr>
      <w:del w:id="203" w:author="Jiawei Shao" w:date="2022-12-26T19:03:00Z">
        <w:r w:rsidRPr="004D0880" w:rsidDel="000B751A">
          <w:rPr>
            <w:rFonts w:ascii="Arial" w:hAnsi="Arial" w:cs="Arial"/>
            <w:color w:val="0070C0"/>
            <w:sz w:val="20"/>
            <w:szCs w:val="20"/>
          </w:rPr>
          <w:delText xml:space="preserve">If </w:delText>
        </w:r>
        <w:r w:rsidDel="000B751A">
          <w:rPr>
            <w:rFonts w:ascii="Arial" w:hAnsi="Arial" w:cs="Arial"/>
            <w:color w:val="0070C0"/>
            <w:sz w:val="20"/>
            <w:szCs w:val="20"/>
          </w:rPr>
          <w:delText xml:space="preserve">returning research results </w:delText>
        </w:r>
        <w:r w:rsidRPr="004D0880" w:rsidDel="000B751A">
          <w:rPr>
            <w:rFonts w:ascii="Arial" w:hAnsi="Arial" w:cs="Arial"/>
            <w:color w:val="0070C0"/>
            <w:sz w:val="20"/>
            <w:szCs w:val="20"/>
          </w:rPr>
          <w:delText xml:space="preserve">does not apply to your research, </w:delText>
        </w:r>
        <w:r w:rsidR="007B25F6" w:rsidDel="000B751A">
          <w:rPr>
            <w:rFonts w:ascii="Arial" w:hAnsi="Arial" w:cs="Arial"/>
            <w:color w:val="0070C0"/>
            <w:sz w:val="20"/>
            <w:szCs w:val="20"/>
          </w:rPr>
          <w:delText>delete</w:delText>
        </w:r>
        <w:r w:rsidRPr="004D0880" w:rsidDel="000B751A">
          <w:rPr>
            <w:rFonts w:ascii="Arial" w:hAnsi="Arial" w:cs="Arial"/>
            <w:color w:val="0070C0"/>
            <w:sz w:val="20"/>
            <w:szCs w:val="20"/>
          </w:rPr>
          <w:delText xml:space="preserve"> this section </w:delText>
        </w:r>
        <w:r w:rsidR="007B25F6" w:rsidDel="000B751A">
          <w:rPr>
            <w:rFonts w:ascii="Arial" w:hAnsi="Arial" w:cs="Arial"/>
            <w:color w:val="0070C0"/>
            <w:sz w:val="20"/>
            <w:szCs w:val="20"/>
          </w:rPr>
          <w:delText xml:space="preserve">and heading </w:delText>
        </w:r>
        <w:r w:rsidRPr="004D0880" w:rsidDel="000B751A">
          <w:rPr>
            <w:rFonts w:ascii="Arial" w:hAnsi="Arial" w:cs="Arial"/>
            <w:color w:val="0070C0"/>
            <w:sz w:val="20"/>
            <w:szCs w:val="20"/>
          </w:rPr>
          <w:delText>in its entirety</w:delText>
        </w:r>
        <w:r w:rsidRPr="004D0880" w:rsidDel="000B751A">
          <w:rPr>
            <w:rFonts w:ascii="Arial" w:hAnsi="Arial" w:cs="Arial"/>
            <w:color w:val="00B0F0"/>
            <w:sz w:val="20"/>
            <w:szCs w:val="20"/>
          </w:rPr>
          <w:delText>.</w:delText>
        </w:r>
        <w:r w:rsidR="007B25F6" w:rsidDel="000B751A">
          <w:rPr>
            <w:rFonts w:ascii="Arial" w:hAnsi="Arial" w:cs="Arial"/>
            <w:color w:val="00B0F0"/>
            <w:sz w:val="20"/>
            <w:szCs w:val="20"/>
          </w:rPr>
          <w:delText xml:space="preserve"> </w:delText>
        </w:r>
        <w:r w:rsidR="00880ED3" w:rsidRPr="004D0880" w:rsidDel="000B751A">
          <w:rPr>
            <w:rFonts w:ascii="Arial" w:hAnsi="Arial" w:cs="Arial"/>
            <w:color w:val="0070C0"/>
            <w:sz w:val="20"/>
            <w:szCs w:val="20"/>
          </w:rPr>
          <w:delText>If</w:delText>
        </w:r>
        <w:r w:rsidR="00A935E9" w:rsidRPr="004D0880" w:rsidDel="000B751A">
          <w:rPr>
            <w:rFonts w:ascii="Arial" w:hAnsi="Arial" w:cs="Arial"/>
            <w:color w:val="0070C0"/>
            <w:sz w:val="20"/>
            <w:szCs w:val="20"/>
          </w:rPr>
          <w:delText xml:space="preserve"> you anticipate </w:delText>
        </w:r>
        <w:r w:rsidR="00880ED3" w:rsidRPr="004D0880" w:rsidDel="000B751A">
          <w:rPr>
            <w:rFonts w:ascii="Arial" w:hAnsi="Arial" w:cs="Arial"/>
            <w:color w:val="0070C0"/>
            <w:sz w:val="20"/>
            <w:szCs w:val="20"/>
          </w:rPr>
          <w:delText xml:space="preserve">the research will generate </w:delText>
        </w:r>
        <w:r w:rsidR="00A935E9" w:rsidRPr="004D0880" w:rsidDel="000B751A">
          <w:rPr>
            <w:rFonts w:ascii="Arial" w:hAnsi="Arial" w:cs="Arial"/>
            <w:color w:val="0070C0"/>
            <w:sz w:val="20"/>
            <w:szCs w:val="20"/>
          </w:rPr>
          <w:delText>clinically relevant results</w:delText>
        </w:r>
        <w:r w:rsidR="00880ED3" w:rsidRPr="004D0880" w:rsidDel="000B751A">
          <w:rPr>
            <w:rFonts w:ascii="Arial" w:hAnsi="Arial" w:cs="Arial"/>
            <w:color w:val="0070C0"/>
            <w:sz w:val="20"/>
            <w:szCs w:val="20"/>
          </w:rPr>
          <w:delText>,</w:delText>
        </w:r>
        <w:r w:rsidR="00A935E9" w:rsidRPr="004D0880" w:rsidDel="000B751A">
          <w:rPr>
            <w:rFonts w:ascii="Arial" w:hAnsi="Arial" w:cs="Arial"/>
            <w:color w:val="0070C0"/>
            <w:sz w:val="20"/>
            <w:szCs w:val="20"/>
          </w:rPr>
          <w:delText xml:space="preserve"> including individual research results, </w:delText>
        </w:r>
        <w:r w:rsidR="00880ED3" w:rsidRPr="004D0880" w:rsidDel="000B751A">
          <w:rPr>
            <w:rFonts w:ascii="Arial" w:hAnsi="Arial" w:cs="Arial"/>
            <w:color w:val="0070C0"/>
            <w:sz w:val="20"/>
            <w:szCs w:val="20"/>
          </w:rPr>
          <w:delText>state here whether you will disclose the results to subjects and, if so, under what conditions that will occur</w:delText>
        </w:r>
        <w:r w:rsidDel="000B751A">
          <w:rPr>
            <w:rFonts w:ascii="Arial" w:hAnsi="Arial" w:cs="Arial"/>
            <w:color w:val="0070C0"/>
            <w:sz w:val="20"/>
            <w:szCs w:val="20"/>
          </w:rPr>
          <w:delText xml:space="preserve">. </w:delText>
        </w:r>
        <w:r w:rsidR="00A935E9" w:rsidRPr="004D0880" w:rsidDel="000B751A">
          <w:rPr>
            <w:rFonts w:ascii="Arial" w:hAnsi="Arial" w:cs="Arial"/>
            <w:color w:val="00B050"/>
            <w:sz w:val="20"/>
            <w:szCs w:val="20"/>
          </w:rPr>
          <w:delText>In general, we will not give you any individual results from the study. If we find something of urgent medical importance to you, we will inform you, although we expect that this will be a very rare occurrence</w:delText>
        </w:r>
        <w:r w:rsidR="00880ED3" w:rsidRPr="004D0880" w:rsidDel="000B751A">
          <w:rPr>
            <w:rFonts w:ascii="Arial" w:hAnsi="Arial" w:cs="Arial"/>
            <w:color w:val="00B050"/>
            <w:sz w:val="20"/>
            <w:szCs w:val="20"/>
          </w:rPr>
          <w:delText>.</w:delText>
        </w:r>
        <w:r w:rsidR="00A935E9" w:rsidRPr="004D0880" w:rsidDel="000B751A">
          <w:rPr>
            <w:rFonts w:ascii="Arial" w:hAnsi="Arial" w:cs="Arial"/>
            <w:sz w:val="20"/>
            <w:szCs w:val="20"/>
          </w:rPr>
          <w:delText xml:space="preserve"> </w:delText>
        </w:r>
        <w:r w:rsidR="00880ED3" w:rsidRPr="004D0880" w:rsidDel="000B751A">
          <w:rPr>
            <w:rFonts w:ascii="Arial" w:hAnsi="Arial" w:cs="Arial"/>
            <w:color w:val="0070C0"/>
            <w:sz w:val="20"/>
            <w:szCs w:val="20"/>
          </w:rPr>
          <w:delText>[Then a</w:delText>
        </w:r>
        <w:r w:rsidR="00A935E9" w:rsidRPr="004D0880" w:rsidDel="000B751A">
          <w:rPr>
            <w:rFonts w:ascii="Arial" w:hAnsi="Arial" w:cs="Arial"/>
            <w:color w:val="0070C0"/>
            <w:sz w:val="20"/>
            <w:szCs w:val="20"/>
          </w:rPr>
          <w:delText>dd details about what kinds of information you will return, such as, ‘unusual findings on an MRI report that we think you should discuss with your doctor’. Also add details about how you will notify them, such as ‘we will notify you by first class mail after analysis of research data are concluded, which may take up to six months’.</w:delText>
        </w:r>
        <w:r w:rsidR="00880ED3" w:rsidRPr="004D0880" w:rsidDel="000B751A">
          <w:rPr>
            <w:rFonts w:ascii="Arial" w:hAnsi="Arial" w:cs="Arial"/>
            <w:color w:val="0070C0"/>
            <w:sz w:val="20"/>
            <w:szCs w:val="20"/>
          </w:rPr>
          <w:delText>]</w:delText>
        </w:r>
        <w:r w:rsidR="00A935E9" w:rsidRPr="004D0880" w:rsidDel="000B751A">
          <w:rPr>
            <w:rFonts w:ascii="Arial" w:hAnsi="Arial" w:cs="Arial"/>
            <w:color w:val="00B0F0"/>
            <w:sz w:val="20"/>
            <w:szCs w:val="20"/>
          </w:rPr>
          <w:delText xml:space="preserve"> </w:delText>
        </w:r>
        <w:r w:rsidR="00A935E9" w:rsidRPr="004D0880" w:rsidDel="000B751A">
          <w:rPr>
            <w:rFonts w:ascii="Arial" w:hAnsi="Arial" w:cs="Arial"/>
            <w:sz w:val="20"/>
            <w:szCs w:val="20"/>
          </w:rPr>
          <w:delText xml:space="preserve"> </w:delText>
        </w:r>
      </w:del>
    </w:p>
    <w:p w14:paraId="0562CB0E" w14:textId="77777777" w:rsidR="00A935E9" w:rsidRPr="004D0880" w:rsidRDefault="00A935E9" w:rsidP="004D0880">
      <w:pPr>
        <w:tabs>
          <w:tab w:val="left" w:pos="2940"/>
        </w:tabs>
        <w:contextualSpacing/>
        <w:rPr>
          <w:rFonts w:ascii="Arial" w:hAnsi="Arial" w:cs="Arial"/>
          <w:sz w:val="20"/>
          <w:szCs w:val="20"/>
        </w:rPr>
      </w:pPr>
    </w:p>
    <w:p w14:paraId="4C3BD2C9" w14:textId="205C0FAB" w:rsidR="001A3654" w:rsidRPr="004D0880" w:rsidRDefault="001A3654" w:rsidP="004D0880">
      <w:pPr>
        <w:tabs>
          <w:tab w:val="left" w:pos="2160"/>
          <w:tab w:val="left" w:pos="2940"/>
        </w:tabs>
        <w:contextualSpacing/>
        <w:rPr>
          <w:rFonts w:ascii="Arial" w:hAnsi="Arial" w:cs="Arial"/>
          <w:b/>
          <w:sz w:val="20"/>
          <w:szCs w:val="20"/>
        </w:rPr>
      </w:pPr>
      <w:r w:rsidRPr="004D0880">
        <w:rPr>
          <w:rFonts w:ascii="Arial" w:hAnsi="Arial" w:cs="Arial"/>
          <w:b/>
          <w:sz w:val="20"/>
          <w:szCs w:val="20"/>
        </w:rPr>
        <w:t xml:space="preserve">Will </w:t>
      </w:r>
      <w:r w:rsidR="00307455" w:rsidRPr="004D0880">
        <w:rPr>
          <w:rFonts w:ascii="Arial" w:hAnsi="Arial" w:cs="Arial"/>
          <w:b/>
          <w:sz w:val="20"/>
          <w:szCs w:val="20"/>
        </w:rPr>
        <w:t>There Be Any Cost To Me To Take Part In This Study?</w:t>
      </w:r>
    </w:p>
    <w:p w14:paraId="550CD1B0" w14:textId="666966B2" w:rsidR="001A3654" w:rsidRPr="000B751A" w:rsidRDefault="001A3654" w:rsidP="004D0880">
      <w:pPr>
        <w:tabs>
          <w:tab w:val="left" w:pos="2160"/>
          <w:tab w:val="left" w:pos="2940"/>
        </w:tabs>
        <w:ind w:left="720" w:hanging="720"/>
        <w:contextualSpacing/>
        <w:rPr>
          <w:rFonts w:ascii="Arial" w:hAnsi="Arial" w:cs="Arial"/>
          <w:sz w:val="20"/>
          <w:szCs w:val="20"/>
          <w:rPrChange w:id="204" w:author="Jiawei Shao" w:date="2022-12-26T19:04:00Z">
            <w:rPr>
              <w:rFonts w:ascii="Arial" w:hAnsi="Arial" w:cs="Arial"/>
              <w:color w:val="0070C0"/>
              <w:sz w:val="20"/>
              <w:szCs w:val="20"/>
            </w:rPr>
          </w:rPrChange>
        </w:rPr>
      </w:pPr>
      <w:del w:id="205" w:author="Jiawei Shao" w:date="2022-12-26T19:04:00Z">
        <w:r w:rsidRPr="000B751A" w:rsidDel="000B751A">
          <w:rPr>
            <w:rFonts w:ascii="Arial" w:hAnsi="Arial" w:cs="Arial"/>
            <w:sz w:val="20"/>
            <w:szCs w:val="20"/>
            <w:rPrChange w:id="206" w:author="Jiawei Shao" w:date="2022-12-26T19:04:00Z">
              <w:rPr>
                <w:rFonts w:ascii="Arial" w:hAnsi="Arial" w:cs="Arial"/>
                <w:color w:val="0070C0"/>
                <w:sz w:val="20"/>
                <w:szCs w:val="20"/>
              </w:rPr>
            </w:rPrChange>
          </w:rPr>
          <w:delText>Explain in lay language what the cost to participate will be, if any.</w:delText>
        </w:r>
      </w:del>
      <w:ins w:id="207" w:author="Jiawei Shao" w:date="2022-12-26T19:04:00Z">
        <w:r w:rsidR="000B751A" w:rsidRPr="000B751A">
          <w:rPr>
            <w:rFonts w:ascii="Arial" w:hAnsi="Arial" w:cs="Arial"/>
            <w:sz w:val="20"/>
            <w:szCs w:val="20"/>
            <w:rPrChange w:id="208" w:author="Jiawei Shao" w:date="2022-12-26T19:04:00Z">
              <w:rPr>
                <w:rFonts w:ascii="Arial" w:hAnsi="Arial" w:cs="Arial"/>
                <w:color w:val="0070C0"/>
                <w:sz w:val="20"/>
                <w:szCs w:val="20"/>
              </w:rPr>
            </w:rPrChange>
          </w:rPr>
          <w:t>There will be no cost for you to take part in this study.</w:t>
        </w:r>
      </w:ins>
    </w:p>
    <w:p w14:paraId="34CE0A41" w14:textId="77777777" w:rsidR="00B91684" w:rsidRPr="004D0880" w:rsidRDefault="00B91684" w:rsidP="004D0880">
      <w:pPr>
        <w:tabs>
          <w:tab w:val="left" w:pos="2160"/>
          <w:tab w:val="left" w:pos="2940"/>
        </w:tabs>
        <w:contextualSpacing/>
        <w:rPr>
          <w:rFonts w:ascii="Arial" w:hAnsi="Arial" w:cs="Arial"/>
          <w:sz w:val="20"/>
          <w:szCs w:val="20"/>
        </w:rPr>
      </w:pPr>
    </w:p>
    <w:p w14:paraId="71AD503C" w14:textId="46F577DD" w:rsidR="00B91684" w:rsidRPr="004D0880" w:rsidRDefault="00B91684" w:rsidP="004D0880">
      <w:pPr>
        <w:tabs>
          <w:tab w:val="left" w:pos="2160"/>
          <w:tab w:val="left" w:pos="2940"/>
        </w:tabs>
        <w:contextualSpacing/>
        <w:rPr>
          <w:rFonts w:ascii="Arial" w:hAnsi="Arial" w:cs="Arial"/>
          <w:sz w:val="20"/>
          <w:szCs w:val="20"/>
        </w:rPr>
      </w:pPr>
      <w:r w:rsidRPr="004D0880">
        <w:rPr>
          <w:rFonts w:ascii="Arial" w:hAnsi="Arial" w:cs="Arial"/>
          <w:b/>
          <w:sz w:val="20"/>
          <w:szCs w:val="20"/>
        </w:rPr>
        <w:t xml:space="preserve">Will </w:t>
      </w:r>
      <w:r w:rsidR="00FC28F3"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Be Paid To Take Part In This Study?</w:t>
      </w:r>
    </w:p>
    <w:p w14:paraId="51BDB60D" w14:textId="5C974F63" w:rsidR="00FC7A72" w:rsidRPr="000B751A" w:rsidDel="000B751A" w:rsidRDefault="00661421" w:rsidP="007B25F6">
      <w:pPr>
        <w:tabs>
          <w:tab w:val="left" w:pos="2160"/>
          <w:tab w:val="left" w:pos="2940"/>
        </w:tabs>
        <w:contextualSpacing/>
        <w:rPr>
          <w:del w:id="209" w:author="Jiawei Shao" w:date="2022-12-26T19:04:00Z"/>
          <w:rFonts w:ascii="Arial" w:hAnsi="Arial" w:cs="Arial"/>
          <w:b/>
          <w:sz w:val="20"/>
          <w:szCs w:val="20"/>
          <w:rPrChange w:id="210" w:author="Jiawei Shao" w:date="2022-12-26T19:04:00Z">
            <w:rPr>
              <w:del w:id="211" w:author="Jiawei Shao" w:date="2022-12-26T19:04:00Z"/>
              <w:rFonts w:ascii="Arial" w:hAnsi="Arial" w:cs="Arial"/>
              <w:b/>
              <w:color w:val="0070C0"/>
              <w:sz w:val="20"/>
              <w:szCs w:val="20"/>
            </w:rPr>
          </w:rPrChange>
        </w:rPr>
      </w:pPr>
      <w:del w:id="212" w:author="Jiawei Shao" w:date="2022-12-26T19:04:00Z">
        <w:r w:rsidRPr="000B751A" w:rsidDel="000B751A">
          <w:rPr>
            <w:rFonts w:ascii="Arial" w:hAnsi="Arial" w:cs="Arial"/>
            <w:sz w:val="20"/>
            <w:szCs w:val="20"/>
            <w:rPrChange w:id="213" w:author="Jiawei Shao" w:date="2022-12-26T19:04:00Z">
              <w:rPr>
                <w:rFonts w:ascii="Arial" w:hAnsi="Arial" w:cs="Arial"/>
                <w:color w:val="0070C0"/>
                <w:sz w:val="20"/>
                <w:szCs w:val="20"/>
              </w:rPr>
            </w:rPrChange>
          </w:rPr>
          <w:delText>Clearly outline</w:delText>
        </w:r>
        <w:r w:rsidR="005C2D8A" w:rsidRPr="000B751A" w:rsidDel="000B751A">
          <w:rPr>
            <w:rFonts w:ascii="Arial" w:hAnsi="Arial" w:cs="Arial"/>
            <w:sz w:val="20"/>
            <w:szCs w:val="20"/>
            <w:rPrChange w:id="214" w:author="Jiawei Shao" w:date="2022-12-26T19:04:00Z">
              <w:rPr>
                <w:rFonts w:ascii="Arial" w:hAnsi="Arial" w:cs="Arial"/>
                <w:color w:val="0070C0"/>
                <w:sz w:val="20"/>
                <w:szCs w:val="20"/>
              </w:rPr>
            </w:rPrChange>
          </w:rPr>
          <w:delText xml:space="preserve"> the amount and schedule of all payments to subjects</w:delText>
        </w:r>
        <w:r w:rsidRPr="000B751A" w:rsidDel="000B751A">
          <w:rPr>
            <w:rFonts w:ascii="Arial" w:hAnsi="Arial" w:cs="Arial"/>
            <w:sz w:val="20"/>
            <w:szCs w:val="20"/>
            <w:rPrChange w:id="215" w:author="Jiawei Shao" w:date="2022-12-26T19:04:00Z">
              <w:rPr>
                <w:rFonts w:ascii="Arial" w:hAnsi="Arial" w:cs="Arial"/>
                <w:color w:val="0070C0"/>
                <w:sz w:val="20"/>
                <w:szCs w:val="20"/>
              </w:rPr>
            </w:rPrChange>
          </w:rPr>
          <w:delText>.</w:delText>
        </w:r>
        <w:r w:rsidR="007B25F6" w:rsidRPr="000B751A" w:rsidDel="000B751A">
          <w:rPr>
            <w:rFonts w:ascii="Arial" w:hAnsi="Arial" w:cs="Arial"/>
            <w:sz w:val="20"/>
            <w:szCs w:val="20"/>
            <w:rPrChange w:id="216" w:author="Jiawei Shao" w:date="2022-12-26T19:04:00Z">
              <w:rPr>
                <w:rFonts w:ascii="Arial" w:hAnsi="Arial" w:cs="Arial"/>
                <w:color w:val="0070C0"/>
                <w:sz w:val="20"/>
                <w:szCs w:val="20"/>
              </w:rPr>
            </w:rPrChange>
          </w:rPr>
          <w:delText xml:space="preserve"> </w:delText>
        </w:r>
        <w:r w:rsidR="00B91684" w:rsidRPr="000B751A" w:rsidDel="000B751A">
          <w:rPr>
            <w:rFonts w:ascii="Arial" w:hAnsi="Arial" w:cs="Arial"/>
            <w:b/>
            <w:sz w:val="20"/>
            <w:szCs w:val="20"/>
            <w:rPrChange w:id="217" w:author="Jiawei Shao" w:date="2022-12-26T19:04:00Z">
              <w:rPr>
                <w:rFonts w:ascii="Arial" w:hAnsi="Arial" w:cs="Arial"/>
                <w:b/>
                <w:color w:val="0070C0"/>
                <w:sz w:val="20"/>
                <w:szCs w:val="20"/>
              </w:rPr>
            </w:rPrChange>
          </w:rPr>
          <w:delText>EXAMPLE:</w:delText>
        </w:r>
        <w:r w:rsidR="00FC7A72" w:rsidRPr="000B751A" w:rsidDel="000B751A">
          <w:rPr>
            <w:rFonts w:ascii="Arial" w:hAnsi="Arial" w:cs="Arial"/>
            <w:b/>
            <w:sz w:val="20"/>
            <w:szCs w:val="20"/>
            <w:rPrChange w:id="218" w:author="Jiawei Shao" w:date="2022-12-26T19:04:00Z">
              <w:rPr>
                <w:rFonts w:ascii="Arial" w:hAnsi="Arial" w:cs="Arial"/>
                <w:b/>
                <w:color w:val="0070C0"/>
                <w:sz w:val="20"/>
                <w:szCs w:val="20"/>
              </w:rPr>
            </w:rPrChange>
          </w:rPr>
          <w:delText xml:space="preserve"> </w:delText>
        </w:r>
      </w:del>
    </w:p>
    <w:p w14:paraId="65ACA6FD" w14:textId="77777777" w:rsidR="00B91684" w:rsidRPr="000B751A" w:rsidRDefault="00E04F48" w:rsidP="004D0880">
      <w:pPr>
        <w:tabs>
          <w:tab w:val="left" w:pos="2160"/>
          <w:tab w:val="left" w:pos="2940"/>
        </w:tabs>
        <w:ind w:left="-90" w:firstLine="90"/>
        <w:contextualSpacing/>
        <w:rPr>
          <w:rFonts w:ascii="Arial" w:hAnsi="Arial" w:cs="Arial"/>
          <w:sz w:val="20"/>
          <w:szCs w:val="20"/>
          <w:rPrChange w:id="219" w:author="Jiawei Shao" w:date="2022-12-26T19:04:00Z">
            <w:rPr>
              <w:rFonts w:ascii="Arial" w:hAnsi="Arial" w:cs="Arial"/>
              <w:color w:val="00B050"/>
              <w:sz w:val="20"/>
              <w:szCs w:val="20"/>
            </w:rPr>
          </w:rPrChange>
        </w:rPr>
      </w:pPr>
      <w:r w:rsidRPr="000B751A">
        <w:rPr>
          <w:rFonts w:ascii="Arial" w:hAnsi="Arial" w:cs="Arial"/>
          <w:sz w:val="20"/>
          <w:szCs w:val="20"/>
          <w:rPrChange w:id="220" w:author="Jiawei Shao" w:date="2022-12-26T19:04:00Z">
            <w:rPr>
              <w:rFonts w:ascii="Arial" w:hAnsi="Arial" w:cs="Arial"/>
              <w:color w:val="00B050"/>
              <w:sz w:val="20"/>
              <w:szCs w:val="20"/>
            </w:rPr>
          </w:rPrChange>
        </w:rPr>
        <w:t>You</w:t>
      </w:r>
      <w:r w:rsidR="00B91684" w:rsidRPr="000B751A">
        <w:rPr>
          <w:rFonts w:ascii="Arial" w:hAnsi="Arial" w:cs="Arial"/>
          <w:sz w:val="20"/>
          <w:szCs w:val="20"/>
          <w:rPrChange w:id="221" w:author="Jiawei Shao" w:date="2022-12-26T19:04:00Z">
            <w:rPr>
              <w:rFonts w:ascii="Arial" w:hAnsi="Arial" w:cs="Arial"/>
              <w:color w:val="00B050"/>
              <w:sz w:val="20"/>
              <w:szCs w:val="20"/>
            </w:rPr>
          </w:rPrChange>
        </w:rPr>
        <w:t xml:space="preserve"> will receive $ 15.00 for taking part in this study according to the following schedule:</w:t>
      </w:r>
    </w:p>
    <w:p w14:paraId="1B523C19" w14:textId="22746189" w:rsidR="00B91684" w:rsidRPr="000B751A" w:rsidDel="000B751A" w:rsidRDefault="00B91684" w:rsidP="004D0880">
      <w:pPr>
        <w:numPr>
          <w:ilvl w:val="0"/>
          <w:numId w:val="4"/>
        </w:numPr>
        <w:tabs>
          <w:tab w:val="left" w:pos="2160"/>
          <w:tab w:val="left" w:pos="2940"/>
        </w:tabs>
        <w:contextualSpacing/>
        <w:rPr>
          <w:del w:id="222" w:author="Jiawei Shao" w:date="2022-12-26T19:05:00Z"/>
          <w:rFonts w:ascii="Arial" w:hAnsi="Arial" w:cs="Arial"/>
          <w:sz w:val="20"/>
          <w:szCs w:val="20"/>
          <w:rPrChange w:id="223" w:author="Jiawei Shao" w:date="2022-12-26T19:04:00Z">
            <w:rPr>
              <w:del w:id="224" w:author="Jiawei Shao" w:date="2022-12-26T19:05:00Z"/>
              <w:rFonts w:ascii="Arial" w:hAnsi="Arial" w:cs="Arial"/>
              <w:color w:val="00B050"/>
              <w:sz w:val="20"/>
              <w:szCs w:val="20"/>
            </w:rPr>
          </w:rPrChange>
        </w:rPr>
      </w:pPr>
      <w:r w:rsidRPr="000B751A">
        <w:rPr>
          <w:rFonts w:ascii="Arial" w:hAnsi="Arial" w:cs="Arial"/>
          <w:sz w:val="20"/>
          <w:szCs w:val="20"/>
          <w:rPrChange w:id="225" w:author="Jiawei Shao" w:date="2022-12-26T19:04:00Z">
            <w:rPr>
              <w:rFonts w:ascii="Arial" w:hAnsi="Arial" w:cs="Arial"/>
              <w:color w:val="00B050"/>
              <w:sz w:val="20"/>
              <w:szCs w:val="20"/>
            </w:rPr>
          </w:rPrChange>
        </w:rPr>
        <w:t xml:space="preserve">$ </w:t>
      </w:r>
      <w:ins w:id="226" w:author="Jiawei Shao" w:date="2022-12-26T18:22:00Z">
        <w:r w:rsidR="00113E6F" w:rsidRPr="000B751A">
          <w:rPr>
            <w:rFonts w:ascii="Arial" w:hAnsi="Arial" w:cs="Arial"/>
            <w:sz w:val="20"/>
            <w:szCs w:val="20"/>
            <w:rPrChange w:id="227" w:author="Jiawei Shao" w:date="2022-12-26T19:04:00Z">
              <w:rPr>
                <w:rFonts w:ascii="Arial" w:hAnsi="Arial" w:cs="Arial"/>
                <w:color w:val="00B050"/>
                <w:sz w:val="20"/>
                <w:szCs w:val="20"/>
              </w:rPr>
            </w:rPrChange>
          </w:rPr>
          <w:t>1</w:t>
        </w:r>
      </w:ins>
      <w:r w:rsidRPr="000B751A">
        <w:rPr>
          <w:rFonts w:ascii="Arial" w:hAnsi="Arial" w:cs="Arial"/>
          <w:sz w:val="20"/>
          <w:szCs w:val="20"/>
          <w:rPrChange w:id="228" w:author="Jiawei Shao" w:date="2022-12-26T19:04:00Z">
            <w:rPr>
              <w:rFonts w:ascii="Arial" w:hAnsi="Arial" w:cs="Arial"/>
              <w:color w:val="00B050"/>
              <w:sz w:val="20"/>
              <w:szCs w:val="20"/>
            </w:rPr>
          </w:rPrChange>
        </w:rPr>
        <w:t xml:space="preserve">5.00 at </w:t>
      </w:r>
      <w:r w:rsidR="00E04F48" w:rsidRPr="000B751A">
        <w:rPr>
          <w:rFonts w:ascii="Arial" w:hAnsi="Arial" w:cs="Arial"/>
          <w:sz w:val="20"/>
          <w:szCs w:val="20"/>
          <w:rPrChange w:id="229" w:author="Jiawei Shao" w:date="2022-12-26T19:04:00Z">
            <w:rPr>
              <w:rFonts w:ascii="Arial" w:hAnsi="Arial" w:cs="Arial"/>
              <w:color w:val="00B050"/>
              <w:sz w:val="20"/>
              <w:szCs w:val="20"/>
            </w:rPr>
          </w:rPrChange>
        </w:rPr>
        <w:t xml:space="preserve">your </w:t>
      </w:r>
      <w:r w:rsidRPr="000B751A">
        <w:rPr>
          <w:rFonts w:ascii="Arial" w:hAnsi="Arial" w:cs="Arial"/>
          <w:sz w:val="20"/>
          <w:szCs w:val="20"/>
          <w:rPrChange w:id="230" w:author="Jiawei Shao" w:date="2022-12-26T19:04:00Z">
            <w:rPr>
              <w:rFonts w:ascii="Arial" w:hAnsi="Arial" w:cs="Arial"/>
              <w:color w:val="00B050"/>
              <w:sz w:val="20"/>
              <w:szCs w:val="20"/>
            </w:rPr>
          </w:rPrChange>
        </w:rPr>
        <w:t>first visit</w:t>
      </w:r>
    </w:p>
    <w:p w14:paraId="5AA895C8" w14:textId="598DA641" w:rsidR="00B91684" w:rsidRPr="000B751A" w:rsidDel="00113E6F" w:rsidRDefault="00B91684" w:rsidP="000B751A">
      <w:pPr>
        <w:numPr>
          <w:ilvl w:val="0"/>
          <w:numId w:val="4"/>
        </w:numPr>
        <w:tabs>
          <w:tab w:val="left" w:pos="2160"/>
          <w:tab w:val="left" w:pos="2940"/>
        </w:tabs>
        <w:contextualSpacing/>
        <w:rPr>
          <w:del w:id="231" w:author="Jiawei Shao" w:date="2022-12-26T18:22:00Z"/>
          <w:rFonts w:ascii="Arial" w:hAnsi="Arial" w:cs="Arial"/>
          <w:color w:val="00B050"/>
          <w:sz w:val="20"/>
          <w:szCs w:val="20"/>
        </w:rPr>
        <w:pPrChange w:id="232" w:author="Jiawei Shao" w:date="2022-12-26T19:05:00Z">
          <w:pPr>
            <w:numPr>
              <w:numId w:val="4"/>
            </w:numPr>
            <w:tabs>
              <w:tab w:val="num" w:pos="1080"/>
              <w:tab w:val="left" w:pos="2160"/>
              <w:tab w:val="left" w:pos="2940"/>
            </w:tabs>
            <w:ind w:left="1080" w:hanging="360"/>
            <w:contextualSpacing/>
          </w:pPr>
        </w:pPrChange>
      </w:pPr>
      <w:del w:id="233" w:author="Jiawei Shao" w:date="2022-12-26T18:22:00Z">
        <w:r w:rsidRPr="000B751A" w:rsidDel="00113E6F">
          <w:rPr>
            <w:rFonts w:ascii="Arial" w:hAnsi="Arial" w:cs="Arial"/>
            <w:color w:val="00B050"/>
            <w:sz w:val="20"/>
            <w:szCs w:val="20"/>
          </w:rPr>
          <w:delText xml:space="preserve">$ 5.00 at </w:delText>
        </w:r>
        <w:r w:rsidR="00E04F48" w:rsidRPr="000B751A" w:rsidDel="00113E6F">
          <w:rPr>
            <w:rFonts w:ascii="Arial" w:hAnsi="Arial" w:cs="Arial"/>
            <w:color w:val="00B050"/>
            <w:sz w:val="20"/>
            <w:szCs w:val="20"/>
          </w:rPr>
          <w:delText xml:space="preserve">your </w:delText>
        </w:r>
        <w:r w:rsidRPr="000B751A" w:rsidDel="00113E6F">
          <w:rPr>
            <w:rFonts w:ascii="Arial" w:hAnsi="Arial" w:cs="Arial"/>
            <w:color w:val="00B050"/>
            <w:sz w:val="20"/>
            <w:szCs w:val="20"/>
          </w:rPr>
          <w:delText>second visit (2-year visit)</w:delText>
        </w:r>
      </w:del>
    </w:p>
    <w:p w14:paraId="45466ABD" w14:textId="006953B3" w:rsidR="00B91684" w:rsidRPr="004D0880" w:rsidDel="00113E6F" w:rsidRDefault="00B91684" w:rsidP="004D0880">
      <w:pPr>
        <w:numPr>
          <w:ilvl w:val="0"/>
          <w:numId w:val="4"/>
        </w:numPr>
        <w:tabs>
          <w:tab w:val="left" w:pos="2160"/>
          <w:tab w:val="left" w:pos="2940"/>
        </w:tabs>
        <w:contextualSpacing/>
        <w:rPr>
          <w:del w:id="234" w:author="Jiawei Shao" w:date="2022-12-26T18:22:00Z"/>
          <w:rFonts w:ascii="Arial" w:hAnsi="Arial" w:cs="Arial"/>
          <w:color w:val="00B050"/>
          <w:sz w:val="20"/>
          <w:szCs w:val="20"/>
        </w:rPr>
      </w:pPr>
      <w:del w:id="235" w:author="Jiawei Shao" w:date="2022-12-26T18:22:00Z">
        <w:r w:rsidRPr="004D0880" w:rsidDel="00113E6F">
          <w:rPr>
            <w:rFonts w:ascii="Arial" w:hAnsi="Arial" w:cs="Arial"/>
            <w:color w:val="00B050"/>
            <w:sz w:val="20"/>
            <w:szCs w:val="20"/>
          </w:rPr>
          <w:delText xml:space="preserve">$ 5.00 at </w:delText>
        </w:r>
        <w:r w:rsidR="00E04F48" w:rsidRPr="004D0880" w:rsidDel="00113E6F">
          <w:rPr>
            <w:rFonts w:ascii="Arial" w:hAnsi="Arial" w:cs="Arial"/>
            <w:color w:val="00B050"/>
            <w:sz w:val="20"/>
            <w:szCs w:val="20"/>
          </w:rPr>
          <w:delText xml:space="preserve">your </w:delText>
        </w:r>
        <w:r w:rsidRPr="004D0880" w:rsidDel="00113E6F">
          <w:rPr>
            <w:rFonts w:ascii="Arial" w:hAnsi="Arial" w:cs="Arial"/>
            <w:color w:val="00B050"/>
            <w:sz w:val="20"/>
            <w:szCs w:val="20"/>
          </w:rPr>
          <w:delText>third visit (4-year visit)</w:delText>
        </w:r>
      </w:del>
    </w:p>
    <w:p w14:paraId="6D98A12B" w14:textId="77777777" w:rsidR="00661421" w:rsidRPr="004D0880" w:rsidRDefault="00661421" w:rsidP="000B751A">
      <w:pPr>
        <w:numPr>
          <w:ilvl w:val="0"/>
          <w:numId w:val="4"/>
        </w:numPr>
        <w:tabs>
          <w:tab w:val="left" w:pos="2160"/>
          <w:tab w:val="left" w:pos="2940"/>
        </w:tabs>
        <w:contextualSpacing/>
        <w:rPr>
          <w:rFonts w:ascii="Arial" w:hAnsi="Arial" w:cs="Arial"/>
          <w:b/>
          <w:sz w:val="20"/>
          <w:szCs w:val="20"/>
        </w:rPr>
        <w:pPrChange w:id="236" w:author="Jiawei Shao" w:date="2022-12-26T19:05:00Z">
          <w:pPr>
            <w:tabs>
              <w:tab w:val="left" w:pos="2160"/>
              <w:tab w:val="left" w:pos="2940"/>
            </w:tabs>
            <w:contextualSpacing/>
          </w:pPr>
        </w:pPrChange>
      </w:pPr>
    </w:p>
    <w:p w14:paraId="613CB367" w14:textId="3C78CA01" w:rsidR="00661421" w:rsidRPr="004D0880" w:rsidDel="000B751A" w:rsidRDefault="00661421" w:rsidP="004D0880">
      <w:pPr>
        <w:tabs>
          <w:tab w:val="left" w:pos="2160"/>
          <w:tab w:val="left" w:pos="2940"/>
        </w:tabs>
        <w:contextualSpacing/>
        <w:rPr>
          <w:del w:id="237" w:author="Jiawei Shao" w:date="2022-12-26T19:04:00Z"/>
          <w:rFonts w:ascii="Arial" w:hAnsi="Arial" w:cs="Arial"/>
          <w:color w:val="0070C0"/>
          <w:sz w:val="20"/>
          <w:szCs w:val="20"/>
        </w:rPr>
      </w:pPr>
      <w:del w:id="238" w:author="Jiawei Shao" w:date="2022-12-26T19:04:00Z">
        <w:r w:rsidRPr="004D0880" w:rsidDel="000B751A">
          <w:rPr>
            <w:rFonts w:ascii="Arial" w:hAnsi="Arial" w:cs="Arial"/>
            <w:color w:val="0070C0"/>
            <w:sz w:val="20"/>
            <w:szCs w:val="20"/>
          </w:rPr>
          <w:delText>If subject</w:delText>
        </w:r>
        <w:r w:rsidR="001D07D5" w:rsidRPr="004D0880" w:rsidDel="000B751A">
          <w:rPr>
            <w:rFonts w:ascii="Arial" w:hAnsi="Arial" w:cs="Arial"/>
            <w:color w:val="0070C0"/>
            <w:sz w:val="20"/>
            <w:szCs w:val="20"/>
          </w:rPr>
          <w:delText>s</w:delText>
        </w:r>
        <w:r w:rsidRPr="004D0880" w:rsidDel="000B751A">
          <w:rPr>
            <w:rFonts w:ascii="Arial" w:hAnsi="Arial" w:cs="Arial"/>
            <w:color w:val="0070C0"/>
            <w:sz w:val="20"/>
            <w:szCs w:val="20"/>
          </w:rPr>
          <w:delText xml:space="preserve"> will not be paid:</w:delText>
        </w:r>
      </w:del>
    </w:p>
    <w:p w14:paraId="1AE46830" w14:textId="15E4C2F8" w:rsidR="00661421" w:rsidRPr="004D0880" w:rsidRDefault="00661421" w:rsidP="004D0880">
      <w:pPr>
        <w:tabs>
          <w:tab w:val="left" w:pos="2160"/>
          <w:tab w:val="left" w:pos="2940"/>
        </w:tabs>
        <w:contextualSpacing/>
        <w:rPr>
          <w:rFonts w:ascii="Arial" w:hAnsi="Arial" w:cs="Arial"/>
          <w:sz w:val="20"/>
          <w:szCs w:val="20"/>
        </w:rPr>
      </w:pPr>
      <w:r w:rsidRPr="004D0880">
        <w:rPr>
          <w:rFonts w:ascii="Arial" w:hAnsi="Arial" w:cs="Arial"/>
          <w:sz w:val="20"/>
          <w:szCs w:val="20"/>
        </w:rPr>
        <w:t xml:space="preserve">You will not be paid </w:t>
      </w:r>
      <w:r w:rsidR="001D07D5" w:rsidRPr="004D0880">
        <w:rPr>
          <w:rFonts w:ascii="Arial" w:hAnsi="Arial" w:cs="Arial"/>
          <w:sz w:val="20"/>
          <w:szCs w:val="20"/>
        </w:rPr>
        <w:t>to take part</w:t>
      </w:r>
      <w:r w:rsidRPr="004D0880">
        <w:rPr>
          <w:rFonts w:ascii="Arial" w:hAnsi="Arial" w:cs="Arial"/>
          <w:sz w:val="20"/>
          <w:szCs w:val="20"/>
        </w:rPr>
        <w:t xml:space="preserve"> in this study</w:t>
      </w:r>
      <w:ins w:id="239" w:author="Jiawei Shao" w:date="2022-12-26T19:04:00Z">
        <w:r w:rsidR="000B751A">
          <w:rPr>
            <w:rFonts w:ascii="Arial" w:hAnsi="Arial" w:cs="Arial"/>
            <w:sz w:val="20"/>
            <w:szCs w:val="20"/>
          </w:rPr>
          <w:t xml:space="preserve"> if you choose to get extra credit for your course offered by </w:t>
        </w:r>
      </w:ins>
      <w:ins w:id="240" w:author="Jiawei Shao" w:date="2022-12-26T19:05:00Z">
        <w:r w:rsidR="000B751A">
          <w:rPr>
            <w:rFonts w:ascii="Arial" w:hAnsi="Arial" w:cs="Arial"/>
            <w:sz w:val="20"/>
            <w:szCs w:val="20"/>
          </w:rPr>
          <w:t>Spanish and Portuguese Department of Rutgers University.</w:t>
        </w:r>
      </w:ins>
      <w:del w:id="241" w:author="Jiawei Shao" w:date="2022-12-26T19:04:00Z">
        <w:r w:rsidRPr="004D0880" w:rsidDel="000B751A">
          <w:rPr>
            <w:rFonts w:ascii="Arial" w:hAnsi="Arial" w:cs="Arial"/>
            <w:sz w:val="20"/>
            <w:szCs w:val="20"/>
          </w:rPr>
          <w:delText>.</w:delText>
        </w:r>
      </w:del>
    </w:p>
    <w:p w14:paraId="2946DB82" w14:textId="77777777" w:rsidR="00F42877" w:rsidRPr="004D0880" w:rsidRDefault="00F42877" w:rsidP="004D0880">
      <w:pPr>
        <w:tabs>
          <w:tab w:val="left" w:pos="2160"/>
          <w:tab w:val="left" w:pos="2940"/>
        </w:tabs>
        <w:contextualSpacing/>
        <w:rPr>
          <w:rFonts w:ascii="Arial" w:hAnsi="Arial" w:cs="Arial"/>
          <w:b/>
          <w:sz w:val="20"/>
          <w:szCs w:val="20"/>
        </w:rPr>
      </w:pPr>
    </w:p>
    <w:p w14:paraId="61F740DA" w14:textId="643DA1FC" w:rsidR="001A3654" w:rsidRPr="004D0880" w:rsidDel="00D375A7" w:rsidRDefault="001A3654" w:rsidP="004D0880">
      <w:pPr>
        <w:tabs>
          <w:tab w:val="left" w:pos="-1440"/>
        </w:tabs>
        <w:ind w:left="720" w:hanging="720"/>
        <w:contextualSpacing/>
        <w:rPr>
          <w:del w:id="242" w:author="Jiawei Shao" w:date="2022-12-20T17:35:00Z"/>
          <w:rFonts w:ascii="Arial" w:hAnsi="Arial" w:cs="Arial"/>
          <w:b/>
          <w:sz w:val="20"/>
          <w:szCs w:val="20"/>
        </w:rPr>
      </w:pPr>
      <w:del w:id="243" w:author="Jiawei Shao" w:date="2022-12-20T17:35:00Z">
        <w:r w:rsidRPr="003530AC" w:rsidDel="00D375A7">
          <w:rPr>
            <w:rFonts w:ascii="Arial" w:hAnsi="Arial" w:cs="Arial"/>
            <w:b/>
            <w:sz w:val="20"/>
            <w:szCs w:val="20"/>
          </w:rPr>
          <w:delText xml:space="preserve">Who </w:delText>
        </w:r>
        <w:r w:rsidR="00307455" w:rsidRPr="003530AC" w:rsidDel="00D375A7">
          <w:rPr>
            <w:rFonts w:ascii="Arial" w:hAnsi="Arial" w:cs="Arial"/>
            <w:b/>
            <w:sz w:val="20"/>
            <w:szCs w:val="20"/>
          </w:rPr>
          <w:delText>Might Benefit Financially From This Research?</w:delText>
        </w:r>
      </w:del>
    </w:p>
    <w:p w14:paraId="20E986D1" w14:textId="13242E38" w:rsidR="004F26ED" w:rsidRPr="004D0880" w:rsidDel="00D375A7" w:rsidRDefault="004F26ED" w:rsidP="004F26ED">
      <w:pPr>
        <w:tabs>
          <w:tab w:val="left" w:pos="-1440"/>
        </w:tabs>
        <w:ind w:left="720" w:hanging="720"/>
        <w:contextualSpacing/>
        <w:rPr>
          <w:del w:id="244" w:author="Jiawei Shao" w:date="2022-12-20T17:35:00Z"/>
          <w:rFonts w:ascii="Arial" w:hAnsi="Arial" w:cs="Arial"/>
          <w:b/>
          <w:sz w:val="20"/>
          <w:szCs w:val="20"/>
        </w:rPr>
      </w:pPr>
      <w:del w:id="245" w:author="Jiawei Shao" w:date="2022-12-20T17:35:00Z">
        <w:r w:rsidRPr="004D0880" w:rsidDel="00D375A7">
          <w:rPr>
            <w:rFonts w:ascii="Arial" w:hAnsi="Arial" w:cs="Arial"/>
            <w:iCs/>
            <w:color w:val="0070C0"/>
            <w:sz w:val="20"/>
            <w:szCs w:val="20"/>
          </w:rPr>
          <w:delText>Delete this entire section and</w:delText>
        </w:r>
        <w:r w:rsidRPr="004D0880" w:rsidDel="00D375A7">
          <w:rPr>
            <w:rFonts w:ascii="Arial" w:hAnsi="Arial" w:cs="Arial"/>
            <w:bCs/>
            <w:iCs/>
            <w:color w:val="0070C0"/>
            <w:sz w:val="20"/>
            <w:szCs w:val="20"/>
          </w:rPr>
          <w:delText xml:space="preserve"> section heading if there is nothing to disclose</w:delText>
        </w:r>
      </w:del>
    </w:p>
    <w:p w14:paraId="39E5CDB4" w14:textId="415A1071" w:rsidR="004F26ED" w:rsidRPr="004D0880" w:rsidDel="00D375A7" w:rsidRDefault="004F26ED" w:rsidP="004F26ED">
      <w:pPr>
        <w:tabs>
          <w:tab w:val="left" w:pos="-1440"/>
        </w:tabs>
        <w:ind w:left="720" w:hanging="720"/>
        <w:contextualSpacing/>
        <w:rPr>
          <w:del w:id="246" w:author="Jiawei Shao" w:date="2022-12-20T17:35:00Z"/>
          <w:rFonts w:ascii="Arial" w:hAnsi="Arial" w:cs="Arial"/>
          <w:color w:val="0070C0"/>
          <w:sz w:val="20"/>
          <w:szCs w:val="20"/>
        </w:rPr>
      </w:pPr>
      <w:del w:id="247" w:author="Jiawei Shao" w:date="2022-12-20T17:35:00Z">
        <w:r w:rsidRPr="004D0880" w:rsidDel="00D375A7">
          <w:rPr>
            <w:rFonts w:ascii="Arial" w:hAnsi="Arial" w:cs="Arial"/>
            <w:color w:val="0070C0"/>
            <w:sz w:val="20"/>
            <w:szCs w:val="20"/>
          </w:rPr>
          <w:delText xml:space="preserve">Insert </w:delText>
        </w:r>
        <w:r w:rsidRPr="004D0880" w:rsidDel="00D375A7">
          <w:rPr>
            <w:rFonts w:ascii="Arial" w:hAnsi="Arial" w:cs="Arial"/>
            <w:b/>
            <w:color w:val="0070C0"/>
            <w:sz w:val="20"/>
            <w:szCs w:val="20"/>
          </w:rPr>
          <w:delText>Conflict of Interest (COI) disclosure language</w:delText>
        </w:r>
        <w:r w:rsidRPr="004D0880" w:rsidDel="00D375A7">
          <w:rPr>
            <w:rFonts w:ascii="Arial" w:hAnsi="Arial" w:cs="Arial"/>
            <w:color w:val="0070C0"/>
            <w:sz w:val="20"/>
            <w:szCs w:val="20"/>
          </w:rPr>
          <w:delText xml:space="preserve"> here.  Examples appear below.</w:delText>
        </w:r>
      </w:del>
    </w:p>
    <w:p w14:paraId="40113AB2" w14:textId="3F626372" w:rsidR="004F26ED" w:rsidRPr="004D0880" w:rsidDel="00D375A7" w:rsidRDefault="004F26ED" w:rsidP="004F26ED">
      <w:pPr>
        <w:tabs>
          <w:tab w:val="left" w:pos="-1440"/>
        </w:tabs>
        <w:contextualSpacing/>
        <w:rPr>
          <w:del w:id="248" w:author="Jiawei Shao" w:date="2022-12-20T17:35:00Z"/>
          <w:rFonts w:ascii="Arial" w:hAnsi="Arial" w:cs="Arial"/>
          <w:bCs/>
          <w:iCs/>
          <w:color w:val="0070C0"/>
          <w:sz w:val="20"/>
          <w:szCs w:val="20"/>
        </w:rPr>
      </w:pPr>
      <w:del w:id="249" w:author="Jiawei Shao" w:date="2022-12-20T17:35:00Z">
        <w:r w:rsidRPr="004D0880" w:rsidDel="00D375A7">
          <w:rPr>
            <w:rFonts w:ascii="Arial" w:hAnsi="Arial" w:cs="Arial"/>
            <w:bCs/>
            <w:iCs/>
            <w:color w:val="0070C0"/>
            <w:sz w:val="20"/>
            <w:szCs w:val="20"/>
          </w:rPr>
          <w:delText xml:space="preserve">The </w:delText>
        </w:r>
        <w:r w:rsidRPr="004D0880" w:rsidDel="00D375A7">
          <w:rPr>
            <w:rFonts w:ascii="Arial" w:hAnsi="Arial" w:cs="Arial"/>
            <w:iCs/>
            <w:color w:val="0070C0"/>
            <w:sz w:val="20"/>
            <w:szCs w:val="20"/>
          </w:rPr>
          <w:delText>examples do not cover every possible situation but begin here and contact the IRB for assistance with refining the disclosure language to accurately reflect your circumstances</w:delText>
        </w:r>
        <w:r w:rsidRPr="004D0880" w:rsidDel="00D375A7">
          <w:rPr>
            <w:rFonts w:ascii="Arial" w:hAnsi="Arial" w:cs="Arial"/>
            <w:bCs/>
            <w:iCs/>
            <w:color w:val="0070C0"/>
            <w:sz w:val="20"/>
            <w:szCs w:val="20"/>
          </w:rPr>
          <w:delText>.</w:delText>
        </w:r>
      </w:del>
    </w:p>
    <w:p w14:paraId="7005A35D" w14:textId="3C8DE5F4" w:rsidR="004F26ED" w:rsidRPr="004D0880" w:rsidDel="00D375A7" w:rsidRDefault="004F26ED" w:rsidP="004F26ED">
      <w:pPr>
        <w:contextualSpacing/>
        <w:rPr>
          <w:del w:id="250" w:author="Jiawei Shao" w:date="2022-12-20T17:35:00Z"/>
          <w:rFonts w:ascii="Arial" w:hAnsi="Arial" w:cs="Arial"/>
          <w:bCs/>
          <w:color w:val="0000FF"/>
          <w:sz w:val="20"/>
          <w:szCs w:val="20"/>
        </w:rPr>
      </w:pPr>
    </w:p>
    <w:p w14:paraId="23592BC9" w14:textId="16712CCA" w:rsidR="004F26ED" w:rsidRPr="00307455" w:rsidDel="00D375A7" w:rsidRDefault="004F26ED" w:rsidP="003530AC">
      <w:pPr>
        <w:pStyle w:val="ListParagraph"/>
        <w:numPr>
          <w:ilvl w:val="0"/>
          <w:numId w:val="34"/>
        </w:numPr>
        <w:ind w:left="360"/>
        <w:rPr>
          <w:del w:id="251" w:author="Jiawei Shao" w:date="2022-12-20T17:35:00Z"/>
          <w:rFonts w:ascii="Arial" w:hAnsi="Arial" w:cs="Arial"/>
          <w:b/>
          <w:bCs/>
          <w:color w:val="0070C0"/>
          <w:sz w:val="20"/>
          <w:szCs w:val="20"/>
        </w:rPr>
      </w:pPr>
      <w:del w:id="252" w:author="Jiawei Shao" w:date="2022-12-20T17:35:00Z">
        <w:r w:rsidRPr="00307455" w:rsidDel="00D375A7">
          <w:rPr>
            <w:rFonts w:ascii="Arial" w:hAnsi="Arial" w:cs="Arial"/>
            <w:b/>
            <w:bCs/>
            <w:color w:val="0070C0"/>
            <w:sz w:val="20"/>
            <w:szCs w:val="20"/>
          </w:rPr>
          <w:delText xml:space="preserve">University Holds Patent </w:delText>
        </w:r>
        <w:r w:rsidDel="00D375A7">
          <w:rPr>
            <w:rFonts w:ascii="Arial" w:hAnsi="Arial" w:cs="Arial"/>
            <w:b/>
            <w:bCs/>
            <w:color w:val="0070C0"/>
            <w:sz w:val="20"/>
            <w:szCs w:val="20"/>
          </w:rPr>
          <w:delText>o</w:delText>
        </w:r>
        <w:r w:rsidRPr="00307455" w:rsidDel="00D375A7">
          <w:rPr>
            <w:rFonts w:ascii="Arial" w:hAnsi="Arial" w:cs="Arial"/>
            <w:b/>
            <w:bCs/>
            <w:color w:val="0070C0"/>
            <w:sz w:val="20"/>
            <w:szCs w:val="20"/>
          </w:rPr>
          <w:delText>n</w:delText>
        </w:r>
        <w:r w:rsidDel="00D375A7">
          <w:rPr>
            <w:rFonts w:ascii="Arial" w:hAnsi="Arial" w:cs="Arial"/>
            <w:b/>
            <w:bCs/>
            <w:color w:val="0070C0"/>
            <w:sz w:val="20"/>
            <w:szCs w:val="20"/>
          </w:rPr>
          <w:delText xml:space="preserve"> a Product [</w:delText>
        </w:r>
        <w:r w:rsidRPr="00307455" w:rsidDel="00D375A7">
          <w:rPr>
            <w:rFonts w:ascii="Arial" w:hAnsi="Arial" w:cs="Arial"/>
            <w:b/>
            <w:bCs/>
            <w:color w:val="0070C0"/>
            <w:sz w:val="20"/>
            <w:szCs w:val="20"/>
          </w:rPr>
          <w:delText>Test, Drug, Device, Treatment</w:delText>
        </w:r>
        <w:r w:rsidDel="00D375A7">
          <w:rPr>
            <w:rFonts w:ascii="Arial" w:hAnsi="Arial" w:cs="Arial"/>
            <w:b/>
            <w:bCs/>
            <w:color w:val="0070C0"/>
            <w:sz w:val="20"/>
            <w:szCs w:val="20"/>
          </w:rPr>
          <w:delText>, Computer Application, etc.]</w:delText>
        </w:r>
        <w:r w:rsidRPr="00307455" w:rsidDel="00D375A7">
          <w:rPr>
            <w:rFonts w:ascii="Arial" w:hAnsi="Arial" w:cs="Arial"/>
            <w:b/>
            <w:bCs/>
            <w:color w:val="0070C0"/>
            <w:sz w:val="20"/>
            <w:szCs w:val="20"/>
          </w:rPr>
          <w:delText>:</w:delText>
        </w:r>
        <w:r w:rsidDel="00D375A7">
          <w:rPr>
            <w:rFonts w:ascii="Arial" w:hAnsi="Arial" w:cs="Arial"/>
            <w:b/>
            <w:bCs/>
            <w:color w:val="0070C0"/>
            <w:sz w:val="20"/>
            <w:szCs w:val="20"/>
          </w:rPr>
          <w:delText xml:space="preserve"> </w:delText>
        </w:r>
        <w:r w:rsidRPr="00307455" w:rsidDel="00D375A7">
          <w:rPr>
            <w:rFonts w:ascii="Arial" w:hAnsi="Arial" w:cs="Arial"/>
            <w:color w:val="00B050"/>
            <w:sz w:val="20"/>
            <w:szCs w:val="20"/>
          </w:rPr>
          <w:delText xml:space="preserve">Research studies like this one are designed to determine whether the </w:delText>
        </w:r>
        <w:r w:rsidDel="00D375A7">
          <w:rPr>
            <w:rFonts w:ascii="Arial" w:hAnsi="Arial" w:cs="Arial"/>
            <w:color w:val="00B050"/>
            <w:sz w:val="20"/>
            <w:szCs w:val="20"/>
          </w:rPr>
          <w:delText>product</w:delText>
        </w:r>
        <w:r w:rsidRPr="00307455" w:rsidDel="00D375A7">
          <w:rPr>
            <w:rFonts w:ascii="Arial" w:hAnsi="Arial" w:cs="Arial"/>
            <w:color w:val="00B050"/>
            <w:sz w:val="20"/>
            <w:szCs w:val="20"/>
          </w:rPr>
          <w:delText xml:space="preserve"> is safe and effective.  Rutgers University owns a patent on some of the technology used in the </w:delText>
        </w:r>
        <w:r w:rsidDel="00D375A7">
          <w:rPr>
            <w:rFonts w:ascii="Arial" w:hAnsi="Arial" w:cs="Arial"/>
            <w:color w:val="00B050"/>
            <w:sz w:val="20"/>
            <w:szCs w:val="20"/>
          </w:rPr>
          <w:delText>product</w:delText>
        </w:r>
        <w:r w:rsidRPr="00307455" w:rsidDel="00D375A7">
          <w:rPr>
            <w:rFonts w:ascii="Arial" w:hAnsi="Arial" w:cs="Arial"/>
            <w:color w:val="00B050"/>
            <w:sz w:val="20"/>
            <w:szCs w:val="20"/>
          </w:rPr>
          <w:delText xml:space="preserve"> being studied.  If research shows the </w:delText>
        </w:r>
        <w:r w:rsidDel="00D375A7">
          <w:rPr>
            <w:rFonts w:ascii="Arial" w:hAnsi="Arial" w:cs="Arial"/>
            <w:color w:val="00B050"/>
            <w:sz w:val="20"/>
            <w:szCs w:val="20"/>
          </w:rPr>
          <w:delText>product</w:delText>
        </w:r>
        <w:r w:rsidRPr="00307455" w:rsidDel="00D375A7">
          <w:rPr>
            <w:rFonts w:ascii="Arial" w:hAnsi="Arial" w:cs="Arial"/>
            <w:color w:val="00B050"/>
            <w:sz w:val="20"/>
            <w:szCs w:val="20"/>
          </w:rPr>
          <w:delText xml:space="preserve"> is safe and effective, the Rutgers University would receive a part of the profits from any sales of the </w:delText>
        </w:r>
        <w:r w:rsidDel="00D375A7">
          <w:rPr>
            <w:rFonts w:ascii="Arial" w:hAnsi="Arial" w:cs="Arial"/>
            <w:color w:val="00B050"/>
            <w:sz w:val="20"/>
            <w:szCs w:val="20"/>
          </w:rPr>
          <w:delText>product</w:delText>
        </w:r>
        <w:r w:rsidRPr="00307455" w:rsidDel="00D375A7">
          <w:rPr>
            <w:rFonts w:ascii="Arial" w:hAnsi="Arial" w:cs="Arial"/>
            <w:color w:val="00B050"/>
            <w:sz w:val="20"/>
            <w:szCs w:val="20"/>
          </w:rPr>
          <w:delText xml:space="preserve">. </w:delText>
        </w:r>
      </w:del>
    </w:p>
    <w:p w14:paraId="2EF18162" w14:textId="0ED01083" w:rsidR="004F26ED" w:rsidRPr="00307455" w:rsidDel="00D375A7" w:rsidRDefault="004F26ED" w:rsidP="003530AC">
      <w:pPr>
        <w:pStyle w:val="ListParagraph"/>
        <w:ind w:left="360" w:hanging="360"/>
        <w:rPr>
          <w:del w:id="253" w:author="Jiawei Shao" w:date="2022-12-20T17:35:00Z"/>
          <w:rFonts w:ascii="Arial" w:hAnsi="Arial" w:cs="Arial"/>
          <w:b/>
          <w:bCs/>
          <w:color w:val="0070C0"/>
          <w:sz w:val="20"/>
          <w:szCs w:val="20"/>
        </w:rPr>
      </w:pPr>
    </w:p>
    <w:p w14:paraId="01FD4B65" w14:textId="3F1A537F" w:rsidR="004F26ED" w:rsidRPr="00307455" w:rsidDel="00D375A7" w:rsidRDefault="004F26ED" w:rsidP="003530AC">
      <w:pPr>
        <w:pStyle w:val="ListParagraph"/>
        <w:numPr>
          <w:ilvl w:val="0"/>
          <w:numId w:val="34"/>
        </w:numPr>
        <w:ind w:left="360"/>
        <w:rPr>
          <w:del w:id="254" w:author="Jiawei Shao" w:date="2022-12-20T17:35:00Z"/>
          <w:rFonts w:ascii="Arial" w:hAnsi="Arial" w:cs="Arial"/>
          <w:b/>
          <w:bCs/>
          <w:color w:val="0070C0"/>
          <w:sz w:val="20"/>
          <w:szCs w:val="20"/>
        </w:rPr>
      </w:pPr>
      <w:del w:id="255" w:author="Jiawei Shao" w:date="2022-12-20T17:35:00Z">
        <w:r w:rsidRPr="00307455" w:rsidDel="00D375A7">
          <w:rPr>
            <w:rFonts w:ascii="Arial" w:hAnsi="Arial" w:cs="Arial"/>
            <w:b/>
            <w:bCs/>
            <w:color w:val="0070C0"/>
            <w:sz w:val="20"/>
            <w:szCs w:val="20"/>
          </w:rPr>
          <w:delText xml:space="preserve">University </w:delText>
        </w:r>
        <w:r w:rsidDel="00D375A7">
          <w:rPr>
            <w:rFonts w:ascii="Arial" w:hAnsi="Arial" w:cs="Arial"/>
            <w:b/>
            <w:bCs/>
            <w:color w:val="0070C0"/>
            <w:sz w:val="20"/>
            <w:szCs w:val="20"/>
          </w:rPr>
          <w:delText>Holds Equity in</w:delText>
        </w:r>
        <w:r w:rsidRPr="00307455" w:rsidDel="00D375A7">
          <w:rPr>
            <w:rFonts w:ascii="Arial" w:hAnsi="Arial" w:cs="Arial"/>
            <w:b/>
            <w:bCs/>
            <w:color w:val="0070C0"/>
            <w:sz w:val="20"/>
            <w:szCs w:val="20"/>
          </w:rPr>
          <w:delText xml:space="preserve"> </w:delText>
        </w:r>
        <w:r w:rsidDel="00D375A7">
          <w:rPr>
            <w:rFonts w:ascii="Arial" w:hAnsi="Arial" w:cs="Arial"/>
            <w:b/>
            <w:bCs/>
            <w:color w:val="0070C0"/>
            <w:sz w:val="20"/>
            <w:szCs w:val="20"/>
          </w:rPr>
          <w:delText>the Company Making a</w:delText>
        </w:r>
        <w:r w:rsidRPr="00307455" w:rsidDel="00D375A7">
          <w:rPr>
            <w:rFonts w:ascii="Arial" w:hAnsi="Arial" w:cs="Arial"/>
            <w:b/>
            <w:bCs/>
            <w:color w:val="0070C0"/>
            <w:sz w:val="20"/>
            <w:szCs w:val="20"/>
          </w:rPr>
          <w:delText xml:space="preserve"> </w:delText>
        </w:r>
        <w:r w:rsidDel="00D375A7">
          <w:rPr>
            <w:rFonts w:ascii="Arial" w:hAnsi="Arial" w:cs="Arial"/>
            <w:b/>
            <w:bCs/>
            <w:color w:val="0070C0"/>
            <w:sz w:val="20"/>
            <w:szCs w:val="20"/>
          </w:rPr>
          <w:delText>Product [</w:delText>
        </w:r>
        <w:r w:rsidRPr="00307455" w:rsidDel="00D375A7">
          <w:rPr>
            <w:rFonts w:ascii="Arial" w:hAnsi="Arial" w:cs="Arial"/>
            <w:b/>
            <w:bCs/>
            <w:color w:val="0070C0"/>
            <w:sz w:val="20"/>
            <w:szCs w:val="20"/>
          </w:rPr>
          <w:delText>Test, Drug, Device, Treatment</w:delText>
        </w:r>
        <w:r w:rsidDel="00D375A7">
          <w:rPr>
            <w:rFonts w:ascii="Arial" w:hAnsi="Arial" w:cs="Arial"/>
            <w:b/>
            <w:bCs/>
            <w:color w:val="0070C0"/>
            <w:sz w:val="20"/>
            <w:szCs w:val="20"/>
          </w:rPr>
          <w:delText>, Computer Application, etc.]</w:delText>
        </w:r>
        <w:r w:rsidRPr="00307455" w:rsidDel="00D375A7">
          <w:rPr>
            <w:rFonts w:ascii="Arial" w:hAnsi="Arial" w:cs="Arial"/>
            <w:b/>
            <w:bCs/>
            <w:color w:val="0070C0"/>
            <w:sz w:val="20"/>
            <w:szCs w:val="20"/>
          </w:rPr>
          <w:delText>:</w:delText>
        </w:r>
        <w:r w:rsidDel="00D375A7">
          <w:rPr>
            <w:rFonts w:ascii="Arial" w:hAnsi="Arial" w:cs="Arial"/>
            <w:b/>
            <w:bCs/>
            <w:color w:val="0070C0"/>
            <w:sz w:val="20"/>
            <w:szCs w:val="20"/>
          </w:rPr>
          <w:delText xml:space="preserve"> </w:delText>
        </w:r>
        <w:r w:rsidRPr="00307455" w:rsidDel="00D375A7">
          <w:rPr>
            <w:rFonts w:ascii="Arial" w:hAnsi="Arial" w:cs="Arial"/>
            <w:color w:val="00B050"/>
            <w:sz w:val="20"/>
            <w:szCs w:val="20"/>
          </w:rPr>
          <w:delText>This research is designed to test a product made by [company].  Rutgers University has an investment in [company], such as stock.  The financial value of this investment might be affected by the results of this study.  This means that Rutgers University could gain or lose money depending on the results of this study.</w:delText>
        </w:r>
      </w:del>
    </w:p>
    <w:p w14:paraId="6D421D68" w14:textId="16B80C2C" w:rsidR="004F26ED" w:rsidRPr="00307455" w:rsidDel="00D375A7" w:rsidRDefault="004F26ED" w:rsidP="003530AC">
      <w:pPr>
        <w:pStyle w:val="ListParagraph"/>
        <w:ind w:left="360" w:hanging="360"/>
        <w:rPr>
          <w:del w:id="256" w:author="Jiawei Shao" w:date="2022-12-20T17:35:00Z"/>
          <w:rFonts w:ascii="Arial" w:hAnsi="Arial" w:cs="Arial"/>
          <w:b/>
          <w:bCs/>
          <w:color w:val="0070C0"/>
          <w:sz w:val="20"/>
          <w:szCs w:val="20"/>
        </w:rPr>
      </w:pPr>
      <w:del w:id="257" w:author="Jiawei Shao" w:date="2022-12-20T17:35:00Z">
        <w:r w:rsidRPr="00307455" w:rsidDel="00D375A7">
          <w:rPr>
            <w:rFonts w:ascii="Arial" w:hAnsi="Arial" w:cs="Arial"/>
            <w:color w:val="00B050"/>
            <w:sz w:val="20"/>
            <w:szCs w:val="20"/>
          </w:rPr>
          <w:delText xml:space="preserve">  </w:delText>
        </w:r>
      </w:del>
    </w:p>
    <w:p w14:paraId="13EB9BDB" w14:textId="41DD477A" w:rsidR="00307674" w:rsidDel="00D375A7" w:rsidRDefault="2F50CE06" w:rsidP="003530AC">
      <w:pPr>
        <w:pStyle w:val="ListParagraph"/>
        <w:numPr>
          <w:ilvl w:val="0"/>
          <w:numId w:val="34"/>
        </w:numPr>
        <w:ind w:left="360"/>
        <w:rPr>
          <w:del w:id="258" w:author="Jiawei Shao" w:date="2022-12-20T17:35:00Z"/>
          <w:rFonts w:ascii="Arial" w:hAnsi="Arial" w:cs="Arial"/>
          <w:b/>
          <w:bCs/>
          <w:color w:val="0070C0"/>
          <w:sz w:val="20"/>
          <w:szCs w:val="20"/>
        </w:rPr>
      </w:pPr>
      <w:del w:id="259" w:author="Jiawei Shao" w:date="2022-12-20T17:35:00Z">
        <w:r w:rsidRPr="2F50CE06" w:rsidDel="00D375A7">
          <w:rPr>
            <w:rFonts w:ascii="Arial" w:hAnsi="Arial" w:cs="Arial"/>
            <w:b/>
            <w:bCs/>
            <w:color w:val="0070C0"/>
            <w:sz w:val="20"/>
            <w:szCs w:val="20"/>
          </w:rPr>
          <w:delText xml:space="preserve">Investigator Is an Inventor/Could Receive Royalties on a Product [Test, Drug, Device, Treatment, Computer Application, etc.]: </w:delText>
        </w:r>
        <w:r w:rsidRPr="2F50CE06" w:rsidDel="00D375A7">
          <w:rPr>
            <w:rFonts w:ascii="Arial" w:hAnsi="Arial" w:cs="Arial"/>
            <w:color w:val="00B050"/>
            <w:sz w:val="20"/>
            <w:szCs w:val="20"/>
          </w:rPr>
          <w:delText xml:space="preserve">Research studies like this one are designed to determine whether the [test, drug, treatment, or device] is safe and effective.  [Investigator name], one of the investigators in this study [or, the person leading this study, depending on the situation], is an inventor of the [test, drug, treatment, device] being studied.  If research shows the [test, drug, treatment, device] is safe and effective, [Investigator name] would receive a part of the profits from any sales of the [test, drug, treatment, device]. </w:delText>
        </w:r>
      </w:del>
    </w:p>
    <w:p w14:paraId="50C6D7B5" w14:textId="610BEC42" w:rsidR="00307674" w:rsidRPr="00307674" w:rsidDel="00D375A7" w:rsidRDefault="00307674" w:rsidP="00307674">
      <w:pPr>
        <w:pStyle w:val="ListParagraph"/>
        <w:rPr>
          <w:del w:id="260" w:author="Jiawei Shao" w:date="2022-12-20T17:35:00Z"/>
          <w:rFonts w:ascii="Arial" w:hAnsi="Arial" w:cs="Arial"/>
          <w:b/>
          <w:bCs/>
          <w:color w:val="0070C0"/>
          <w:sz w:val="20"/>
          <w:szCs w:val="20"/>
        </w:rPr>
      </w:pPr>
    </w:p>
    <w:p w14:paraId="327FD4DE" w14:textId="74027F65" w:rsidR="004F26ED" w:rsidRPr="00307674" w:rsidDel="00D375A7" w:rsidRDefault="00307674" w:rsidP="003530AC">
      <w:pPr>
        <w:pStyle w:val="ListParagraph"/>
        <w:numPr>
          <w:ilvl w:val="0"/>
          <w:numId w:val="34"/>
        </w:numPr>
        <w:ind w:left="360"/>
        <w:rPr>
          <w:del w:id="261" w:author="Jiawei Shao" w:date="2022-12-20T17:35:00Z"/>
          <w:rFonts w:ascii="Arial" w:hAnsi="Arial" w:cs="Arial"/>
          <w:b/>
          <w:bCs/>
          <w:color w:val="0070C0"/>
          <w:sz w:val="20"/>
          <w:szCs w:val="20"/>
        </w:rPr>
      </w:pPr>
      <w:del w:id="262" w:author="Jiawei Shao" w:date="2022-12-20T17:35:00Z">
        <w:r w:rsidRPr="00307674" w:rsidDel="00D375A7">
          <w:rPr>
            <w:rFonts w:ascii="Arial" w:hAnsi="Arial" w:cs="Arial"/>
            <w:b/>
            <w:bCs/>
            <w:color w:val="0070C0"/>
            <w:sz w:val="20"/>
            <w:szCs w:val="20"/>
          </w:rPr>
          <w:delText xml:space="preserve">Investigator Receives Money from the Sponsor Outside of the Study [Consulting, Advisory Boards, Speakers’ Bureau, etc.]: </w:delText>
        </w:r>
        <w:r w:rsidRPr="00307674" w:rsidDel="00D375A7">
          <w:rPr>
            <w:rFonts w:ascii="Arial" w:hAnsi="Arial" w:cs="Arial"/>
            <w:color w:val="00B050"/>
            <w:sz w:val="20"/>
            <w:szCs w:val="20"/>
          </w:rPr>
          <w:delText>This research study is supported by money from [company].  In addition, [Investigator name], one of the investigators on this study [or, the person leading this study, depending on the situation], receives remuneration</w:delText>
        </w:r>
        <w:r w:rsidRPr="00307674" w:rsidDel="00D375A7">
          <w:rPr>
            <w:rFonts w:ascii="Arial" w:hAnsi="Arial" w:cs="Arial"/>
            <w:b/>
            <w:bCs/>
            <w:color w:val="ED5C57"/>
            <w:sz w:val="20"/>
            <w:szCs w:val="20"/>
          </w:rPr>
          <w:delText xml:space="preserve"> </w:delText>
        </w:r>
        <w:r w:rsidRPr="00307674" w:rsidDel="00D375A7">
          <w:rPr>
            <w:rFonts w:ascii="Arial" w:hAnsi="Arial" w:cs="Arial"/>
            <w:color w:val="00B050"/>
            <w:sz w:val="20"/>
            <w:szCs w:val="20"/>
          </w:rPr>
          <w:delText>from [company] for work that is not a part of this study.  These activities may include consulting, advisory boards, giving speeches, or writing reports.</w:delText>
        </w:r>
      </w:del>
    </w:p>
    <w:p w14:paraId="7791F4E6" w14:textId="1EDE2DB2" w:rsidR="00307674" w:rsidRPr="00307455" w:rsidDel="00D375A7" w:rsidRDefault="00307674" w:rsidP="003530AC">
      <w:pPr>
        <w:pStyle w:val="ListParagraph"/>
        <w:ind w:left="360" w:hanging="360"/>
        <w:rPr>
          <w:del w:id="263" w:author="Jiawei Shao" w:date="2022-12-20T17:35:00Z"/>
          <w:rFonts w:ascii="Arial" w:hAnsi="Arial" w:cs="Arial"/>
          <w:b/>
          <w:bCs/>
          <w:color w:val="0070C0"/>
          <w:sz w:val="20"/>
          <w:szCs w:val="20"/>
        </w:rPr>
      </w:pPr>
    </w:p>
    <w:p w14:paraId="6D161FCA" w14:textId="491C79B8" w:rsidR="004F26ED" w:rsidRPr="00307455" w:rsidDel="00D375A7" w:rsidRDefault="2F50CE06" w:rsidP="2F50CE06">
      <w:pPr>
        <w:pStyle w:val="ListParagraph"/>
        <w:numPr>
          <w:ilvl w:val="0"/>
          <w:numId w:val="34"/>
        </w:numPr>
        <w:ind w:left="360"/>
        <w:rPr>
          <w:del w:id="264" w:author="Jiawei Shao" w:date="2022-12-20T17:35:00Z"/>
          <w:rFonts w:ascii="Arial" w:hAnsi="Arial" w:cs="Arial"/>
          <w:b/>
          <w:bCs/>
          <w:color w:val="0070C0"/>
          <w:sz w:val="20"/>
          <w:szCs w:val="20"/>
        </w:rPr>
      </w:pPr>
      <w:del w:id="265" w:author="Jiawei Shao" w:date="2022-12-20T17:35:00Z">
        <w:r w:rsidRPr="2F50CE06" w:rsidDel="00D375A7">
          <w:rPr>
            <w:rFonts w:ascii="Arial" w:hAnsi="Arial" w:cs="Arial"/>
            <w:b/>
            <w:bCs/>
            <w:color w:val="0070C0"/>
            <w:sz w:val="20"/>
            <w:szCs w:val="20"/>
          </w:rPr>
          <w:delText xml:space="preserve">Investigator Holds Equity in the Company Making the Product [Test, Drug, Device, Treatment, Computer Application, etc.]: </w:delText>
        </w:r>
        <w:r w:rsidRPr="2F50CE06" w:rsidDel="00D375A7">
          <w:rPr>
            <w:rFonts w:ascii="Arial" w:hAnsi="Arial" w:cs="Arial"/>
            <w:color w:val="00B050"/>
            <w:sz w:val="20"/>
            <w:szCs w:val="20"/>
          </w:rPr>
          <w:delText xml:space="preserve">This research is designed to test a product made by [company].  [Investigator name], one of the investigators on this study [or, the person leading this study, depending on the situation], has an investment in [company], such as stock.  The financial value of this investment might be affected by the results of this study.  This means that [Investigator name] could gain or lose money depending on the results of this study.  </w:delText>
        </w:r>
      </w:del>
    </w:p>
    <w:p w14:paraId="04CE6BBE" w14:textId="6476662D" w:rsidR="004F26ED" w:rsidRPr="00307455" w:rsidDel="00D375A7" w:rsidRDefault="004F26ED" w:rsidP="003530AC">
      <w:pPr>
        <w:pStyle w:val="ListParagraph"/>
        <w:ind w:left="360" w:hanging="360"/>
        <w:rPr>
          <w:del w:id="266" w:author="Jiawei Shao" w:date="2022-12-20T17:35:00Z"/>
          <w:rFonts w:ascii="Arial" w:hAnsi="Arial" w:cs="Arial"/>
          <w:b/>
          <w:bCs/>
          <w:color w:val="0070C0"/>
          <w:sz w:val="20"/>
          <w:szCs w:val="20"/>
        </w:rPr>
      </w:pPr>
    </w:p>
    <w:p w14:paraId="7E08061A" w14:textId="1A9A9668" w:rsidR="004F26ED" w:rsidRPr="00307455" w:rsidDel="00D375A7" w:rsidRDefault="2F50CE06" w:rsidP="2F50CE06">
      <w:pPr>
        <w:pStyle w:val="ListParagraph"/>
        <w:numPr>
          <w:ilvl w:val="0"/>
          <w:numId w:val="34"/>
        </w:numPr>
        <w:ind w:left="360"/>
        <w:rPr>
          <w:del w:id="267" w:author="Jiawei Shao" w:date="2022-12-20T17:35:00Z"/>
          <w:rFonts w:ascii="Arial" w:hAnsi="Arial" w:cs="Arial"/>
          <w:b/>
          <w:bCs/>
          <w:color w:val="0070C0"/>
          <w:sz w:val="20"/>
          <w:szCs w:val="20"/>
        </w:rPr>
      </w:pPr>
      <w:del w:id="268" w:author="Jiawei Shao" w:date="2022-12-20T17:35:00Z">
        <w:r w:rsidRPr="2F50CE06" w:rsidDel="00D375A7">
          <w:rPr>
            <w:rFonts w:ascii="Arial" w:hAnsi="Arial" w:cs="Arial"/>
            <w:b/>
            <w:bCs/>
            <w:color w:val="0070C0"/>
            <w:sz w:val="20"/>
            <w:szCs w:val="20"/>
          </w:rPr>
          <w:delText xml:space="preserve">Investigator Is Employee of Company Which Has Patent/Has or Will Manufacture the Product (but will not receive any royalties and does not expect other incentive income based on sales of the product): </w:delText>
        </w:r>
        <w:r w:rsidRPr="2F50CE06" w:rsidDel="00D375A7">
          <w:rPr>
            <w:rFonts w:ascii="Arial" w:hAnsi="Arial" w:cs="Arial"/>
            <w:color w:val="00B050"/>
            <w:sz w:val="20"/>
            <w:szCs w:val="20"/>
          </w:rPr>
          <w:delText>This research is designed to test a product made by [company].   The product is manufactured and sold by [company].   [Investigator name], one of the investigators on this study [or, the person leading this study, depending on the situation], is an employee of [company].  If research shows the product is safe and effective, [Investigator name] would not receive any direct benefit, but [company] would receive profits from any sales of the product.</w:delText>
        </w:r>
      </w:del>
    </w:p>
    <w:p w14:paraId="14DF087C" w14:textId="3788CB9B" w:rsidR="004F26ED" w:rsidRPr="00307455" w:rsidDel="00D375A7" w:rsidRDefault="004F26ED" w:rsidP="003530AC">
      <w:pPr>
        <w:pStyle w:val="ListParagraph"/>
        <w:ind w:left="360" w:hanging="360"/>
        <w:rPr>
          <w:del w:id="269" w:author="Jiawei Shao" w:date="2022-12-20T17:35:00Z"/>
          <w:rFonts w:ascii="Arial" w:hAnsi="Arial" w:cs="Arial"/>
          <w:b/>
          <w:bCs/>
          <w:color w:val="0070C0"/>
          <w:sz w:val="20"/>
          <w:szCs w:val="20"/>
        </w:rPr>
      </w:pPr>
    </w:p>
    <w:p w14:paraId="4B554C65" w14:textId="02AC524C" w:rsidR="004F26ED" w:rsidRPr="00875916" w:rsidDel="00D375A7" w:rsidRDefault="004F26ED" w:rsidP="003530AC">
      <w:pPr>
        <w:pStyle w:val="ListParagraph"/>
        <w:numPr>
          <w:ilvl w:val="0"/>
          <w:numId w:val="34"/>
        </w:numPr>
        <w:ind w:left="360"/>
        <w:rPr>
          <w:del w:id="270" w:author="Jiawei Shao" w:date="2022-12-20T17:35:00Z"/>
          <w:rFonts w:ascii="Arial" w:hAnsi="Arial" w:cs="Arial"/>
          <w:b/>
          <w:bCs/>
          <w:color w:val="0070C0"/>
          <w:sz w:val="20"/>
          <w:szCs w:val="20"/>
        </w:rPr>
      </w:pPr>
      <w:del w:id="271" w:author="Jiawei Shao" w:date="2022-12-20T17:35:00Z">
        <w:r w:rsidRPr="00307455" w:rsidDel="00D375A7">
          <w:rPr>
            <w:rFonts w:ascii="Arial" w:hAnsi="Arial" w:cs="Arial"/>
            <w:b/>
            <w:color w:val="0070C0"/>
            <w:sz w:val="20"/>
            <w:szCs w:val="20"/>
          </w:rPr>
          <w:delText>Biospecimens Collected For The Research May Lead To The Development Of Commercial Products And The Investigator May Realize Commercial Profit From Its Development.</w:delText>
        </w:r>
        <w:r w:rsidDel="00D375A7">
          <w:rPr>
            <w:rFonts w:ascii="Arial" w:hAnsi="Arial" w:cs="Arial"/>
            <w:b/>
            <w:color w:val="0070C0"/>
            <w:sz w:val="20"/>
            <w:szCs w:val="20"/>
          </w:rPr>
          <w:delText xml:space="preserve"> </w:delText>
        </w:r>
        <w:r w:rsidRPr="00307455" w:rsidDel="00D375A7">
          <w:rPr>
            <w:rFonts w:ascii="Arial" w:hAnsi="Arial" w:cs="Arial"/>
            <w:color w:val="00B050"/>
            <w:sz w:val="20"/>
            <w:szCs w:val="20"/>
          </w:rPr>
          <w:delText xml:space="preserve">It is possible that research using your biospecimens may lead to the development of new medical tests and techniques, drugs or other commercial products. Should this occur [state </w:delText>
        </w:r>
        <w:r w:rsidRPr="00307455" w:rsidDel="00D375A7">
          <w:rPr>
            <w:rFonts w:ascii="Arial" w:hAnsi="Arial" w:cs="Arial"/>
            <w:b/>
            <w:color w:val="00B050"/>
            <w:sz w:val="20"/>
            <w:szCs w:val="20"/>
          </w:rPr>
          <w:delText xml:space="preserve">either </w:delText>
        </w:r>
        <w:r w:rsidRPr="00307455" w:rsidDel="00D375A7">
          <w:rPr>
            <w:rFonts w:ascii="Arial" w:hAnsi="Arial" w:cs="Arial"/>
            <w:color w:val="00B050"/>
            <w:sz w:val="20"/>
            <w:szCs w:val="20"/>
          </w:rPr>
          <w:delText xml:space="preserve">“there is no plan to share any profit from products developed from this research with you” </w:delText>
        </w:r>
        <w:r w:rsidRPr="00307455" w:rsidDel="00D375A7">
          <w:rPr>
            <w:rFonts w:ascii="Arial" w:hAnsi="Arial" w:cs="Arial"/>
            <w:b/>
            <w:color w:val="00B050"/>
            <w:sz w:val="20"/>
            <w:szCs w:val="20"/>
          </w:rPr>
          <w:delText>OR</w:delText>
        </w:r>
        <w:r w:rsidRPr="00307455" w:rsidDel="00D375A7">
          <w:rPr>
            <w:rFonts w:ascii="Arial" w:hAnsi="Arial" w:cs="Arial"/>
            <w:color w:val="00B050"/>
            <w:sz w:val="20"/>
            <w:szCs w:val="20"/>
          </w:rPr>
          <w:delText xml:space="preserve"> “there is a plan to share profit from products developed from this research with you [and then explain what, when and how it will be shared].</w:delText>
        </w:r>
      </w:del>
    </w:p>
    <w:p w14:paraId="1E1CDB9B" w14:textId="0C303F12" w:rsidR="00A56F02" w:rsidRPr="001971C1" w:rsidRDefault="00C92164" w:rsidP="004D0880">
      <w:pPr>
        <w:tabs>
          <w:tab w:val="left" w:pos="2160"/>
          <w:tab w:val="left" w:pos="2940"/>
        </w:tabs>
        <w:contextualSpacing/>
        <w:rPr>
          <w:rFonts w:ascii="Arial" w:hAnsi="Arial" w:cs="Arial"/>
          <w:b/>
          <w:sz w:val="20"/>
          <w:szCs w:val="20"/>
        </w:rPr>
      </w:pPr>
      <w:r w:rsidRPr="001971C1">
        <w:rPr>
          <w:rFonts w:ascii="Arial" w:hAnsi="Arial" w:cs="Arial"/>
          <w:b/>
          <w:sz w:val="20"/>
          <w:szCs w:val="20"/>
        </w:rPr>
        <w:t xml:space="preserve">How </w:t>
      </w:r>
      <w:r w:rsidR="00307455" w:rsidRPr="001971C1">
        <w:rPr>
          <w:rFonts w:ascii="Arial" w:hAnsi="Arial" w:cs="Arial"/>
          <w:b/>
          <w:sz w:val="20"/>
          <w:szCs w:val="20"/>
        </w:rPr>
        <w:t>Will Information About Me Be Kept Private Or Confidential?</w:t>
      </w:r>
    </w:p>
    <w:p w14:paraId="286E4FB2" w14:textId="5D3A8502" w:rsidR="000B751A" w:rsidRPr="000B751A" w:rsidRDefault="005B3DFA" w:rsidP="000B751A">
      <w:pPr>
        <w:tabs>
          <w:tab w:val="left" w:pos="2160"/>
          <w:tab w:val="left" w:pos="2940"/>
        </w:tabs>
        <w:contextualSpacing/>
        <w:rPr>
          <w:ins w:id="272" w:author="Jiawei Shao" w:date="2022-12-26T19:05:00Z"/>
          <w:rFonts w:ascii="Arial" w:hAnsi="Arial" w:cs="Arial"/>
          <w:sz w:val="20"/>
          <w:szCs w:val="20"/>
        </w:rPr>
      </w:pPr>
      <w:r w:rsidRPr="001971C1">
        <w:rPr>
          <w:rFonts w:ascii="Arial" w:hAnsi="Arial" w:cs="Arial"/>
          <w:sz w:val="20"/>
          <w:szCs w:val="20"/>
        </w:rPr>
        <w:t xml:space="preserve">All efforts will be made to keep your personal information in your research record confidential, but total confidentiality cannot be guaranteed. </w:t>
      </w:r>
      <w:ins w:id="273" w:author="Jiawei Shao" w:date="2022-12-26T19:05:00Z">
        <w:r w:rsidR="000B751A" w:rsidRPr="000B751A">
          <w:rPr>
            <w:rFonts w:ascii="Arial" w:hAnsi="Arial" w:cs="Arial"/>
            <w:sz w:val="20"/>
            <w:szCs w:val="20"/>
          </w:rPr>
          <w:t>The research is anonymous. No information will be collected that can identify who you are. Additionally, to keep the data safe</w:t>
        </w:r>
      </w:ins>
      <w:ins w:id="274" w:author="Jiawei Shao" w:date="2022-12-26T19:06:00Z">
        <w:r w:rsidR="000B751A">
          <w:rPr>
            <w:rFonts w:ascii="Arial" w:hAnsi="Arial" w:cs="Arial"/>
            <w:sz w:val="20"/>
            <w:szCs w:val="20"/>
          </w:rPr>
          <w:t xml:space="preserve">, </w:t>
        </w:r>
      </w:ins>
      <w:ins w:id="275" w:author="Jiawei Shao" w:date="2022-12-26T19:05:00Z">
        <w:r w:rsidR="000B751A" w:rsidRPr="000B751A">
          <w:rPr>
            <w:rFonts w:ascii="Arial" w:hAnsi="Arial" w:cs="Arial"/>
            <w:sz w:val="20"/>
            <w:szCs w:val="20"/>
          </w:rPr>
          <w:t xml:space="preserve">the researcher stores all results on a private, password-protected </w:t>
        </w:r>
      </w:ins>
      <w:ins w:id="276" w:author="Jiawei Shao" w:date="2022-12-26T19:06:00Z">
        <w:r w:rsidR="000B751A">
          <w:rPr>
            <w:rFonts w:ascii="Arial" w:hAnsi="Arial" w:cs="Arial"/>
            <w:sz w:val="20"/>
            <w:szCs w:val="20"/>
          </w:rPr>
          <w:t>computer</w:t>
        </w:r>
      </w:ins>
      <w:ins w:id="277" w:author="Jiawei Shao" w:date="2022-12-26T19:05:00Z">
        <w:r w:rsidR="000B751A" w:rsidRPr="000B751A">
          <w:rPr>
            <w:rFonts w:ascii="Arial" w:hAnsi="Arial" w:cs="Arial"/>
            <w:sz w:val="20"/>
            <w:szCs w:val="20"/>
          </w:rPr>
          <w:t xml:space="preserve">.  Study data will be kept indefinitely. </w:t>
        </w:r>
      </w:ins>
    </w:p>
    <w:p w14:paraId="777B69D6" w14:textId="2AF4286C" w:rsidR="00661421" w:rsidDel="000B751A" w:rsidRDefault="00134E15" w:rsidP="004D0880">
      <w:pPr>
        <w:tabs>
          <w:tab w:val="left" w:pos="2160"/>
          <w:tab w:val="left" w:pos="2940"/>
        </w:tabs>
        <w:contextualSpacing/>
        <w:rPr>
          <w:del w:id="278" w:author="Jiawei Shao" w:date="2022-12-26T19:05:00Z"/>
          <w:rFonts w:ascii="Arial" w:hAnsi="Arial" w:cs="Arial"/>
          <w:color w:val="0070C0"/>
          <w:sz w:val="20"/>
          <w:szCs w:val="20"/>
        </w:rPr>
      </w:pPr>
      <w:del w:id="279" w:author="Jiawei Shao" w:date="2022-12-26T19:05:00Z">
        <w:r w:rsidRPr="001971C1" w:rsidDel="000B751A">
          <w:rPr>
            <w:rFonts w:ascii="Arial" w:hAnsi="Arial" w:cs="Arial"/>
            <w:color w:val="0070C0"/>
            <w:sz w:val="20"/>
            <w:szCs w:val="20"/>
          </w:rPr>
          <w:delText xml:space="preserve">Provide </w:delText>
        </w:r>
        <w:r w:rsidR="00661421" w:rsidRPr="001971C1" w:rsidDel="000B751A">
          <w:rPr>
            <w:rFonts w:ascii="Arial" w:hAnsi="Arial" w:cs="Arial"/>
            <w:color w:val="0070C0"/>
            <w:sz w:val="20"/>
            <w:szCs w:val="20"/>
          </w:rPr>
          <w:delText xml:space="preserve">a description of how </w:delText>
        </w:r>
        <w:r w:rsidR="00365182" w:rsidRPr="001971C1" w:rsidDel="000B751A">
          <w:rPr>
            <w:rFonts w:ascii="Arial" w:hAnsi="Arial" w:cs="Arial"/>
            <w:color w:val="0070C0"/>
            <w:sz w:val="20"/>
            <w:szCs w:val="20"/>
          </w:rPr>
          <w:delText>data, specimens, recordings and/or images</w:delText>
        </w:r>
        <w:r w:rsidR="00B96415" w:rsidRPr="001971C1" w:rsidDel="000B751A">
          <w:rPr>
            <w:rFonts w:ascii="Arial" w:hAnsi="Arial" w:cs="Arial"/>
            <w:color w:val="0070C0"/>
            <w:sz w:val="20"/>
            <w:szCs w:val="20"/>
          </w:rPr>
          <w:delText xml:space="preserve">, if applicable, </w:delText>
        </w:r>
        <w:r w:rsidR="00D21E9A" w:rsidRPr="001971C1" w:rsidDel="000B751A">
          <w:rPr>
            <w:rFonts w:ascii="Arial" w:hAnsi="Arial" w:cs="Arial"/>
            <w:color w:val="0070C0"/>
            <w:sz w:val="20"/>
            <w:szCs w:val="20"/>
          </w:rPr>
          <w:delText>will be s</w:delText>
        </w:r>
        <w:r w:rsidR="00661421" w:rsidRPr="001971C1" w:rsidDel="000B751A">
          <w:rPr>
            <w:rFonts w:ascii="Arial" w:hAnsi="Arial" w:cs="Arial"/>
            <w:color w:val="0070C0"/>
            <w:sz w:val="20"/>
            <w:szCs w:val="20"/>
          </w:rPr>
          <w:delText>t</w:delText>
        </w:r>
        <w:r w:rsidR="00D21E9A" w:rsidRPr="001971C1" w:rsidDel="000B751A">
          <w:rPr>
            <w:rFonts w:ascii="Arial" w:hAnsi="Arial" w:cs="Arial"/>
            <w:color w:val="0070C0"/>
            <w:sz w:val="20"/>
            <w:szCs w:val="20"/>
          </w:rPr>
          <w:delText>o</w:delText>
        </w:r>
        <w:r w:rsidR="00661421" w:rsidRPr="001971C1" w:rsidDel="000B751A">
          <w:rPr>
            <w:rFonts w:ascii="Arial" w:hAnsi="Arial" w:cs="Arial"/>
            <w:color w:val="0070C0"/>
            <w:sz w:val="20"/>
            <w:szCs w:val="20"/>
          </w:rPr>
          <w:delText>re</w:delText>
        </w:r>
        <w:r w:rsidR="00D21E9A" w:rsidRPr="001971C1" w:rsidDel="000B751A">
          <w:rPr>
            <w:rFonts w:ascii="Arial" w:hAnsi="Arial" w:cs="Arial"/>
            <w:color w:val="0070C0"/>
            <w:sz w:val="20"/>
            <w:szCs w:val="20"/>
          </w:rPr>
          <w:delText>d</w:delText>
        </w:r>
        <w:r w:rsidR="00661421" w:rsidRPr="001971C1" w:rsidDel="000B751A">
          <w:rPr>
            <w:rFonts w:ascii="Arial" w:hAnsi="Arial" w:cs="Arial"/>
            <w:color w:val="0070C0"/>
            <w:sz w:val="20"/>
            <w:szCs w:val="20"/>
          </w:rPr>
          <w:delText xml:space="preserve"> and </w:delText>
        </w:r>
        <w:r w:rsidR="00D21E9A" w:rsidRPr="001971C1" w:rsidDel="000B751A">
          <w:rPr>
            <w:rFonts w:ascii="Arial" w:hAnsi="Arial" w:cs="Arial"/>
            <w:color w:val="0070C0"/>
            <w:sz w:val="20"/>
            <w:szCs w:val="20"/>
          </w:rPr>
          <w:delText>maintained</w:delText>
        </w:r>
        <w:r w:rsidR="00661421" w:rsidRPr="001971C1" w:rsidDel="000B751A">
          <w:rPr>
            <w:rFonts w:ascii="Arial" w:hAnsi="Arial" w:cs="Arial"/>
            <w:color w:val="0070C0"/>
            <w:sz w:val="20"/>
            <w:szCs w:val="20"/>
          </w:rPr>
          <w:delText xml:space="preserve"> and who will have access to them</w:delText>
        </w:r>
        <w:r w:rsidR="00D21E9A" w:rsidRPr="001971C1" w:rsidDel="000B751A">
          <w:rPr>
            <w:rFonts w:ascii="Arial" w:hAnsi="Arial" w:cs="Arial"/>
            <w:color w:val="0070C0"/>
            <w:sz w:val="20"/>
            <w:szCs w:val="20"/>
          </w:rPr>
          <w:delText>.  Describe any study specific issues that may increase the risk of breach of confidentiality.</w:delText>
        </w:r>
      </w:del>
    </w:p>
    <w:p w14:paraId="1DAE0281" w14:textId="37A2D479" w:rsidR="005C2D8A" w:rsidRDefault="005C2D8A" w:rsidP="004D0880">
      <w:pPr>
        <w:tabs>
          <w:tab w:val="left" w:pos="2160"/>
          <w:tab w:val="left" w:pos="2940"/>
        </w:tabs>
        <w:contextualSpacing/>
        <w:rPr>
          <w:rFonts w:ascii="Arial" w:hAnsi="Arial" w:cs="Arial"/>
          <w:color w:val="0070C0"/>
          <w:sz w:val="20"/>
          <w:szCs w:val="20"/>
        </w:rPr>
      </w:pPr>
    </w:p>
    <w:p w14:paraId="02FF4C45" w14:textId="77777777" w:rsidR="005C2D8A" w:rsidRPr="005C2D8A" w:rsidRDefault="005C2D8A" w:rsidP="005C2D8A">
      <w:pPr>
        <w:contextualSpacing/>
        <w:jc w:val="both"/>
        <w:rPr>
          <w:rFonts w:ascii="Arial" w:hAnsi="Arial" w:cs="Arial"/>
          <w:sz w:val="20"/>
          <w:szCs w:val="20"/>
        </w:rPr>
      </w:pPr>
      <w:bookmarkStart w:id="280" w:name="_Hlk42690763"/>
      <w:r w:rsidRPr="005C2D8A">
        <w:rPr>
          <w:rFonts w:ascii="Arial" w:hAnsi="Arial" w:cs="Arial"/>
          <w:sz w:val="20"/>
          <w:szCs w:val="20"/>
        </w:rPr>
        <w:t>The research team may use or share your information collected or created for this study with the following people and institutions:</w:t>
      </w:r>
    </w:p>
    <w:p w14:paraId="171DA3D9"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Rutgers University Institutional Review Board and Compliance Boards</w:t>
      </w:r>
    </w:p>
    <w:p w14:paraId="672378D3" w14:textId="77777777" w:rsidR="005C2D8A" w:rsidRPr="005C2D8A" w:rsidRDefault="005C2D8A" w:rsidP="005C2D8A">
      <w:pPr>
        <w:pStyle w:val="ListParagraph"/>
        <w:numPr>
          <w:ilvl w:val="0"/>
          <w:numId w:val="26"/>
        </w:numPr>
        <w:spacing w:after="0" w:line="240" w:lineRule="auto"/>
        <w:ind w:left="288" w:hanging="288"/>
        <w:jc w:val="both"/>
        <w:rPr>
          <w:rFonts w:ascii="Arial" w:hAnsi="Arial" w:cs="Arial"/>
          <w:sz w:val="20"/>
          <w:szCs w:val="20"/>
        </w:rPr>
      </w:pPr>
      <w:r w:rsidRPr="005C2D8A">
        <w:rPr>
          <w:rFonts w:ascii="Arial" w:hAnsi="Arial" w:cs="Arial"/>
          <w:sz w:val="20"/>
          <w:szCs w:val="20"/>
        </w:rPr>
        <w:t>The Office for Human Research Protections in the U.S. Dept. of Health and Human Services</w:t>
      </w:r>
    </w:p>
    <w:p w14:paraId="49264550" w14:textId="6D89C7B4" w:rsidR="005C2D8A" w:rsidRPr="005C2D8A" w:rsidDel="000B751A" w:rsidRDefault="005C2D8A" w:rsidP="005C2D8A">
      <w:pPr>
        <w:pStyle w:val="ListParagraph"/>
        <w:numPr>
          <w:ilvl w:val="0"/>
          <w:numId w:val="26"/>
        </w:numPr>
        <w:tabs>
          <w:tab w:val="left" w:pos="2160"/>
          <w:tab w:val="left" w:pos="2940"/>
        </w:tabs>
        <w:spacing w:after="0" w:line="240" w:lineRule="auto"/>
        <w:ind w:left="288" w:hanging="288"/>
        <w:jc w:val="both"/>
        <w:rPr>
          <w:del w:id="281" w:author="Jiawei Shao" w:date="2022-12-26T19:07:00Z"/>
          <w:rFonts w:ascii="Arial" w:hAnsi="Arial" w:cs="Arial"/>
          <w:color w:val="2E74B5" w:themeColor="accent5" w:themeShade="BF"/>
          <w:sz w:val="20"/>
          <w:szCs w:val="20"/>
        </w:rPr>
      </w:pPr>
      <w:del w:id="282" w:author="Jiawei Shao" w:date="2022-12-26T19:07:00Z">
        <w:r w:rsidRPr="005C2D8A" w:rsidDel="000B751A">
          <w:rPr>
            <w:rFonts w:ascii="Arial" w:hAnsi="Arial" w:cs="Arial"/>
            <w:b/>
            <w:iCs/>
            <w:color w:val="2E74B5" w:themeColor="accent5" w:themeShade="BF"/>
            <w:sz w:val="20"/>
            <w:szCs w:val="20"/>
            <w:u w:val="single"/>
          </w:rPr>
          <w:delText>List every other class of persons or organizations not affiliated with Rutgers University</w:delText>
        </w:r>
        <w:r w:rsidRPr="005C2D8A" w:rsidDel="000B751A">
          <w:rPr>
            <w:rFonts w:ascii="Arial" w:hAnsi="Arial" w:cs="Arial"/>
            <w:iCs/>
            <w:color w:val="2E74B5" w:themeColor="accent5" w:themeShade="BF"/>
            <w:sz w:val="20"/>
            <w:szCs w:val="20"/>
          </w:rPr>
          <w:delText xml:space="preserve"> to</w:delText>
        </w:r>
        <w:r w:rsidRPr="005C2D8A" w:rsidDel="000B751A">
          <w:rPr>
            <w:rFonts w:ascii="Arial" w:hAnsi="Arial" w:cs="Arial"/>
            <w:i/>
            <w:iCs/>
            <w:color w:val="2E74B5" w:themeColor="accent5" w:themeShade="BF"/>
            <w:sz w:val="20"/>
            <w:szCs w:val="20"/>
          </w:rPr>
          <w:delText xml:space="preserve"> </w:delText>
        </w:r>
        <w:r w:rsidRPr="005C2D8A" w:rsidDel="000B751A">
          <w:rPr>
            <w:rFonts w:ascii="Arial" w:hAnsi="Arial" w:cs="Arial"/>
            <w:iCs/>
            <w:color w:val="2E74B5" w:themeColor="accent5" w:themeShade="BF"/>
            <w:sz w:val="20"/>
            <w:szCs w:val="20"/>
          </w:rPr>
          <w:delText>whom the subject’s information might be disclosed (for example, a sponsor of the research, a data safety monitoring board, outside data analysis companies, the National Institutes of Health, etc.)</w:delText>
        </w:r>
      </w:del>
    </w:p>
    <w:bookmarkEnd w:id="280"/>
    <w:p w14:paraId="33AA2FBE" w14:textId="4269D24C" w:rsidR="00FB0F5F" w:rsidDel="000B751A" w:rsidRDefault="00FB0F5F" w:rsidP="004D0880">
      <w:pPr>
        <w:tabs>
          <w:tab w:val="left" w:pos="2160"/>
          <w:tab w:val="left" w:pos="2940"/>
        </w:tabs>
        <w:contextualSpacing/>
        <w:rPr>
          <w:del w:id="283" w:author="Jiawei Shao" w:date="2022-12-26T19:07:00Z"/>
          <w:rFonts w:ascii="Arial" w:hAnsi="Arial" w:cs="Arial"/>
          <w:color w:val="0070C0"/>
          <w:sz w:val="20"/>
          <w:szCs w:val="20"/>
        </w:rPr>
      </w:pPr>
    </w:p>
    <w:p w14:paraId="161632EB" w14:textId="52EE06B7" w:rsidR="02432DB5" w:rsidDel="000B751A" w:rsidRDefault="2F50CE06" w:rsidP="2F50CE06">
      <w:pPr>
        <w:rPr>
          <w:del w:id="284" w:author="Jiawei Shao" w:date="2022-12-26T19:07:00Z"/>
          <w:rFonts w:ascii="Arial" w:hAnsi="Arial" w:cs="Arial"/>
          <w:sz w:val="20"/>
          <w:szCs w:val="20"/>
        </w:rPr>
      </w:pPr>
      <w:del w:id="285" w:author="Jiawei Shao" w:date="2022-12-26T19:07:00Z">
        <w:r w:rsidRPr="2F50CE06" w:rsidDel="000B751A">
          <w:rPr>
            <w:rFonts w:ascii="Arial" w:hAnsi="Arial" w:cs="Arial"/>
            <w:color w:val="0070C0"/>
            <w:sz w:val="20"/>
            <w:szCs w:val="20"/>
          </w:rPr>
          <w:delText>If study data will be protected by a Certificate of Confidentiality (CoC), information about this protection should appear here. To learn about CoCs and the language that should appear in the consent document, go to</w:delText>
        </w:r>
        <w:r w:rsidR="00741E0C" w:rsidDel="000B751A">
          <w:rPr>
            <w:rFonts w:ascii="Arial" w:hAnsi="Arial" w:cs="Arial"/>
            <w:color w:val="0070C0"/>
            <w:sz w:val="20"/>
            <w:szCs w:val="20"/>
          </w:rPr>
          <w:delText xml:space="preserve"> </w:delText>
        </w:r>
        <w:r w:rsidR="004C4C03" w:rsidDel="000B751A">
          <w:rPr>
            <w:rFonts w:ascii="Arial" w:hAnsi="Arial" w:cs="Arial"/>
            <w:color w:val="0070C0"/>
            <w:sz w:val="20"/>
            <w:szCs w:val="20"/>
          </w:rPr>
          <w:delText xml:space="preserve">HSPP </w:delText>
        </w:r>
        <w:r w:rsidR="00741E0C" w:rsidDel="000B751A">
          <w:rPr>
            <w:rFonts w:ascii="Arial" w:hAnsi="Arial" w:cs="Arial"/>
            <w:color w:val="0070C0"/>
            <w:sz w:val="20"/>
            <w:szCs w:val="20"/>
          </w:rPr>
          <w:delText>Toolkit Forms &amp; Templates Special Passage CoC.</w:delText>
        </w:r>
        <w:r w:rsidRPr="2F50CE06" w:rsidDel="000B751A">
          <w:rPr>
            <w:rFonts w:ascii="Arial" w:eastAsia="Arial" w:hAnsi="Arial" w:cs="Arial"/>
            <w:sz w:val="20"/>
            <w:szCs w:val="20"/>
          </w:rPr>
          <w:delText xml:space="preserve"> </w:delText>
        </w:r>
      </w:del>
    </w:p>
    <w:p w14:paraId="361F3692" w14:textId="316440CA" w:rsidR="02432DB5" w:rsidRDefault="02432DB5" w:rsidP="02432DB5">
      <w:pPr>
        <w:rPr>
          <w:rFonts w:ascii="Arial" w:hAnsi="Arial" w:cs="Arial"/>
          <w:color w:val="0070C0"/>
          <w:sz w:val="20"/>
          <w:szCs w:val="20"/>
        </w:rPr>
      </w:pPr>
    </w:p>
    <w:p w14:paraId="566D492C" w14:textId="27D36812" w:rsidR="00307455" w:rsidDel="005D59EE" w:rsidRDefault="00C516CA" w:rsidP="005D59EE">
      <w:pPr>
        <w:contextualSpacing/>
        <w:rPr>
          <w:del w:id="286" w:author="Jiawei Shao" w:date="2022-12-26T19:11:00Z"/>
          <w:rFonts w:ascii="Arial" w:hAnsi="Arial" w:cs="Arial"/>
          <w:b/>
          <w:sz w:val="20"/>
          <w:szCs w:val="20"/>
        </w:rPr>
      </w:pPr>
      <w:r w:rsidRPr="004D0880">
        <w:rPr>
          <w:rFonts w:ascii="Arial" w:hAnsi="Arial" w:cs="Arial"/>
          <w:b/>
          <w:sz w:val="20"/>
          <w:szCs w:val="20"/>
        </w:rPr>
        <w:t xml:space="preserve">What </w:t>
      </w:r>
      <w:r w:rsidR="00307455" w:rsidRPr="004D0880">
        <w:rPr>
          <w:rFonts w:ascii="Arial" w:hAnsi="Arial" w:cs="Arial"/>
          <w:b/>
          <w:sz w:val="20"/>
          <w:szCs w:val="20"/>
        </w:rPr>
        <w:t>Will Happen To My</w:t>
      </w:r>
      <w:r w:rsidR="00AE73EC">
        <w:rPr>
          <w:rFonts w:ascii="Arial" w:hAnsi="Arial" w:cs="Arial"/>
          <w:b/>
          <w:sz w:val="20"/>
          <w:szCs w:val="20"/>
        </w:rPr>
        <w:t xml:space="preserve"> </w:t>
      </w:r>
      <w:r w:rsidR="00741E0C">
        <w:rPr>
          <w:rFonts w:ascii="Arial" w:hAnsi="Arial" w:cs="Arial"/>
          <w:b/>
          <w:sz w:val="20"/>
          <w:szCs w:val="20"/>
        </w:rPr>
        <w:t xml:space="preserve">Information—data, recordings and/or images—And </w:t>
      </w:r>
      <w:r w:rsidR="00AE73EC">
        <w:rPr>
          <w:rFonts w:ascii="Arial" w:hAnsi="Arial" w:cs="Arial"/>
          <w:b/>
          <w:sz w:val="20"/>
          <w:szCs w:val="20"/>
        </w:rPr>
        <w:t>Biospecimens</w:t>
      </w:r>
      <w:r w:rsidR="00307455" w:rsidRPr="004D0880">
        <w:rPr>
          <w:rFonts w:ascii="Arial" w:hAnsi="Arial" w:cs="Arial"/>
          <w:b/>
          <w:sz w:val="20"/>
          <w:szCs w:val="20"/>
        </w:rPr>
        <w:t xml:space="preserve"> Collected For This Research After The Study Is Over?</w:t>
      </w:r>
      <w:r w:rsidR="00AE73EC">
        <w:rPr>
          <w:rFonts w:ascii="Arial" w:hAnsi="Arial" w:cs="Arial"/>
          <w:b/>
          <w:sz w:val="20"/>
          <w:szCs w:val="20"/>
        </w:rPr>
        <w:t xml:space="preserve"> </w:t>
      </w:r>
      <w:del w:id="287" w:author="Jiawei Shao" w:date="2022-12-26T19:11:00Z">
        <w:r w:rsidR="00AE73EC" w:rsidRPr="008A5E2E" w:rsidDel="005D59EE">
          <w:rPr>
            <w:rFonts w:ascii="Arial" w:hAnsi="Arial" w:cs="Arial"/>
            <w:color w:val="0070C0"/>
            <w:sz w:val="20"/>
            <w:szCs w:val="20"/>
          </w:rPr>
          <w:delText>Delete reference to biospecimens if not applicable to your research.</w:delText>
        </w:r>
      </w:del>
    </w:p>
    <w:p w14:paraId="744C4790" w14:textId="77777777" w:rsidR="005D59EE" w:rsidRPr="008A5E2E" w:rsidRDefault="005D59EE" w:rsidP="005D59EE">
      <w:pPr>
        <w:contextualSpacing/>
        <w:rPr>
          <w:ins w:id="288" w:author="Jiawei Shao" w:date="2022-12-26T19:11:00Z"/>
          <w:rFonts w:ascii="Arial" w:hAnsi="Arial" w:cs="Arial"/>
          <w:color w:val="0070C0"/>
          <w:sz w:val="20"/>
          <w:szCs w:val="20"/>
        </w:rPr>
      </w:pPr>
    </w:p>
    <w:p w14:paraId="1B093189" w14:textId="5408A21A" w:rsidR="00307455" w:rsidRPr="001971C1" w:rsidDel="005D59EE" w:rsidRDefault="00C516CA" w:rsidP="005D59EE">
      <w:pPr>
        <w:contextualSpacing/>
        <w:rPr>
          <w:del w:id="289" w:author="Jiawei Shao" w:date="2022-12-26T19:11:00Z"/>
          <w:rFonts w:ascii="Arial" w:hAnsi="Arial" w:cs="Arial"/>
          <w:b/>
          <w:sz w:val="20"/>
          <w:szCs w:val="20"/>
        </w:rPr>
        <w:pPrChange w:id="290" w:author="Jiawei Shao" w:date="2022-12-26T19:11:00Z">
          <w:pPr>
            <w:pStyle w:val="ListParagraph"/>
            <w:numPr>
              <w:numId w:val="35"/>
            </w:numPr>
            <w:ind w:left="360" w:hanging="360"/>
          </w:pPr>
        </w:pPrChange>
      </w:pPr>
      <w:del w:id="291" w:author="Jiawei Shao" w:date="2022-12-26T19:11:00Z">
        <w:r w:rsidRPr="00307455" w:rsidDel="005D59EE">
          <w:rPr>
            <w:rFonts w:ascii="Arial" w:hAnsi="Arial" w:cs="Arial"/>
            <w:color w:val="0070C0"/>
            <w:sz w:val="20"/>
            <w:szCs w:val="20"/>
          </w:rPr>
          <w:delText xml:space="preserve">If you </w:delText>
        </w:r>
        <w:r w:rsidRPr="00307455" w:rsidDel="005D59EE">
          <w:rPr>
            <w:rFonts w:ascii="Arial" w:hAnsi="Arial" w:cs="Arial"/>
            <w:color w:val="0070C0"/>
            <w:sz w:val="20"/>
            <w:szCs w:val="20"/>
            <w:u w:val="single"/>
          </w:rPr>
          <w:delText xml:space="preserve">do not plan to use or distribute subjects’ </w:delText>
        </w:r>
        <w:r w:rsidR="008A5E2E" w:rsidDel="005D59EE">
          <w:rPr>
            <w:rFonts w:ascii="Arial" w:hAnsi="Arial" w:cs="Arial"/>
            <w:color w:val="0070C0"/>
            <w:sz w:val="20"/>
            <w:szCs w:val="20"/>
            <w:u w:val="single"/>
          </w:rPr>
          <w:delText xml:space="preserve">information or </w:delText>
        </w:r>
        <w:r w:rsidR="00AE73EC" w:rsidDel="005D59EE">
          <w:rPr>
            <w:rFonts w:ascii="Arial" w:hAnsi="Arial" w:cs="Arial"/>
            <w:color w:val="0070C0"/>
            <w:sz w:val="20"/>
            <w:szCs w:val="20"/>
            <w:u w:val="single"/>
          </w:rPr>
          <w:delText>biospecimens</w:delText>
        </w:r>
        <w:r w:rsidRPr="008A5E2E" w:rsidDel="005D59EE">
          <w:rPr>
            <w:rFonts w:ascii="Arial" w:hAnsi="Arial" w:cs="Arial"/>
            <w:color w:val="0070C0"/>
            <w:sz w:val="20"/>
            <w:szCs w:val="20"/>
            <w:u w:val="single"/>
          </w:rPr>
          <w:delText>—</w:delText>
        </w:r>
        <w:r w:rsidRPr="00307455" w:rsidDel="005D59EE">
          <w:rPr>
            <w:rFonts w:ascii="Arial" w:hAnsi="Arial" w:cs="Arial"/>
            <w:color w:val="0070C0"/>
            <w:sz w:val="20"/>
            <w:szCs w:val="20"/>
            <w:u w:val="single"/>
          </w:rPr>
          <w:delText>with or without identifiers removed</w:delText>
        </w:r>
        <w:r w:rsidRPr="00307455" w:rsidDel="005D59EE">
          <w:rPr>
            <w:rFonts w:ascii="Arial" w:hAnsi="Arial" w:cs="Arial"/>
            <w:color w:val="0070C0"/>
            <w:sz w:val="20"/>
            <w:szCs w:val="20"/>
          </w:rPr>
          <w:delText>—</w:delText>
        </w:r>
        <w:r w:rsidRPr="00307455" w:rsidDel="005D59EE">
          <w:rPr>
            <w:rFonts w:ascii="Arial" w:hAnsi="Arial" w:cs="Arial"/>
            <w:color w:val="0070C0"/>
            <w:sz w:val="20"/>
            <w:szCs w:val="20"/>
            <w:u w:val="single"/>
          </w:rPr>
          <w:delText>for secondary research</w:delText>
        </w:r>
        <w:r w:rsidRPr="00307455" w:rsidDel="005D59EE">
          <w:rPr>
            <w:rFonts w:ascii="Arial" w:hAnsi="Arial" w:cs="Arial"/>
            <w:color w:val="0070C0"/>
            <w:sz w:val="20"/>
            <w:szCs w:val="20"/>
          </w:rPr>
          <w:delText>:</w:delText>
        </w:r>
        <w:r w:rsidRPr="00307455" w:rsidDel="005D59EE">
          <w:rPr>
            <w:rFonts w:ascii="Arial" w:hAnsi="Arial" w:cs="Arial"/>
            <w:color w:val="00B0F0"/>
            <w:sz w:val="20"/>
            <w:szCs w:val="20"/>
          </w:rPr>
          <w:delText xml:space="preserve"> </w:delText>
        </w:r>
        <w:r w:rsidRPr="00307455" w:rsidDel="005D59EE">
          <w:rPr>
            <w:rFonts w:ascii="Arial" w:hAnsi="Arial" w:cs="Arial"/>
            <w:sz w:val="20"/>
            <w:szCs w:val="20"/>
          </w:rPr>
          <w:delText xml:space="preserve">The information </w:delText>
        </w:r>
        <w:r w:rsidR="00741E0C" w:rsidRPr="00741E0C" w:rsidDel="005D59EE">
          <w:rPr>
            <w:rFonts w:ascii="Arial" w:hAnsi="Arial" w:cs="Arial"/>
            <w:color w:val="0070C0"/>
            <w:sz w:val="20"/>
            <w:szCs w:val="20"/>
          </w:rPr>
          <w:delText xml:space="preserve">(add or replace with biospecimens, if applicable) </w:delText>
        </w:r>
        <w:r w:rsidRPr="00307455" w:rsidDel="005D59EE">
          <w:rPr>
            <w:rFonts w:ascii="Arial" w:hAnsi="Arial" w:cs="Arial"/>
            <w:sz w:val="20"/>
            <w:szCs w:val="20"/>
          </w:rPr>
          <w:delText xml:space="preserve">collected about you </w:delText>
        </w:r>
        <w:r w:rsidR="00741E0C" w:rsidRPr="00741E0C" w:rsidDel="005D59EE">
          <w:rPr>
            <w:rFonts w:ascii="Arial" w:hAnsi="Arial" w:cs="Arial"/>
            <w:color w:val="0070C0"/>
            <w:sz w:val="20"/>
            <w:szCs w:val="20"/>
          </w:rPr>
          <w:delText xml:space="preserve">(or from you) </w:delText>
        </w:r>
        <w:r w:rsidRPr="00307455" w:rsidDel="005D59EE">
          <w:rPr>
            <w:rFonts w:ascii="Arial" w:hAnsi="Arial" w:cs="Arial"/>
            <w:sz w:val="20"/>
            <w:szCs w:val="20"/>
          </w:rPr>
          <w:delText xml:space="preserve">for this </w:delText>
        </w:r>
        <w:r w:rsidRPr="001971C1" w:rsidDel="005D59EE">
          <w:rPr>
            <w:rFonts w:ascii="Arial" w:hAnsi="Arial" w:cs="Arial"/>
            <w:sz w:val="20"/>
            <w:szCs w:val="20"/>
          </w:rPr>
          <w:delText xml:space="preserve">research will not be used by or distributed to investigators for other research.    </w:delText>
        </w:r>
      </w:del>
    </w:p>
    <w:p w14:paraId="5ED42B94" w14:textId="279B2326" w:rsidR="00741E0C" w:rsidRDefault="00741E0C" w:rsidP="005D59EE">
      <w:pPr>
        <w:contextualSpacing/>
        <w:rPr>
          <w:ins w:id="292" w:author="Jiawei Shao" w:date="2022-12-26T19:11:00Z"/>
          <w:rFonts w:ascii="Arial" w:hAnsi="Arial" w:cs="Arial"/>
          <w:sz w:val="20"/>
          <w:szCs w:val="20"/>
        </w:rPr>
      </w:pPr>
      <w:del w:id="293" w:author="Jiawei Shao" w:date="2022-12-26T19:11:00Z">
        <w:r w:rsidRPr="001971C1" w:rsidDel="005D59EE">
          <w:rPr>
            <w:rFonts w:ascii="Arial" w:hAnsi="Arial" w:cs="Arial"/>
            <w:color w:val="0070C0"/>
            <w:sz w:val="20"/>
            <w:szCs w:val="20"/>
          </w:rPr>
          <w:delText xml:space="preserve">If you </w:delText>
        </w:r>
        <w:r w:rsidRPr="001971C1" w:rsidDel="005D59EE">
          <w:rPr>
            <w:rFonts w:ascii="Arial" w:hAnsi="Arial" w:cs="Arial"/>
            <w:color w:val="0070C0"/>
            <w:sz w:val="20"/>
            <w:szCs w:val="20"/>
            <w:u w:val="single"/>
          </w:rPr>
          <w:delText>plan, or think you may at some future time, use de-identified data or biospecimens for secondary research</w:delText>
        </w:r>
        <w:r w:rsidRPr="001971C1" w:rsidDel="005D59EE">
          <w:rPr>
            <w:rFonts w:ascii="Arial" w:hAnsi="Arial" w:cs="Arial"/>
            <w:color w:val="0070C0"/>
            <w:sz w:val="20"/>
            <w:szCs w:val="20"/>
          </w:rPr>
          <w:delText xml:space="preserve">: </w:delText>
        </w:r>
      </w:del>
      <w:r w:rsidRPr="001971C1">
        <w:rPr>
          <w:rFonts w:ascii="Arial" w:hAnsi="Arial" w:cs="Arial"/>
          <w:sz w:val="20"/>
          <w:szCs w:val="20"/>
        </w:rPr>
        <w:t xml:space="preserve">After information that could identify you has been removed, de-identified information </w:t>
      </w:r>
      <w:del w:id="294" w:author="Jiawei Shao" w:date="2022-12-26T19:11:00Z">
        <w:r w:rsidRPr="001971C1" w:rsidDel="005D59EE">
          <w:rPr>
            <w:rFonts w:ascii="Arial" w:hAnsi="Arial" w:cs="Arial"/>
            <w:sz w:val="20"/>
            <w:szCs w:val="20"/>
          </w:rPr>
          <w:delText>(</w:delText>
        </w:r>
        <w:r w:rsidRPr="001971C1" w:rsidDel="005D59EE">
          <w:rPr>
            <w:rFonts w:ascii="Arial" w:hAnsi="Arial" w:cs="Arial"/>
            <w:color w:val="0070C0"/>
            <w:sz w:val="20"/>
            <w:szCs w:val="20"/>
          </w:rPr>
          <w:delText>add or replace with biospecimens, if applicable)</w:delText>
        </w:r>
        <w:r w:rsidRPr="001971C1" w:rsidDel="005D59EE">
          <w:rPr>
            <w:rFonts w:ascii="Arial" w:hAnsi="Arial" w:cs="Arial"/>
            <w:sz w:val="20"/>
            <w:szCs w:val="20"/>
          </w:rPr>
          <w:delText xml:space="preserve"> </w:delText>
        </w:r>
      </w:del>
      <w:r w:rsidRPr="001971C1">
        <w:rPr>
          <w:rFonts w:ascii="Arial" w:hAnsi="Arial" w:cs="Arial"/>
          <w:sz w:val="20"/>
          <w:szCs w:val="20"/>
        </w:rPr>
        <w:t>collected for this research may be used for other research we conduct without obtaining additional informed consent from you.</w:t>
      </w:r>
    </w:p>
    <w:p w14:paraId="05A039BB" w14:textId="77777777" w:rsidR="005D59EE" w:rsidRPr="001971C1" w:rsidRDefault="005D59EE" w:rsidP="005D59EE">
      <w:pPr>
        <w:contextualSpacing/>
        <w:rPr>
          <w:rFonts w:ascii="Arial" w:hAnsi="Arial" w:cs="Arial"/>
          <w:b/>
          <w:sz w:val="20"/>
          <w:szCs w:val="20"/>
        </w:rPr>
        <w:pPrChange w:id="295" w:author="Jiawei Shao" w:date="2022-12-26T19:11:00Z">
          <w:pPr>
            <w:pStyle w:val="ListParagraph"/>
            <w:numPr>
              <w:numId w:val="35"/>
            </w:numPr>
            <w:ind w:left="360" w:hanging="360"/>
          </w:pPr>
        </w:pPrChange>
      </w:pPr>
    </w:p>
    <w:p w14:paraId="6B596066" w14:textId="77777777" w:rsidR="00741E0C" w:rsidRPr="001971C1" w:rsidDel="005D59EE" w:rsidRDefault="00741E0C" w:rsidP="007C391B">
      <w:pPr>
        <w:pStyle w:val="ListParagraph"/>
        <w:numPr>
          <w:ilvl w:val="0"/>
          <w:numId w:val="35"/>
        </w:numPr>
        <w:ind w:left="360"/>
        <w:rPr>
          <w:del w:id="296" w:author="Jiawei Shao" w:date="2022-12-26T19:07:00Z"/>
          <w:rFonts w:ascii="Arial" w:hAnsi="Arial" w:cs="Arial"/>
          <w:b/>
          <w:sz w:val="20"/>
          <w:szCs w:val="20"/>
        </w:rPr>
      </w:pPr>
      <w:del w:id="297" w:author="Jiawei Shao" w:date="2022-12-26T19:07:00Z">
        <w:r w:rsidRPr="001971C1" w:rsidDel="005D59EE">
          <w:rPr>
            <w:rFonts w:ascii="Arial" w:hAnsi="Arial" w:cs="Arial"/>
            <w:color w:val="0070C0"/>
            <w:sz w:val="20"/>
            <w:szCs w:val="20"/>
          </w:rPr>
          <w:delText xml:space="preserve">If you </w:delText>
        </w:r>
        <w:r w:rsidRPr="001971C1" w:rsidDel="005D59EE">
          <w:rPr>
            <w:rFonts w:ascii="Arial" w:hAnsi="Arial" w:cs="Arial"/>
            <w:color w:val="0070C0"/>
            <w:sz w:val="20"/>
            <w:szCs w:val="20"/>
            <w:u w:val="single"/>
          </w:rPr>
          <w:delText>plan to use or distribute identifiable information or biospecimens for secondary research</w:delText>
        </w:r>
        <w:r w:rsidRPr="001971C1" w:rsidDel="005D59EE">
          <w:rPr>
            <w:rFonts w:ascii="Arial" w:hAnsi="Arial" w:cs="Arial"/>
            <w:color w:val="0070C0"/>
            <w:sz w:val="20"/>
            <w:szCs w:val="20"/>
          </w:rPr>
          <w:delText xml:space="preserve"> use the Addendum Consent Template titled: “Addendum Consent to Store Identifiable Biospecimens or Information for Future Research” as your guide. It is found at</w:delText>
        </w:r>
        <w:r w:rsidRPr="001971C1" w:rsidDel="005D59EE">
          <w:rPr>
            <w:rFonts w:ascii="Arial" w:hAnsi="Arial" w:cs="Arial"/>
            <w:color w:val="00B0F0"/>
            <w:sz w:val="20"/>
            <w:szCs w:val="20"/>
          </w:rPr>
          <w:delText xml:space="preserve"> </w:delText>
        </w:r>
        <w:r w:rsidR="004C4C03" w:rsidRPr="001971C1" w:rsidDel="005D59EE">
          <w:rPr>
            <w:rFonts w:ascii="Arial" w:hAnsi="Arial" w:cs="Arial"/>
            <w:color w:val="0070C0"/>
            <w:sz w:val="20"/>
            <w:szCs w:val="20"/>
          </w:rPr>
          <w:delText xml:space="preserve">HSPP </w:delText>
        </w:r>
        <w:r w:rsidRPr="001971C1" w:rsidDel="005D59EE">
          <w:rPr>
            <w:rFonts w:ascii="Arial" w:hAnsi="Arial" w:cs="Arial"/>
            <w:color w:val="0070C0"/>
            <w:sz w:val="20"/>
            <w:szCs w:val="20"/>
          </w:rPr>
          <w:delText xml:space="preserve">Toolkit: Forms &amp; Templates Consent Addenda. If use of identifiable data or biospecimens in secondary research </w:delText>
        </w:r>
        <w:r w:rsidRPr="001971C1" w:rsidDel="005D59EE">
          <w:rPr>
            <w:rFonts w:ascii="Arial" w:hAnsi="Arial" w:cs="Arial"/>
            <w:color w:val="0070C0"/>
            <w:sz w:val="20"/>
            <w:szCs w:val="20"/>
            <w:u w:val="single"/>
          </w:rPr>
          <w:delText>is required</w:delText>
        </w:r>
        <w:r w:rsidRPr="001971C1" w:rsidDel="005D59EE">
          <w:rPr>
            <w:rFonts w:ascii="Arial" w:hAnsi="Arial" w:cs="Arial"/>
            <w:color w:val="0070C0"/>
            <w:sz w:val="20"/>
            <w:szCs w:val="20"/>
          </w:rPr>
          <w:delText xml:space="preserve"> for subjects to take part in the main study, the relevant information you abstract from the Addendum must appear in this section of the main consent. If participation in secondary research </w:delText>
        </w:r>
        <w:r w:rsidRPr="001971C1" w:rsidDel="005D59EE">
          <w:rPr>
            <w:rFonts w:ascii="Arial" w:hAnsi="Arial" w:cs="Arial"/>
            <w:color w:val="0070C0"/>
            <w:sz w:val="20"/>
            <w:szCs w:val="20"/>
            <w:u w:val="single"/>
          </w:rPr>
          <w:delText>is optional</w:delText>
        </w:r>
        <w:r w:rsidRPr="001971C1" w:rsidDel="005D59EE">
          <w:rPr>
            <w:rFonts w:ascii="Arial" w:hAnsi="Arial" w:cs="Arial"/>
            <w:color w:val="0070C0"/>
            <w:sz w:val="20"/>
            <w:szCs w:val="20"/>
          </w:rPr>
          <w:delText xml:space="preserve">, you may simply revise the Addendum and append it to the main consent.  </w:delText>
        </w:r>
      </w:del>
    </w:p>
    <w:p w14:paraId="55AC3FC1" w14:textId="2D4762E2" w:rsidR="00C516CA" w:rsidRPr="00307455" w:rsidDel="005D59EE" w:rsidRDefault="00C516CA" w:rsidP="007B25F6">
      <w:pPr>
        <w:pStyle w:val="ListParagraph"/>
        <w:numPr>
          <w:ilvl w:val="0"/>
          <w:numId w:val="35"/>
        </w:numPr>
        <w:ind w:left="360"/>
        <w:rPr>
          <w:del w:id="298" w:author="Jiawei Shao" w:date="2022-12-26T19:07:00Z"/>
          <w:rFonts w:ascii="Arial" w:hAnsi="Arial" w:cs="Arial"/>
          <w:b/>
          <w:sz w:val="20"/>
          <w:szCs w:val="20"/>
        </w:rPr>
      </w:pPr>
      <w:del w:id="299" w:author="Jiawei Shao" w:date="2022-12-26T19:07:00Z">
        <w:r w:rsidRPr="00307455" w:rsidDel="005D59EE">
          <w:rPr>
            <w:rFonts w:ascii="Arial" w:hAnsi="Arial" w:cs="Arial"/>
            <w:color w:val="0070C0"/>
            <w:sz w:val="20"/>
            <w:szCs w:val="20"/>
          </w:rPr>
          <w:delText xml:space="preserve">If you </w:delText>
        </w:r>
        <w:r w:rsidRPr="00307455" w:rsidDel="005D59EE">
          <w:rPr>
            <w:rFonts w:ascii="Arial" w:hAnsi="Arial" w:cs="Arial"/>
            <w:color w:val="0070C0"/>
            <w:sz w:val="20"/>
            <w:szCs w:val="20"/>
            <w:u w:val="single"/>
          </w:rPr>
          <w:delText>anticipate that secondary research will or may include whole genome sequencing</w:delText>
        </w:r>
        <w:r w:rsidRPr="00307455" w:rsidDel="005D59EE">
          <w:rPr>
            <w:rFonts w:ascii="Arial" w:hAnsi="Arial" w:cs="Arial"/>
            <w:color w:val="0070C0"/>
            <w:sz w:val="20"/>
            <w:szCs w:val="20"/>
          </w:rPr>
          <w:delText xml:space="preserve"> (i.e., sequencing of a human germline or somatic specimen with the intent to generate the genome or exome sequence of collected biospecimens) contact the IRB for further guidance.</w:delText>
        </w:r>
      </w:del>
    </w:p>
    <w:p w14:paraId="2F8B6764" w14:textId="348A20DA" w:rsidR="00926256" w:rsidRPr="005D59EE" w:rsidDel="005D59EE" w:rsidRDefault="00B91684" w:rsidP="005D59EE">
      <w:pPr>
        <w:rPr>
          <w:del w:id="300" w:author="Jiawei Shao" w:date="2022-12-26T19:12:00Z"/>
          <w:rFonts w:ascii="Arial" w:hAnsi="Arial" w:cs="Arial"/>
          <w:color w:val="0070C0"/>
          <w:sz w:val="20"/>
          <w:szCs w:val="20"/>
          <w:rPrChange w:id="301" w:author="Jiawei Shao" w:date="2022-12-26T19:12:00Z">
            <w:rPr>
              <w:del w:id="302" w:author="Jiawei Shao" w:date="2022-12-26T19:12:00Z"/>
              <w:color w:val="0070C0"/>
            </w:rPr>
          </w:rPrChange>
        </w:rPr>
        <w:pPrChange w:id="303" w:author="Jiawei Shao" w:date="2022-12-26T19:12:00Z">
          <w:pPr>
            <w:tabs>
              <w:tab w:val="left" w:pos="2160"/>
              <w:tab w:val="left" w:pos="2940"/>
            </w:tabs>
            <w:contextualSpacing/>
          </w:pPr>
        </w:pPrChange>
      </w:pPr>
      <w:del w:id="304" w:author="Jiawei Shao" w:date="2022-12-26T19:12:00Z">
        <w:r w:rsidRPr="005D59EE" w:rsidDel="005D59EE">
          <w:rPr>
            <w:rFonts w:ascii="Arial" w:hAnsi="Arial" w:cs="Arial"/>
            <w:b/>
            <w:sz w:val="20"/>
            <w:szCs w:val="20"/>
            <w:rPrChange w:id="305" w:author="Jiawei Shao" w:date="2022-12-26T19:12:00Z">
              <w:rPr/>
            </w:rPrChange>
          </w:rPr>
          <w:delText xml:space="preserve">What </w:delText>
        </w:r>
        <w:r w:rsidR="00307455" w:rsidRPr="005D59EE" w:rsidDel="005D59EE">
          <w:rPr>
            <w:rFonts w:ascii="Arial" w:hAnsi="Arial" w:cs="Arial"/>
            <w:b/>
            <w:sz w:val="20"/>
            <w:szCs w:val="20"/>
            <w:rPrChange w:id="306" w:author="Jiawei Shao" w:date="2022-12-26T19:12:00Z">
              <w:rPr/>
            </w:rPrChange>
          </w:rPr>
          <w:delText xml:space="preserve">Will Happen If </w:delText>
        </w:r>
        <w:r w:rsidR="006C6B45" w:rsidRPr="005D59EE" w:rsidDel="005D59EE">
          <w:rPr>
            <w:rFonts w:ascii="Arial" w:hAnsi="Arial" w:cs="Arial"/>
            <w:b/>
            <w:sz w:val="20"/>
            <w:szCs w:val="20"/>
            <w:rPrChange w:id="307" w:author="Jiawei Shao" w:date="2022-12-26T19:12:00Z">
              <w:rPr/>
            </w:rPrChange>
          </w:rPr>
          <w:delText xml:space="preserve">I </w:delText>
        </w:r>
        <w:r w:rsidR="00307455" w:rsidRPr="005D59EE" w:rsidDel="005D59EE">
          <w:rPr>
            <w:rFonts w:ascii="Arial" w:hAnsi="Arial" w:cs="Arial"/>
            <w:b/>
            <w:sz w:val="20"/>
            <w:szCs w:val="20"/>
            <w:rPrChange w:id="308" w:author="Jiawei Shao" w:date="2022-12-26T19:12:00Z">
              <w:rPr/>
            </w:rPrChange>
          </w:rPr>
          <w:delText>Am Injured During This Study?</w:delText>
        </w:r>
      </w:del>
    </w:p>
    <w:p w14:paraId="05AFADD1" w14:textId="75697E53" w:rsidR="008119C1" w:rsidRPr="004D0880" w:rsidDel="005D59EE" w:rsidRDefault="001348B4" w:rsidP="005D59EE">
      <w:pPr>
        <w:rPr>
          <w:del w:id="309" w:author="Jiawei Shao" w:date="2022-12-26T19:12:00Z"/>
          <w:color w:val="0070C0"/>
        </w:rPr>
        <w:pPrChange w:id="310" w:author="Jiawei Shao" w:date="2022-12-26T19:12:00Z">
          <w:pPr>
            <w:tabs>
              <w:tab w:val="left" w:pos="2160"/>
              <w:tab w:val="left" w:pos="2940"/>
            </w:tabs>
            <w:contextualSpacing/>
          </w:pPr>
        </w:pPrChange>
      </w:pPr>
      <w:del w:id="311" w:author="Jiawei Shao" w:date="2022-12-26T19:12:00Z">
        <w:r w:rsidRPr="004D0880" w:rsidDel="005D59EE">
          <w:rPr>
            <w:color w:val="0070C0"/>
          </w:rPr>
          <w:delText>Include this section f</w:delText>
        </w:r>
        <w:r w:rsidR="00D21E9A" w:rsidRPr="004D0880" w:rsidDel="005D59EE">
          <w:rPr>
            <w:color w:val="0070C0"/>
          </w:rPr>
          <w:delText>or greater than minimal risk studies</w:delText>
        </w:r>
        <w:r w:rsidRPr="004D0880" w:rsidDel="005D59EE">
          <w:rPr>
            <w:color w:val="0070C0"/>
          </w:rPr>
          <w:delText xml:space="preserve"> </w:delText>
        </w:r>
        <w:r w:rsidR="001D07D5" w:rsidRPr="004D0880" w:rsidDel="005D59EE">
          <w:rPr>
            <w:color w:val="0070C0"/>
            <w:u w:val="single"/>
          </w:rPr>
          <w:delText>ONLY</w:delText>
        </w:r>
        <w:r w:rsidR="00F747D8" w:rsidRPr="004D0880" w:rsidDel="005D59EE">
          <w:rPr>
            <w:color w:val="0070C0"/>
          </w:rPr>
          <w:delText xml:space="preserve">. </w:delText>
        </w:r>
        <w:r w:rsidR="001D07D5" w:rsidRPr="004D0880" w:rsidDel="005D59EE">
          <w:rPr>
            <w:color w:val="0070C0"/>
          </w:rPr>
          <w:delText>(Delete this entire section—including the heading if this is a minimal risk study.</w:delText>
        </w:r>
        <w:r w:rsidR="008119C1" w:rsidRPr="004D0880" w:rsidDel="005D59EE">
          <w:rPr>
            <w:color w:val="0070C0"/>
          </w:rPr>
          <w:delText>) Select the appropriate text as follows:</w:delText>
        </w:r>
        <w:r w:rsidR="001D07D5" w:rsidRPr="004D0880" w:rsidDel="005D59EE">
          <w:rPr>
            <w:color w:val="0070C0"/>
          </w:rPr>
          <w:delText xml:space="preserve"> </w:delText>
        </w:r>
      </w:del>
    </w:p>
    <w:p w14:paraId="3F5D68A4" w14:textId="6B202A70" w:rsidR="008119C1" w:rsidRPr="004D0880" w:rsidDel="005D59EE" w:rsidRDefault="008119C1" w:rsidP="005D59EE">
      <w:pPr>
        <w:rPr>
          <w:del w:id="312" w:author="Jiawei Shao" w:date="2022-12-26T19:12:00Z"/>
          <w:color w:val="0070C0"/>
        </w:rPr>
        <w:pPrChange w:id="313" w:author="Jiawei Shao" w:date="2022-12-26T19:12:00Z">
          <w:pPr>
            <w:tabs>
              <w:tab w:val="left" w:pos="2160"/>
              <w:tab w:val="left" w:pos="2940"/>
            </w:tabs>
            <w:contextualSpacing/>
          </w:pPr>
        </w:pPrChange>
      </w:pPr>
    </w:p>
    <w:p w14:paraId="559A492D" w14:textId="5CBFF236" w:rsidR="008119C1" w:rsidRPr="004D0880" w:rsidDel="005D59EE" w:rsidRDefault="008119C1" w:rsidP="005D59EE">
      <w:pPr>
        <w:rPr>
          <w:del w:id="314" w:author="Jiawei Shao" w:date="2022-12-26T19:12:00Z"/>
          <w:color w:val="0070C0"/>
          <w:u w:val="single"/>
        </w:rPr>
        <w:pPrChange w:id="315" w:author="Jiawei Shao" w:date="2022-12-26T19:12:00Z">
          <w:pPr>
            <w:tabs>
              <w:tab w:val="left" w:pos="2160"/>
              <w:tab w:val="left" w:pos="2940"/>
            </w:tabs>
            <w:contextualSpacing/>
          </w:pPr>
        </w:pPrChange>
      </w:pPr>
      <w:del w:id="316" w:author="Jiawei Shao" w:date="2022-12-26T19:12:00Z">
        <w:r w:rsidRPr="004D0880" w:rsidDel="005D59EE">
          <w:rPr>
            <w:color w:val="0070C0"/>
            <w:u w:val="single"/>
          </w:rPr>
          <w:delText xml:space="preserve">If the study is industry-sponsored use the following text ONLY: </w:delText>
        </w:r>
      </w:del>
    </w:p>
    <w:p w14:paraId="02060D3F" w14:textId="7E849400" w:rsidR="008119C1" w:rsidRPr="004D0880" w:rsidDel="005D59EE" w:rsidRDefault="008119C1" w:rsidP="005D59EE">
      <w:pPr>
        <w:rPr>
          <w:del w:id="317" w:author="Jiawei Shao" w:date="2022-12-26T19:12:00Z"/>
          <w:bCs/>
        </w:rPr>
        <w:pPrChange w:id="318" w:author="Jiawei Shao" w:date="2022-12-26T19:12:00Z">
          <w:pPr>
            <w:tabs>
              <w:tab w:val="left" w:pos="2160"/>
              <w:tab w:val="left" w:pos="2940"/>
            </w:tabs>
            <w:contextualSpacing/>
          </w:pPr>
        </w:pPrChange>
      </w:pPr>
      <w:del w:id="319" w:author="Jiawei Shao" w:date="2022-12-26T19:12:00Z">
        <w:r w:rsidRPr="004D0880" w:rsidDel="005D59EE">
          <w:rPr>
            <w:bCs/>
          </w:rPr>
          <w:delText xml:space="preserve">Subjects in this study may be exposed to certain risks of personal injury in addition to those associated with standard forms of treatment.  In addition, it is possible that during the course of this study, new adverse effects that result in personal injury may be discovered. </w:delText>
        </w:r>
      </w:del>
    </w:p>
    <w:p w14:paraId="3D36CB61" w14:textId="4D90B46C" w:rsidR="008119C1" w:rsidRPr="004D0880" w:rsidDel="005D59EE" w:rsidRDefault="008119C1" w:rsidP="005D59EE">
      <w:pPr>
        <w:rPr>
          <w:del w:id="320" w:author="Jiawei Shao" w:date="2022-12-26T19:12:00Z"/>
          <w:color w:val="000000" w:themeColor="text1"/>
        </w:rPr>
        <w:pPrChange w:id="321" w:author="Jiawei Shao" w:date="2022-12-26T19:12:00Z">
          <w:pPr>
            <w:tabs>
              <w:tab w:val="left" w:pos="2160"/>
              <w:tab w:val="left" w:pos="2940"/>
            </w:tabs>
            <w:contextualSpacing/>
          </w:pPr>
        </w:pPrChange>
      </w:pPr>
      <w:del w:id="322" w:author="Jiawei Shao" w:date="2022-12-26T19:12:00Z">
        <w:r w:rsidRPr="2F50CE06" w:rsidDel="005D59EE">
          <w:delText xml:space="preserve">If you get ill or are injured as the direct result of being in this study inform the Principal Investigator as soon as possible.  The Institution will make appropriate referrals for treatment.   The Study </w:delText>
        </w:r>
        <w:r w:rsidRPr="004D0880" w:rsidDel="005D59EE">
          <w:rPr>
            <w:color w:val="000000"/>
            <w:shd w:val="clear" w:color="auto" w:fill="FFFFFF"/>
          </w:rPr>
          <w:delText>Sponsor shall reimburse all the reasonable and necessary costs of diagnosis and treatment of any Study subject injury, including hospitalization, if it:</w:delText>
        </w:r>
      </w:del>
    </w:p>
    <w:p w14:paraId="7A25297F" w14:textId="4DBDA931" w:rsidR="008119C1" w:rsidRPr="004D0880" w:rsidDel="005D59EE" w:rsidRDefault="008119C1" w:rsidP="005D59EE">
      <w:pPr>
        <w:rPr>
          <w:del w:id="323" w:author="Jiawei Shao" w:date="2022-12-26T19:12:00Z"/>
          <w:bCs/>
        </w:rPr>
        <w:pPrChange w:id="324" w:author="Jiawei Shao" w:date="2022-12-26T19:12:00Z">
          <w:pPr>
            <w:pStyle w:val="ListParagraph"/>
            <w:numPr>
              <w:numId w:val="32"/>
            </w:numPr>
            <w:tabs>
              <w:tab w:val="left" w:pos="2160"/>
              <w:tab w:val="left" w:pos="2940"/>
            </w:tabs>
            <w:spacing w:after="0" w:line="240" w:lineRule="auto"/>
            <w:ind w:hanging="360"/>
          </w:pPr>
        </w:pPrChange>
      </w:pPr>
      <w:del w:id="325" w:author="Jiawei Shao" w:date="2022-12-26T19:12:00Z">
        <w:r w:rsidRPr="004D0880" w:rsidDel="005D59EE">
          <w:rPr>
            <w:bCs/>
          </w:rPr>
          <w:delText>Is not a medical condition that you had before you started the study;</w:delText>
        </w:r>
      </w:del>
    </w:p>
    <w:p w14:paraId="7EB5D522" w14:textId="18E19F7D" w:rsidR="008119C1" w:rsidRPr="004D0880" w:rsidDel="005D59EE" w:rsidRDefault="008119C1" w:rsidP="005D59EE">
      <w:pPr>
        <w:rPr>
          <w:del w:id="326" w:author="Jiawei Shao" w:date="2022-12-26T19:12:00Z"/>
          <w:bCs/>
        </w:rPr>
        <w:pPrChange w:id="327" w:author="Jiawei Shao" w:date="2022-12-26T19:12:00Z">
          <w:pPr>
            <w:pStyle w:val="ListParagraph"/>
            <w:numPr>
              <w:numId w:val="32"/>
            </w:numPr>
            <w:tabs>
              <w:tab w:val="left" w:pos="2160"/>
              <w:tab w:val="left" w:pos="2940"/>
            </w:tabs>
            <w:spacing w:after="0" w:line="240" w:lineRule="auto"/>
            <w:ind w:hanging="360"/>
          </w:pPr>
        </w:pPrChange>
      </w:pPr>
      <w:del w:id="328" w:author="Jiawei Shao" w:date="2022-12-26T19:12:00Z">
        <w:r w:rsidRPr="004D0880" w:rsidDel="005D59EE">
          <w:rPr>
            <w:bCs/>
          </w:rPr>
          <w:delText xml:space="preserve">Is not the result of the natural progression of your disease or condition; </w:delText>
        </w:r>
      </w:del>
    </w:p>
    <w:p w14:paraId="20BE7E0D" w14:textId="5EE71F0A" w:rsidR="008119C1" w:rsidRPr="004D0880" w:rsidDel="005D59EE" w:rsidRDefault="008119C1" w:rsidP="005D59EE">
      <w:pPr>
        <w:rPr>
          <w:del w:id="329" w:author="Jiawei Shao" w:date="2022-12-26T19:12:00Z"/>
          <w:bCs/>
        </w:rPr>
        <w:pPrChange w:id="330" w:author="Jiawei Shao" w:date="2022-12-26T19:12:00Z">
          <w:pPr>
            <w:pStyle w:val="ListParagraph"/>
            <w:numPr>
              <w:numId w:val="32"/>
            </w:numPr>
            <w:tabs>
              <w:tab w:val="left" w:pos="2160"/>
              <w:tab w:val="left" w:pos="2940"/>
            </w:tabs>
            <w:spacing w:after="0" w:line="240" w:lineRule="auto"/>
            <w:ind w:hanging="360"/>
          </w:pPr>
        </w:pPrChange>
      </w:pPr>
      <w:del w:id="331" w:author="Jiawei Shao" w:date="2022-12-26T19:12:00Z">
        <w:r w:rsidRPr="004D0880" w:rsidDel="005D59EE">
          <w:rPr>
            <w:bCs/>
          </w:rPr>
          <w:delText xml:space="preserve">Is not caused by your failure to follow the study plan; and </w:delText>
        </w:r>
      </w:del>
    </w:p>
    <w:p w14:paraId="46F68693" w14:textId="5932E51E" w:rsidR="008119C1" w:rsidRPr="004D0880" w:rsidDel="005D59EE" w:rsidRDefault="008119C1" w:rsidP="005D59EE">
      <w:pPr>
        <w:rPr>
          <w:del w:id="332" w:author="Jiawei Shao" w:date="2022-12-26T19:12:00Z"/>
          <w:bCs/>
        </w:rPr>
        <w:pPrChange w:id="333" w:author="Jiawei Shao" w:date="2022-12-26T19:12:00Z">
          <w:pPr>
            <w:pStyle w:val="ListParagraph"/>
            <w:numPr>
              <w:numId w:val="32"/>
            </w:numPr>
            <w:tabs>
              <w:tab w:val="left" w:pos="2160"/>
              <w:tab w:val="left" w:pos="2940"/>
            </w:tabs>
            <w:spacing w:after="0" w:line="240" w:lineRule="auto"/>
            <w:ind w:hanging="360"/>
          </w:pPr>
        </w:pPrChange>
      </w:pPr>
      <w:del w:id="334" w:author="Jiawei Shao" w:date="2022-12-26T19:12:00Z">
        <w:r w:rsidRPr="004D0880" w:rsidDel="005D59EE">
          <w:rPr>
            <w:bCs/>
          </w:rPr>
          <w:delText xml:space="preserve">Is not proved to be directly caused by the Institution’s negligence or misconduct. </w:delText>
        </w:r>
      </w:del>
    </w:p>
    <w:p w14:paraId="587C780B" w14:textId="108C8878" w:rsidR="008119C1" w:rsidRPr="004D0880" w:rsidDel="005D59EE" w:rsidRDefault="008119C1" w:rsidP="005D59EE">
      <w:pPr>
        <w:rPr>
          <w:del w:id="335" w:author="Jiawei Shao" w:date="2022-12-26T19:12:00Z"/>
        </w:rPr>
        <w:pPrChange w:id="336" w:author="Jiawei Shao" w:date="2022-12-26T19:12:00Z">
          <w:pPr>
            <w:contextualSpacing/>
          </w:pPr>
        </w:pPrChange>
      </w:pPr>
    </w:p>
    <w:p w14:paraId="550FC16E" w14:textId="1F3D40D9" w:rsidR="008119C1" w:rsidRPr="004D0880" w:rsidDel="005D59EE" w:rsidRDefault="008119C1" w:rsidP="005D59EE">
      <w:pPr>
        <w:rPr>
          <w:del w:id="337" w:author="Jiawei Shao" w:date="2022-12-26T19:12:00Z"/>
        </w:rPr>
        <w:pPrChange w:id="338" w:author="Jiawei Shao" w:date="2022-12-26T19:12:00Z">
          <w:pPr>
            <w:contextualSpacing/>
          </w:pPr>
        </w:pPrChange>
      </w:pPr>
      <w:del w:id="339" w:author="Jiawei Shao" w:date="2022-12-26T19:12:00Z">
        <w:r w:rsidRPr="004D0880" w:rsidDel="005D59EE">
          <w:delText>There are no other plans for the University to provide other forms of compensation (such as lost wages) to you for research related illnesses or injuries.  However, by signing this form, you are not giving up any legal rights to seek further compensation.</w:delText>
        </w:r>
      </w:del>
    </w:p>
    <w:p w14:paraId="73035B7B" w14:textId="0BED7FBB" w:rsidR="008119C1" w:rsidRPr="004D0880" w:rsidDel="005D59EE" w:rsidRDefault="008119C1" w:rsidP="005D59EE">
      <w:pPr>
        <w:rPr>
          <w:del w:id="340" w:author="Jiawei Shao" w:date="2022-12-26T19:12:00Z"/>
          <w:color w:val="0070C0"/>
        </w:rPr>
        <w:pPrChange w:id="341" w:author="Jiawei Shao" w:date="2022-12-26T19:12:00Z">
          <w:pPr>
            <w:tabs>
              <w:tab w:val="left" w:pos="2160"/>
              <w:tab w:val="left" w:pos="2940"/>
            </w:tabs>
            <w:contextualSpacing/>
          </w:pPr>
        </w:pPrChange>
      </w:pPr>
    </w:p>
    <w:p w14:paraId="0230E318" w14:textId="22EACB77" w:rsidR="00D21E9A" w:rsidRPr="004D0880" w:rsidDel="005D59EE" w:rsidRDefault="008119C1" w:rsidP="005D59EE">
      <w:pPr>
        <w:rPr>
          <w:del w:id="342" w:author="Jiawei Shao" w:date="2022-12-26T19:12:00Z"/>
          <w:color w:val="0070C0"/>
          <w:u w:val="single"/>
        </w:rPr>
        <w:pPrChange w:id="343" w:author="Jiawei Shao" w:date="2022-12-26T19:12:00Z">
          <w:pPr>
            <w:tabs>
              <w:tab w:val="left" w:pos="2160"/>
              <w:tab w:val="left" w:pos="2940"/>
            </w:tabs>
            <w:contextualSpacing/>
          </w:pPr>
        </w:pPrChange>
      </w:pPr>
      <w:del w:id="344" w:author="Jiawei Shao" w:date="2022-12-26T19:12:00Z">
        <w:r w:rsidRPr="004D0880" w:rsidDel="005D59EE">
          <w:rPr>
            <w:color w:val="0070C0"/>
            <w:u w:val="single"/>
          </w:rPr>
          <w:delText>If the study is not industry-sponsored, c</w:delText>
        </w:r>
        <w:r w:rsidR="00D21E9A" w:rsidRPr="004D0880" w:rsidDel="005D59EE">
          <w:rPr>
            <w:color w:val="0070C0"/>
            <w:u w:val="single"/>
          </w:rPr>
          <w:delText xml:space="preserve">hoose the </w:delText>
        </w:r>
        <w:r w:rsidR="009B77F3" w:rsidDel="005D59EE">
          <w:rPr>
            <w:color w:val="0070C0"/>
            <w:u w:val="single"/>
          </w:rPr>
          <w:delText>following text ONLY</w:delText>
        </w:r>
        <w:r w:rsidRPr="004D0880" w:rsidDel="005D59EE">
          <w:rPr>
            <w:color w:val="0070C0"/>
            <w:u w:val="single"/>
          </w:rPr>
          <w:delText>:</w:delText>
        </w:r>
        <w:r w:rsidR="001348B4" w:rsidRPr="004D0880" w:rsidDel="005D59EE">
          <w:rPr>
            <w:color w:val="0070C0"/>
            <w:u w:val="single"/>
          </w:rPr>
          <w:delText xml:space="preserve"> </w:delText>
        </w:r>
      </w:del>
    </w:p>
    <w:p w14:paraId="21FB0F00" w14:textId="37540EED" w:rsidR="00307455" w:rsidRPr="009B77F3" w:rsidDel="005D59EE" w:rsidRDefault="002B6834" w:rsidP="005D59EE">
      <w:pPr>
        <w:rPr>
          <w:del w:id="345" w:author="Jiawei Shao" w:date="2022-12-26T19:12:00Z"/>
          <w:color w:val="0070C0"/>
        </w:rPr>
        <w:pPrChange w:id="346" w:author="Jiawei Shao" w:date="2022-12-26T19:12:00Z">
          <w:pPr>
            <w:tabs>
              <w:tab w:val="left" w:pos="2160"/>
              <w:tab w:val="left" w:pos="2940"/>
            </w:tabs>
          </w:pPr>
        </w:pPrChange>
      </w:pPr>
      <w:del w:id="347" w:author="Jiawei Shao" w:date="2022-12-26T19:12:00Z">
        <w:r w:rsidRPr="009B77F3" w:rsidDel="005D59EE">
          <w:rPr>
            <w:color w:val="0070C0"/>
          </w:rPr>
          <w:delText xml:space="preserve">For </w:delText>
        </w:r>
        <w:r w:rsidR="00307455" w:rsidRPr="009B77F3" w:rsidDel="005D59EE">
          <w:rPr>
            <w:color w:val="0070C0"/>
          </w:rPr>
          <w:delText xml:space="preserve">Research </w:delText>
        </w:r>
        <w:r w:rsidR="00AE73EC" w:rsidRPr="009B77F3" w:rsidDel="005D59EE">
          <w:rPr>
            <w:color w:val="0070C0"/>
          </w:rPr>
          <w:delText>o</w:delText>
        </w:r>
        <w:r w:rsidR="00307455" w:rsidRPr="009B77F3" w:rsidDel="005D59EE">
          <w:rPr>
            <w:color w:val="0070C0"/>
          </w:rPr>
          <w:delText xml:space="preserve">n Subjects With A Disease Or Medical Condition: </w:delText>
        </w:r>
        <w:r w:rsidRPr="009B77F3" w:rsidDel="005D59EE">
          <w:rPr>
            <w:bCs/>
          </w:rPr>
          <w:delText xml:space="preserve">Subjects in this study will be exposed to certain risks of personal injury in addition to those associated with standard forms of treatment, which include: </w:delText>
        </w:r>
        <w:r w:rsidR="00292A7C" w:rsidRPr="009B77F3" w:rsidDel="005D59EE">
          <w:rPr>
            <w:color w:val="0070C0"/>
          </w:rPr>
          <w:delText>[</w:delText>
        </w:r>
        <w:r w:rsidRPr="009B77F3" w:rsidDel="005D59EE">
          <w:rPr>
            <w:color w:val="0070C0"/>
          </w:rPr>
          <w:delText>provide a complete description if not provided elsewhere in the consent form, or refer reader to appropriate section of form</w:delText>
        </w:r>
        <w:r w:rsidR="00292A7C" w:rsidRPr="009B77F3" w:rsidDel="005D59EE">
          <w:rPr>
            <w:color w:val="0070C0"/>
          </w:rPr>
          <w:delText>]</w:delText>
        </w:r>
        <w:r w:rsidRPr="009B77F3" w:rsidDel="005D59EE">
          <w:rPr>
            <w:color w:val="0070C0"/>
          </w:rPr>
          <w:delText>.</w:delText>
        </w:r>
        <w:r w:rsidRPr="009B77F3" w:rsidDel="005D59EE">
          <w:delText xml:space="preserve"> </w:delText>
        </w:r>
        <w:r w:rsidRPr="009B77F3" w:rsidDel="005D59EE">
          <w:rPr>
            <w:bCs/>
          </w:rPr>
          <w:delText>In addition, it is possible that during the course of this study, new adver</w:delText>
        </w:r>
        <w:r w:rsidR="00D21E9A" w:rsidRPr="009B77F3" w:rsidDel="005D59EE">
          <w:rPr>
            <w:bCs/>
          </w:rPr>
          <w:delText>se effects of</w:delText>
        </w:r>
        <w:r w:rsidRPr="009B77F3" w:rsidDel="005D59EE">
          <w:rPr>
            <w:bCs/>
          </w:rPr>
          <w:delText xml:space="preserve"> </w:delText>
        </w:r>
        <w:r w:rsidR="00292A7C" w:rsidRPr="009B77F3" w:rsidDel="005D59EE">
          <w:rPr>
            <w:color w:val="0070C0"/>
          </w:rPr>
          <w:delText>[</w:delText>
        </w:r>
        <w:r w:rsidRPr="009B77F3" w:rsidDel="005D59EE">
          <w:rPr>
            <w:color w:val="0070C0"/>
          </w:rPr>
          <w:delText xml:space="preserve">fill in name of </w:delText>
        </w:r>
        <w:r w:rsidR="00AE73EC" w:rsidRPr="009B77F3" w:rsidDel="005D59EE">
          <w:rPr>
            <w:color w:val="0070C0"/>
          </w:rPr>
          <w:delText>test</w:delText>
        </w:r>
        <w:r w:rsidRPr="009B77F3" w:rsidDel="005D59EE">
          <w:rPr>
            <w:color w:val="0070C0"/>
          </w:rPr>
          <w:delText>, device, procedure, etc.</w:delText>
        </w:r>
        <w:r w:rsidR="00292A7C" w:rsidRPr="009B77F3" w:rsidDel="005D59EE">
          <w:rPr>
            <w:color w:val="0070C0"/>
          </w:rPr>
          <w:delText>]</w:delText>
        </w:r>
        <w:r w:rsidRPr="009B77F3" w:rsidDel="005D59EE">
          <w:delText xml:space="preserve"> </w:delText>
        </w:r>
        <w:r w:rsidRPr="009B77F3" w:rsidDel="005D59EE">
          <w:rPr>
            <w:bCs/>
          </w:rPr>
          <w:delText xml:space="preserve">that result in personal injury may be discovered. The University will make appropriate referrals for medical and/or dental treatment for subjects who sustain personal injuries or illnesses as a direct consequence of participation in the research. </w:delText>
        </w:r>
        <w:r w:rsidR="00F7304C" w:rsidRPr="009B77F3" w:rsidDel="005D59EE">
          <w:rPr>
            <w:bCs/>
          </w:rPr>
          <w:delText xml:space="preserve">The subject’s </w:delText>
        </w:r>
        <w:r w:rsidRPr="009B77F3" w:rsidDel="005D59EE">
          <w:rPr>
            <w:bCs/>
          </w:rPr>
          <w:delText>health insurance carrier or other third-party payer will be billed for the cost of this treatment</w:delText>
        </w:r>
        <w:r w:rsidRPr="009B77F3" w:rsidDel="005D59EE">
          <w:delText>; provided that the University shall</w:delText>
        </w:r>
        <w:r w:rsidRPr="009B77F3" w:rsidDel="005D59EE">
          <w:rPr>
            <w:bCs/>
          </w:rPr>
          <w:delText xml:space="preserve"> not submit to federally funded programs, e.g., Medicare, Medicaid or </w:delText>
        </w:r>
        <w:r w:rsidR="004C4C03" w:rsidDel="005D59EE">
          <w:rPr>
            <w:bCs/>
          </w:rPr>
          <w:delText>TRICARE/</w:delText>
        </w:r>
        <w:r w:rsidRPr="009B77F3" w:rsidDel="005D59EE">
          <w:rPr>
            <w:bCs/>
          </w:rPr>
          <w:delText>CHAMPUS, for reimbursement first if submission to such programs is prohibited by law.  No financial compensation will be provided by the University and no other type of assistance is</w:delText>
        </w:r>
        <w:r w:rsidR="00104C32" w:rsidRPr="009B77F3" w:rsidDel="005D59EE">
          <w:rPr>
            <w:bCs/>
          </w:rPr>
          <w:delText xml:space="preserve"> available from the University.</w:delText>
        </w:r>
        <w:r w:rsidR="00D512E3" w:rsidDel="005D59EE">
          <w:rPr>
            <w:bCs/>
          </w:rPr>
          <w:delText xml:space="preserve"> </w:delText>
        </w:r>
        <w:r w:rsidR="00D512E3" w:rsidRPr="004D0880" w:rsidDel="005D59EE">
          <w:delText>However, by signing this form, you are not giving up any legal rights to seek further compensation.</w:delText>
        </w:r>
      </w:del>
    </w:p>
    <w:p w14:paraId="03D25F77" w14:textId="77777777" w:rsidR="00307455" w:rsidRDefault="00307455" w:rsidP="005D59EE">
      <w:pPr>
        <w:rPr>
          <w:color w:val="0070C0"/>
        </w:rPr>
        <w:pPrChange w:id="348" w:author="Jiawei Shao" w:date="2022-12-26T19:12:00Z">
          <w:pPr>
            <w:pStyle w:val="ListParagraph"/>
            <w:tabs>
              <w:tab w:val="left" w:pos="2160"/>
              <w:tab w:val="left" w:pos="2940"/>
            </w:tabs>
          </w:pPr>
        </w:pPrChange>
      </w:pPr>
    </w:p>
    <w:p w14:paraId="37DEA139" w14:textId="2522D028" w:rsidR="000A5AA0" w:rsidRPr="004D0880" w:rsidRDefault="000A5AA0" w:rsidP="004D0880">
      <w:pPr>
        <w:tabs>
          <w:tab w:val="left" w:pos="2160"/>
          <w:tab w:val="left" w:pos="2940"/>
        </w:tabs>
        <w:contextualSpacing/>
        <w:rPr>
          <w:rFonts w:ascii="Arial" w:hAnsi="Arial" w:cs="Arial"/>
          <w:sz w:val="20"/>
          <w:szCs w:val="20"/>
        </w:rPr>
      </w:pPr>
      <w:r w:rsidRPr="004D0880">
        <w:rPr>
          <w:rFonts w:ascii="Arial" w:hAnsi="Arial" w:cs="Arial"/>
          <w:b/>
          <w:sz w:val="20"/>
          <w:szCs w:val="20"/>
        </w:rPr>
        <w:t xml:space="preserve">What </w:t>
      </w:r>
      <w:r w:rsidR="00307455" w:rsidRPr="004D0880">
        <w:rPr>
          <w:rFonts w:ascii="Arial" w:hAnsi="Arial" w:cs="Arial"/>
          <w:b/>
          <w:sz w:val="20"/>
          <w:szCs w:val="20"/>
        </w:rPr>
        <w:t xml:space="preserve">Will Happen If </w:t>
      </w:r>
      <w:r w:rsidR="006C6B45"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 xml:space="preserve">Do Not Wish To Take Part In The Study Or If </w:t>
      </w:r>
      <w:r w:rsidR="006C6B45" w:rsidRPr="004D0880">
        <w:rPr>
          <w:rFonts w:ascii="Arial" w:hAnsi="Arial" w:cs="Arial"/>
          <w:b/>
          <w:sz w:val="20"/>
          <w:szCs w:val="20"/>
        </w:rPr>
        <w:t>I</w:t>
      </w:r>
      <w:r w:rsidR="00E04F48" w:rsidRPr="004D0880">
        <w:rPr>
          <w:rFonts w:ascii="Arial" w:hAnsi="Arial" w:cs="Arial"/>
          <w:b/>
          <w:sz w:val="20"/>
          <w:szCs w:val="20"/>
        </w:rPr>
        <w:t xml:space="preserve"> </w:t>
      </w:r>
      <w:r w:rsidR="00307455" w:rsidRPr="004D0880">
        <w:rPr>
          <w:rFonts w:ascii="Arial" w:hAnsi="Arial" w:cs="Arial"/>
          <w:b/>
          <w:sz w:val="20"/>
          <w:szCs w:val="20"/>
        </w:rPr>
        <w:t>Later Decide Not To Stay In The Study?</w:t>
      </w:r>
    </w:p>
    <w:p w14:paraId="35D84B71" w14:textId="6A2EF701" w:rsidR="000A5AA0" w:rsidRDefault="006C6B45" w:rsidP="004D0880">
      <w:pPr>
        <w:tabs>
          <w:tab w:val="left" w:pos="2160"/>
          <w:tab w:val="left" w:pos="2940"/>
        </w:tabs>
        <w:contextualSpacing/>
        <w:rPr>
          <w:rFonts w:ascii="Arial" w:hAnsi="Arial" w:cs="Arial"/>
          <w:sz w:val="20"/>
          <w:szCs w:val="20"/>
        </w:rPr>
      </w:pPr>
      <w:r w:rsidRPr="004D0880">
        <w:rPr>
          <w:rFonts w:ascii="Arial" w:hAnsi="Arial" w:cs="Arial"/>
          <w:sz w:val="20"/>
          <w:szCs w:val="20"/>
        </w:rPr>
        <w:t>It is your choice whether to take part in the research.</w:t>
      </w:r>
      <w:r w:rsidR="003B4ABD" w:rsidRPr="004D0880">
        <w:rPr>
          <w:rFonts w:ascii="Arial" w:hAnsi="Arial" w:cs="Arial"/>
          <w:sz w:val="20"/>
          <w:szCs w:val="20"/>
        </w:rPr>
        <w:t xml:space="preserve"> </w:t>
      </w:r>
      <w:r w:rsidR="00BD2B4E" w:rsidRPr="004D0880">
        <w:rPr>
          <w:rFonts w:ascii="Arial" w:hAnsi="Arial" w:cs="Arial"/>
          <w:sz w:val="20"/>
          <w:szCs w:val="20"/>
        </w:rPr>
        <w:t>You may</w:t>
      </w:r>
      <w:r w:rsidR="000A5AA0" w:rsidRPr="004D0880">
        <w:rPr>
          <w:rFonts w:ascii="Arial" w:hAnsi="Arial" w:cs="Arial"/>
          <w:sz w:val="20"/>
          <w:szCs w:val="20"/>
        </w:rPr>
        <w:t xml:space="preserve"> choose </w:t>
      </w:r>
      <w:r w:rsidRPr="004D0880">
        <w:rPr>
          <w:rFonts w:ascii="Arial" w:hAnsi="Arial" w:cs="Arial"/>
          <w:sz w:val="20"/>
          <w:szCs w:val="20"/>
        </w:rPr>
        <w:t xml:space="preserve">to take part, </w:t>
      </w:r>
      <w:r w:rsidR="000A5AA0" w:rsidRPr="004D0880">
        <w:rPr>
          <w:rFonts w:ascii="Arial" w:hAnsi="Arial" w:cs="Arial"/>
          <w:sz w:val="20"/>
          <w:szCs w:val="20"/>
        </w:rPr>
        <w:t xml:space="preserve">not to </w:t>
      </w:r>
      <w:r w:rsidRPr="004D0880">
        <w:rPr>
          <w:rFonts w:ascii="Arial" w:hAnsi="Arial" w:cs="Arial"/>
          <w:sz w:val="20"/>
          <w:szCs w:val="20"/>
        </w:rPr>
        <w:t>take part</w:t>
      </w:r>
      <w:r w:rsidR="000A5AA0" w:rsidRPr="004D0880">
        <w:rPr>
          <w:rFonts w:ascii="Arial" w:hAnsi="Arial" w:cs="Arial"/>
          <w:sz w:val="20"/>
          <w:szCs w:val="20"/>
        </w:rPr>
        <w:t xml:space="preserve"> or</w:t>
      </w:r>
      <w:r w:rsidR="003B4ABD" w:rsidRPr="004D0880">
        <w:rPr>
          <w:rFonts w:ascii="Arial" w:hAnsi="Arial" w:cs="Arial"/>
          <w:sz w:val="20"/>
          <w:szCs w:val="20"/>
        </w:rPr>
        <w:t xml:space="preserve"> you</w:t>
      </w:r>
      <w:r w:rsidR="000A5AA0" w:rsidRPr="004D0880">
        <w:rPr>
          <w:rFonts w:ascii="Arial" w:hAnsi="Arial" w:cs="Arial"/>
          <w:sz w:val="20"/>
          <w:szCs w:val="20"/>
        </w:rPr>
        <w:t xml:space="preserve"> may change </w:t>
      </w:r>
      <w:r w:rsidR="00E04F48" w:rsidRPr="004D0880">
        <w:rPr>
          <w:rFonts w:ascii="Arial" w:hAnsi="Arial" w:cs="Arial"/>
          <w:sz w:val="20"/>
          <w:szCs w:val="20"/>
        </w:rPr>
        <w:t xml:space="preserve">your </w:t>
      </w:r>
      <w:r w:rsidR="000A5AA0" w:rsidRPr="004D0880">
        <w:rPr>
          <w:rFonts w:ascii="Arial" w:hAnsi="Arial" w:cs="Arial"/>
          <w:sz w:val="20"/>
          <w:szCs w:val="20"/>
        </w:rPr>
        <w:t xml:space="preserve">mind </w:t>
      </w:r>
      <w:r w:rsidRPr="004D0880">
        <w:rPr>
          <w:rFonts w:ascii="Arial" w:hAnsi="Arial" w:cs="Arial"/>
          <w:sz w:val="20"/>
          <w:szCs w:val="20"/>
        </w:rPr>
        <w:t xml:space="preserve">and withdraw from the study </w:t>
      </w:r>
      <w:r w:rsidR="000A5AA0" w:rsidRPr="004D0880">
        <w:rPr>
          <w:rFonts w:ascii="Arial" w:hAnsi="Arial" w:cs="Arial"/>
          <w:sz w:val="20"/>
          <w:szCs w:val="20"/>
        </w:rPr>
        <w:t>at any time.</w:t>
      </w:r>
      <w:r w:rsidR="00E45FD9">
        <w:rPr>
          <w:rFonts w:ascii="Arial" w:hAnsi="Arial" w:cs="Arial"/>
          <w:sz w:val="20"/>
          <w:szCs w:val="20"/>
        </w:rPr>
        <w:t xml:space="preserve"> </w:t>
      </w:r>
      <w:bookmarkStart w:id="349" w:name="_Hlk42690862"/>
      <w:r w:rsidR="000A5AA0" w:rsidRPr="004D0880">
        <w:rPr>
          <w:rFonts w:ascii="Arial" w:hAnsi="Arial" w:cs="Arial"/>
          <w:sz w:val="20"/>
          <w:szCs w:val="20"/>
        </w:rPr>
        <w:t xml:space="preserve">If </w:t>
      </w:r>
      <w:r w:rsidR="00E04F48" w:rsidRPr="004D0880">
        <w:rPr>
          <w:rFonts w:ascii="Arial" w:hAnsi="Arial" w:cs="Arial"/>
          <w:sz w:val="20"/>
          <w:szCs w:val="20"/>
        </w:rPr>
        <w:t xml:space="preserve">you </w:t>
      </w:r>
      <w:r w:rsidR="000A5AA0" w:rsidRPr="004D0880">
        <w:rPr>
          <w:rFonts w:ascii="Arial" w:hAnsi="Arial" w:cs="Arial"/>
          <w:sz w:val="20"/>
          <w:szCs w:val="20"/>
        </w:rPr>
        <w:t xml:space="preserve">do not want to enter the study or </w:t>
      </w:r>
      <w:r w:rsidR="000A5AA0" w:rsidRPr="004D0880">
        <w:rPr>
          <w:rFonts w:ascii="Arial" w:hAnsi="Arial" w:cs="Arial"/>
          <w:sz w:val="20"/>
          <w:szCs w:val="20"/>
        </w:rPr>
        <w:lastRenderedPageBreak/>
        <w:t xml:space="preserve">decide to </w:t>
      </w:r>
      <w:r w:rsidR="003B4ABD" w:rsidRPr="004D0880">
        <w:rPr>
          <w:rFonts w:ascii="Arial" w:hAnsi="Arial" w:cs="Arial"/>
          <w:sz w:val="20"/>
          <w:szCs w:val="20"/>
        </w:rPr>
        <w:t xml:space="preserve">stop </w:t>
      </w:r>
      <w:r w:rsidR="001D07D5" w:rsidRPr="004D0880">
        <w:rPr>
          <w:rFonts w:ascii="Arial" w:hAnsi="Arial" w:cs="Arial"/>
          <w:sz w:val="20"/>
          <w:szCs w:val="20"/>
        </w:rPr>
        <w:t>taking part</w:t>
      </w:r>
      <w:r w:rsidR="000A5AA0" w:rsidRPr="004D0880">
        <w:rPr>
          <w:rFonts w:ascii="Arial" w:hAnsi="Arial" w:cs="Arial"/>
          <w:sz w:val="20"/>
          <w:szCs w:val="20"/>
        </w:rPr>
        <w:t xml:space="preserve">, </w:t>
      </w:r>
      <w:r w:rsidR="00E04F48" w:rsidRPr="004D0880">
        <w:rPr>
          <w:rFonts w:ascii="Arial" w:hAnsi="Arial" w:cs="Arial"/>
          <w:sz w:val="20"/>
          <w:szCs w:val="20"/>
        </w:rPr>
        <w:t xml:space="preserve">your </w:t>
      </w:r>
      <w:r w:rsidR="000A5AA0" w:rsidRPr="004D0880">
        <w:rPr>
          <w:rFonts w:ascii="Arial" w:hAnsi="Arial" w:cs="Arial"/>
          <w:sz w:val="20"/>
          <w:szCs w:val="20"/>
        </w:rPr>
        <w:t xml:space="preserve">relationship with the study staff will not change, and </w:t>
      </w:r>
      <w:r w:rsidR="00E04F48" w:rsidRPr="004D0880">
        <w:rPr>
          <w:rFonts w:ascii="Arial" w:hAnsi="Arial" w:cs="Arial"/>
          <w:sz w:val="20"/>
          <w:szCs w:val="20"/>
        </w:rPr>
        <w:t xml:space="preserve">you </w:t>
      </w:r>
      <w:r w:rsidR="000A5AA0" w:rsidRPr="004D0880">
        <w:rPr>
          <w:rFonts w:ascii="Arial" w:hAnsi="Arial" w:cs="Arial"/>
          <w:sz w:val="20"/>
          <w:szCs w:val="20"/>
        </w:rPr>
        <w:t xml:space="preserve">may do so without penalty and without loss of benefits to which </w:t>
      </w:r>
      <w:r w:rsidR="00E04F48" w:rsidRPr="004D0880">
        <w:rPr>
          <w:rFonts w:ascii="Arial" w:hAnsi="Arial" w:cs="Arial"/>
          <w:sz w:val="20"/>
          <w:szCs w:val="20"/>
        </w:rPr>
        <w:t>you are</w:t>
      </w:r>
      <w:r w:rsidR="000A5AA0" w:rsidRPr="004D0880">
        <w:rPr>
          <w:rFonts w:ascii="Arial" w:hAnsi="Arial" w:cs="Arial"/>
          <w:sz w:val="20"/>
          <w:szCs w:val="20"/>
        </w:rPr>
        <w:t xml:space="preserve"> otherwise entitled.</w:t>
      </w:r>
    </w:p>
    <w:p w14:paraId="32A2457B" w14:textId="1650490B" w:rsidR="004747B7" w:rsidRDefault="004747B7" w:rsidP="004D0880">
      <w:pPr>
        <w:tabs>
          <w:tab w:val="left" w:pos="2160"/>
          <w:tab w:val="left" w:pos="2940"/>
        </w:tabs>
        <w:contextualSpacing/>
        <w:rPr>
          <w:rFonts w:ascii="Arial" w:hAnsi="Arial" w:cs="Arial"/>
          <w:sz w:val="20"/>
          <w:szCs w:val="20"/>
        </w:rPr>
      </w:pPr>
    </w:p>
    <w:p w14:paraId="7D7939EA" w14:textId="300BF4F4" w:rsidR="004747B7" w:rsidRPr="004747B7" w:rsidRDefault="004747B7" w:rsidP="004747B7">
      <w:pPr>
        <w:tabs>
          <w:tab w:val="left" w:pos="2160"/>
          <w:tab w:val="left" w:pos="2940"/>
        </w:tabs>
        <w:contextualSpacing/>
        <w:rPr>
          <w:rFonts w:ascii="Arial" w:hAnsi="Arial" w:cs="Arial"/>
          <w:color w:val="000000" w:themeColor="text1"/>
          <w:sz w:val="20"/>
          <w:szCs w:val="20"/>
        </w:rPr>
      </w:pPr>
      <w:del w:id="350" w:author="Jiawei Shao" w:date="2022-12-26T19:13:00Z">
        <w:r w:rsidRPr="004747B7" w:rsidDel="005D59EE">
          <w:rPr>
            <w:rFonts w:ascii="Arial" w:hAnsi="Arial" w:cs="Arial"/>
            <w:color w:val="2E74B5" w:themeColor="accent5" w:themeShade="BF"/>
            <w:sz w:val="20"/>
            <w:szCs w:val="20"/>
          </w:rPr>
          <w:delText>Choose the appropriate text on how you will handle data collected prior to a subject’s decision to withdraw from the study:</w:delText>
        </w:r>
        <w:r w:rsidRPr="004747B7" w:rsidDel="005D59EE">
          <w:rPr>
            <w:rFonts w:ascii="Arial" w:hAnsi="Arial" w:cs="Arial"/>
            <w:b/>
            <w:color w:val="2E74B5" w:themeColor="accent5" w:themeShade="BF"/>
            <w:sz w:val="20"/>
            <w:szCs w:val="20"/>
          </w:rPr>
          <w:delText xml:space="preserve"> </w:delText>
        </w:r>
        <w:r w:rsidRPr="004747B7" w:rsidDel="005D59EE">
          <w:rPr>
            <w:rFonts w:ascii="Arial" w:hAnsi="Arial" w:cs="Arial"/>
            <w:sz w:val="20"/>
            <w:szCs w:val="20"/>
          </w:rPr>
          <w:delText xml:space="preserve">You may also withdraw your consent for the use of data already collected about you, but you must do this in writing to </w:delText>
        </w:r>
        <w:r w:rsidRPr="004747B7" w:rsidDel="005D59EE">
          <w:rPr>
            <w:rFonts w:ascii="Arial" w:hAnsi="Arial" w:cs="Arial"/>
            <w:color w:val="0070C0"/>
            <w:sz w:val="20"/>
            <w:szCs w:val="20"/>
          </w:rPr>
          <w:delText>[PI name and address]</w:delText>
        </w:r>
        <w:r w:rsidRPr="004747B7" w:rsidDel="005D59EE">
          <w:rPr>
            <w:rFonts w:ascii="Arial" w:hAnsi="Arial" w:cs="Arial"/>
            <w:color w:val="0070C0"/>
            <w:sz w:val="20"/>
            <w:szCs w:val="20"/>
            <w:u w:val="single"/>
          </w:rPr>
          <w:tab/>
        </w:r>
        <w:r w:rsidRPr="004747B7" w:rsidDel="005D59EE">
          <w:rPr>
            <w:rFonts w:ascii="Arial" w:hAnsi="Arial" w:cs="Arial"/>
            <w:color w:val="0070C0"/>
            <w:sz w:val="20"/>
            <w:szCs w:val="20"/>
            <w:u w:val="single"/>
          </w:rPr>
          <w:tab/>
        </w:r>
        <w:r w:rsidRPr="004747B7" w:rsidDel="005D59EE">
          <w:rPr>
            <w:rFonts w:ascii="Arial" w:hAnsi="Arial" w:cs="Arial"/>
            <w:color w:val="0070C0"/>
            <w:sz w:val="20"/>
            <w:szCs w:val="20"/>
          </w:rPr>
          <w:delText xml:space="preserve">.  </w:delText>
        </w:r>
        <w:r w:rsidRPr="004747B7" w:rsidDel="005D59EE">
          <w:rPr>
            <w:rFonts w:ascii="Arial" w:hAnsi="Arial" w:cs="Arial"/>
            <w:b/>
            <w:color w:val="2E74B5" w:themeColor="accent5" w:themeShade="BF"/>
            <w:sz w:val="20"/>
            <w:szCs w:val="20"/>
          </w:rPr>
          <w:delText>OR</w:delText>
        </w:r>
        <w:r w:rsidRPr="004747B7" w:rsidDel="005D59EE">
          <w:rPr>
            <w:rFonts w:ascii="Arial" w:hAnsi="Arial" w:cs="Arial"/>
            <w:color w:val="0070C0"/>
            <w:sz w:val="20"/>
            <w:szCs w:val="20"/>
          </w:rPr>
          <w:delText xml:space="preserve"> </w:delText>
        </w:r>
      </w:del>
      <w:r w:rsidRPr="004747B7">
        <w:rPr>
          <w:rFonts w:ascii="Arial" w:hAnsi="Arial" w:cs="Arial"/>
          <w:color w:val="000000" w:themeColor="text1"/>
          <w:sz w:val="20"/>
          <w:szCs w:val="20"/>
        </w:rPr>
        <w:t xml:space="preserve">Any data that has already been collected cannot be withdrawn because there may not be any identifiers to link the data with you.  </w:t>
      </w:r>
    </w:p>
    <w:p w14:paraId="210ED7CE" w14:textId="77777777" w:rsidR="004747B7" w:rsidRPr="004D0880" w:rsidRDefault="004747B7" w:rsidP="004D0880">
      <w:pPr>
        <w:tabs>
          <w:tab w:val="left" w:pos="2160"/>
          <w:tab w:val="left" w:pos="2940"/>
        </w:tabs>
        <w:contextualSpacing/>
        <w:rPr>
          <w:rFonts w:ascii="Arial" w:hAnsi="Arial" w:cs="Arial"/>
          <w:sz w:val="20"/>
          <w:szCs w:val="20"/>
        </w:rPr>
      </w:pPr>
    </w:p>
    <w:p w14:paraId="699363EA" w14:textId="797413B2" w:rsidR="003F0119" w:rsidRPr="004D0880" w:rsidDel="005D59EE" w:rsidRDefault="003F0119" w:rsidP="0A10B806">
      <w:pPr>
        <w:tabs>
          <w:tab w:val="left" w:pos="2160"/>
          <w:tab w:val="left" w:pos="2940"/>
        </w:tabs>
        <w:contextualSpacing/>
        <w:rPr>
          <w:del w:id="351" w:author="Jiawei Shao" w:date="2022-12-26T19:13:00Z"/>
          <w:rFonts w:ascii="Arial" w:hAnsi="Arial" w:cs="Arial"/>
          <w:color w:val="0070C0"/>
          <w:sz w:val="20"/>
          <w:szCs w:val="20"/>
        </w:rPr>
      </w:pPr>
      <w:del w:id="352" w:author="Jiawei Shao" w:date="2022-12-26T19:13:00Z">
        <w:r w:rsidRPr="0A10B806" w:rsidDel="005D59EE">
          <w:rPr>
            <w:rFonts w:ascii="Arial" w:hAnsi="Arial" w:cs="Arial"/>
            <w:b/>
            <w:bCs/>
            <w:color w:val="0070C0"/>
            <w:sz w:val="20"/>
            <w:szCs w:val="20"/>
          </w:rPr>
          <w:delText>NOTE</w:delText>
        </w:r>
        <w:r w:rsidRPr="004D0880" w:rsidDel="005D59EE">
          <w:rPr>
            <w:rFonts w:ascii="Arial" w:hAnsi="Arial" w:cs="Arial"/>
            <w:color w:val="0070C0"/>
            <w:sz w:val="20"/>
            <w:szCs w:val="20"/>
          </w:rPr>
          <w:delText>:</w:delText>
        </w:r>
        <w:r w:rsidR="00DF3B69" w:rsidRPr="004D0880" w:rsidDel="005D59EE">
          <w:rPr>
            <w:rFonts w:ascii="Arial" w:hAnsi="Arial" w:cs="Arial"/>
            <w:color w:val="0070C0"/>
            <w:sz w:val="20"/>
            <w:szCs w:val="20"/>
          </w:rPr>
          <w:delText xml:space="preserve">  </w:delText>
        </w:r>
        <w:r w:rsidR="00D21E9A" w:rsidRPr="004D0880" w:rsidDel="005D59EE">
          <w:rPr>
            <w:rFonts w:ascii="Arial" w:hAnsi="Arial" w:cs="Arial"/>
            <w:color w:val="0070C0"/>
            <w:sz w:val="20"/>
            <w:szCs w:val="20"/>
          </w:rPr>
          <w:delText>Additional language that may be appropriate</w:delText>
        </w:r>
        <w:r w:rsidR="00A935E9" w:rsidRPr="004D0880" w:rsidDel="005D59EE">
          <w:rPr>
            <w:rFonts w:ascii="Arial" w:hAnsi="Arial" w:cs="Arial"/>
            <w:color w:val="0070C0"/>
            <w:sz w:val="20"/>
            <w:szCs w:val="20"/>
          </w:rPr>
          <w:delText xml:space="preserve"> in this section, such as</w:delText>
        </w:r>
        <w:r w:rsidRPr="004D0880" w:rsidDel="005D59EE">
          <w:rPr>
            <w:rFonts w:ascii="Arial" w:hAnsi="Arial" w:cs="Arial"/>
            <w:color w:val="0070C0"/>
            <w:sz w:val="20"/>
            <w:szCs w:val="20"/>
          </w:rPr>
          <w:delText>:</w:delText>
        </w:r>
      </w:del>
    </w:p>
    <w:p w14:paraId="06E19876" w14:textId="7524936A" w:rsidR="006B4357" w:rsidDel="005D59EE" w:rsidRDefault="006B4357" w:rsidP="004D0880">
      <w:pPr>
        <w:tabs>
          <w:tab w:val="left" w:pos="2160"/>
          <w:tab w:val="left" w:pos="2940"/>
        </w:tabs>
        <w:contextualSpacing/>
        <w:rPr>
          <w:del w:id="353" w:author="Jiawei Shao" w:date="2022-12-26T19:13:00Z"/>
          <w:rFonts w:ascii="Arial" w:hAnsi="Arial" w:cs="Arial"/>
          <w:b/>
          <w:color w:val="0070C0"/>
          <w:sz w:val="20"/>
          <w:szCs w:val="20"/>
        </w:rPr>
      </w:pPr>
    </w:p>
    <w:p w14:paraId="6AB94261" w14:textId="7B6A726C" w:rsidR="00446B00" w:rsidRPr="00446B00" w:rsidDel="005D59EE" w:rsidRDefault="003F0119" w:rsidP="004D0880">
      <w:pPr>
        <w:tabs>
          <w:tab w:val="left" w:pos="2160"/>
          <w:tab w:val="left" w:pos="2940"/>
        </w:tabs>
        <w:contextualSpacing/>
        <w:rPr>
          <w:del w:id="354" w:author="Jiawei Shao" w:date="2022-12-26T19:13:00Z"/>
          <w:rFonts w:ascii="Arial" w:hAnsi="Arial" w:cs="Arial"/>
          <w:color w:val="00B050"/>
          <w:sz w:val="20"/>
          <w:szCs w:val="20"/>
        </w:rPr>
      </w:pPr>
      <w:del w:id="355" w:author="Jiawei Shao" w:date="2022-12-26T19:13:00Z">
        <w:r w:rsidRPr="004D0880" w:rsidDel="005D59EE">
          <w:rPr>
            <w:rFonts w:ascii="Arial" w:hAnsi="Arial" w:cs="Arial"/>
            <w:b/>
            <w:color w:val="0070C0"/>
            <w:sz w:val="20"/>
            <w:szCs w:val="20"/>
          </w:rPr>
          <w:delText>EXAMPLE:</w:delText>
        </w:r>
        <w:r w:rsidR="00446B00" w:rsidDel="005D59EE">
          <w:rPr>
            <w:rFonts w:ascii="Arial" w:hAnsi="Arial" w:cs="Arial"/>
            <w:b/>
            <w:color w:val="0070C0"/>
            <w:sz w:val="20"/>
            <w:szCs w:val="20"/>
          </w:rPr>
          <w:delText xml:space="preserve"> </w:delText>
        </w:r>
        <w:r w:rsidR="00446B00" w:rsidRPr="00446B00" w:rsidDel="005D59EE">
          <w:rPr>
            <w:rFonts w:ascii="Arial" w:hAnsi="Arial" w:cs="Arial"/>
            <w:color w:val="00B050"/>
            <w:sz w:val="20"/>
            <w:szCs w:val="20"/>
          </w:rPr>
          <w:delText>Any data that has already been sent to (Sponsor Name) or to the Data Coordinating Center cannot be withdrawn because ther</w:delText>
        </w:r>
        <w:r w:rsidR="00446B00" w:rsidDel="005D59EE">
          <w:rPr>
            <w:rFonts w:ascii="Arial" w:hAnsi="Arial" w:cs="Arial"/>
            <w:color w:val="00B050"/>
            <w:sz w:val="20"/>
            <w:szCs w:val="20"/>
          </w:rPr>
          <w:delText>e</w:delText>
        </w:r>
        <w:r w:rsidR="00446B00" w:rsidRPr="00446B00" w:rsidDel="005D59EE">
          <w:rPr>
            <w:rFonts w:ascii="Arial" w:hAnsi="Arial" w:cs="Arial"/>
            <w:color w:val="00B050"/>
            <w:sz w:val="20"/>
            <w:szCs w:val="20"/>
          </w:rPr>
          <w:delText xml:space="preserve"> may not be any identifiers with the data.</w:delText>
        </w:r>
      </w:del>
    </w:p>
    <w:p w14:paraId="5B901CF5" w14:textId="6C44D850" w:rsidR="003F0119" w:rsidDel="005D59EE" w:rsidRDefault="00446B00" w:rsidP="004D0880">
      <w:pPr>
        <w:tabs>
          <w:tab w:val="left" w:pos="2160"/>
          <w:tab w:val="left" w:pos="2940"/>
        </w:tabs>
        <w:contextualSpacing/>
        <w:rPr>
          <w:del w:id="356" w:author="Jiawei Shao" w:date="2022-12-26T19:13:00Z"/>
          <w:rFonts w:ascii="Arial" w:hAnsi="Arial" w:cs="Arial"/>
          <w:color w:val="00B050"/>
          <w:sz w:val="20"/>
          <w:szCs w:val="20"/>
        </w:rPr>
      </w:pPr>
      <w:del w:id="357" w:author="Jiawei Shao" w:date="2022-12-26T19:13:00Z">
        <w:r w:rsidRPr="00446B00" w:rsidDel="005D59EE">
          <w:rPr>
            <w:rFonts w:ascii="Arial" w:hAnsi="Arial" w:cs="Arial"/>
            <w:b/>
            <w:color w:val="0070C0"/>
            <w:sz w:val="20"/>
            <w:szCs w:val="20"/>
          </w:rPr>
          <w:delText>EXAMPLE:</w:delText>
        </w:r>
        <w:r w:rsidDel="005D59EE">
          <w:rPr>
            <w:rFonts w:ascii="Arial" w:hAnsi="Arial" w:cs="Arial"/>
            <w:color w:val="0070C0"/>
            <w:sz w:val="20"/>
            <w:szCs w:val="20"/>
          </w:rPr>
          <w:delText xml:space="preserve"> </w:delText>
        </w:r>
        <w:r w:rsidR="00DF3B69" w:rsidRPr="004D0880" w:rsidDel="005D59EE">
          <w:rPr>
            <w:rFonts w:ascii="Arial" w:hAnsi="Arial" w:cs="Arial"/>
            <w:color w:val="0070C0"/>
            <w:sz w:val="20"/>
            <w:szCs w:val="20"/>
          </w:rPr>
          <w:delText xml:space="preserve"> </w:delText>
        </w:r>
        <w:r w:rsidR="003F0119" w:rsidRPr="004D0880" w:rsidDel="005D59EE">
          <w:rPr>
            <w:rFonts w:ascii="Arial" w:hAnsi="Arial" w:cs="Arial"/>
            <w:color w:val="00B050"/>
            <w:sz w:val="20"/>
            <w:szCs w:val="20"/>
          </w:rPr>
          <w:delText xml:space="preserve">At any time, the study doctor can take </w:delText>
        </w:r>
        <w:r w:rsidR="004B4153" w:rsidRPr="004D0880" w:rsidDel="005D59EE">
          <w:rPr>
            <w:rFonts w:ascii="Arial" w:hAnsi="Arial" w:cs="Arial"/>
            <w:color w:val="00B050"/>
            <w:sz w:val="20"/>
            <w:szCs w:val="20"/>
          </w:rPr>
          <w:delText xml:space="preserve">you </w:delText>
        </w:r>
        <w:r w:rsidR="003F0119" w:rsidRPr="004D0880" w:rsidDel="005D59EE">
          <w:rPr>
            <w:rFonts w:ascii="Arial" w:hAnsi="Arial" w:cs="Arial"/>
            <w:color w:val="00B050"/>
            <w:sz w:val="20"/>
            <w:szCs w:val="20"/>
          </w:rPr>
          <w:delText xml:space="preserve">out of this study because it would not be in </w:delText>
        </w:r>
        <w:r w:rsidR="004B4153" w:rsidRPr="004D0880" w:rsidDel="005D59EE">
          <w:rPr>
            <w:rFonts w:ascii="Arial" w:hAnsi="Arial" w:cs="Arial"/>
            <w:color w:val="00B050"/>
            <w:sz w:val="20"/>
            <w:szCs w:val="20"/>
          </w:rPr>
          <w:delText xml:space="preserve">your </w:delText>
        </w:r>
        <w:r w:rsidR="003F0119" w:rsidRPr="004D0880" w:rsidDel="005D59EE">
          <w:rPr>
            <w:rFonts w:ascii="Arial" w:hAnsi="Arial" w:cs="Arial"/>
            <w:color w:val="00B050"/>
            <w:sz w:val="20"/>
            <w:szCs w:val="20"/>
          </w:rPr>
          <w:delText xml:space="preserve">best interest to stay in it. </w:delText>
        </w:r>
        <w:r w:rsidR="004B4153" w:rsidRPr="004D0880" w:rsidDel="005D59EE">
          <w:rPr>
            <w:rFonts w:ascii="Arial" w:hAnsi="Arial" w:cs="Arial"/>
            <w:color w:val="00B050"/>
            <w:sz w:val="20"/>
            <w:szCs w:val="20"/>
          </w:rPr>
          <w:delText>Your</w:delText>
        </w:r>
        <w:r w:rsidR="003F0119" w:rsidRPr="004D0880" w:rsidDel="005D59EE">
          <w:rPr>
            <w:rFonts w:ascii="Arial" w:hAnsi="Arial" w:cs="Arial"/>
            <w:color w:val="00B050"/>
            <w:sz w:val="20"/>
            <w:szCs w:val="20"/>
          </w:rPr>
          <w:delText xml:space="preserve"> study doctor can stop </w:delText>
        </w:r>
        <w:r w:rsidR="007B25F6" w:rsidDel="005D59EE">
          <w:rPr>
            <w:rFonts w:ascii="Arial" w:hAnsi="Arial" w:cs="Arial"/>
            <w:color w:val="00B050"/>
            <w:sz w:val="20"/>
            <w:szCs w:val="20"/>
          </w:rPr>
          <w:delText xml:space="preserve">your continued participation </w:delText>
        </w:r>
        <w:r w:rsidR="003F0119" w:rsidRPr="004D0880" w:rsidDel="005D59EE">
          <w:rPr>
            <w:rFonts w:ascii="Arial" w:hAnsi="Arial" w:cs="Arial"/>
            <w:color w:val="00B050"/>
            <w:sz w:val="20"/>
            <w:szCs w:val="20"/>
          </w:rPr>
          <w:delText xml:space="preserve">even if </w:delText>
        </w:r>
        <w:r w:rsidR="004B4153" w:rsidRPr="004D0880" w:rsidDel="005D59EE">
          <w:rPr>
            <w:rFonts w:ascii="Arial" w:hAnsi="Arial" w:cs="Arial"/>
            <w:color w:val="00B050"/>
            <w:sz w:val="20"/>
            <w:szCs w:val="20"/>
          </w:rPr>
          <w:delText>you are</w:delText>
        </w:r>
        <w:r w:rsidR="003F0119" w:rsidRPr="004D0880" w:rsidDel="005D59EE">
          <w:rPr>
            <w:rFonts w:ascii="Arial" w:hAnsi="Arial" w:cs="Arial"/>
            <w:color w:val="00B050"/>
            <w:sz w:val="20"/>
            <w:szCs w:val="20"/>
          </w:rPr>
          <w:delText xml:space="preserve"> willing to stay in the study.</w:delText>
        </w:r>
      </w:del>
    </w:p>
    <w:p w14:paraId="3B04A93E" w14:textId="2AE37FA2" w:rsidR="003F0119" w:rsidRPr="00446B00" w:rsidDel="005D59EE" w:rsidRDefault="00446B00" w:rsidP="004D0880">
      <w:pPr>
        <w:tabs>
          <w:tab w:val="left" w:pos="2160"/>
          <w:tab w:val="left" w:pos="2940"/>
        </w:tabs>
        <w:contextualSpacing/>
        <w:rPr>
          <w:del w:id="358" w:author="Jiawei Shao" w:date="2022-12-26T19:13:00Z"/>
          <w:rFonts w:ascii="Arial" w:hAnsi="Arial" w:cs="Arial"/>
          <w:color w:val="00B050"/>
          <w:sz w:val="20"/>
          <w:szCs w:val="20"/>
        </w:rPr>
      </w:pPr>
      <w:del w:id="359" w:author="Jiawei Shao" w:date="2022-12-26T19:13:00Z">
        <w:r w:rsidRPr="00446B00" w:rsidDel="005D59EE">
          <w:rPr>
            <w:rFonts w:ascii="Arial" w:hAnsi="Arial" w:cs="Arial"/>
            <w:b/>
            <w:color w:val="0070C0"/>
            <w:sz w:val="20"/>
            <w:szCs w:val="20"/>
          </w:rPr>
          <w:delText>EXAMPLE:</w:delText>
        </w:r>
        <w:r w:rsidDel="005D59EE">
          <w:rPr>
            <w:rFonts w:ascii="Arial" w:hAnsi="Arial" w:cs="Arial"/>
            <w:color w:val="0070C0"/>
            <w:sz w:val="20"/>
            <w:szCs w:val="20"/>
          </w:rPr>
          <w:delText xml:space="preserve"> </w:delText>
        </w:r>
        <w:r w:rsidR="004709A5" w:rsidRPr="00446B00" w:rsidDel="005D59EE">
          <w:rPr>
            <w:rFonts w:ascii="Arial" w:hAnsi="Arial" w:cs="Arial"/>
            <w:color w:val="00B050"/>
            <w:sz w:val="20"/>
            <w:szCs w:val="20"/>
          </w:rPr>
          <w:delText xml:space="preserve">If </w:delText>
        </w:r>
        <w:r w:rsidR="004B4153" w:rsidRPr="00446B00" w:rsidDel="005D59EE">
          <w:rPr>
            <w:rFonts w:ascii="Arial" w:hAnsi="Arial" w:cs="Arial"/>
            <w:color w:val="00B050"/>
            <w:sz w:val="20"/>
            <w:szCs w:val="20"/>
          </w:rPr>
          <w:delText xml:space="preserve">you </w:delText>
        </w:r>
        <w:r w:rsidR="004709A5" w:rsidRPr="00446B00" w:rsidDel="005D59EE">
          <w:rPr>
            <w:rFonts w:ascii="Arial" w:hAnsi="Arial" w:cs="Arial"/>
            <w:color w:val="00B050"/>
            <w:sz w:val="20"/>
            <w:szCs w:val="20"/>
          </w:rPr>
          <w:delText xml:space="preserve">decide to </w:delText>
        </w:r>
        <w:r w:rsidR="004B4153" w:rsidRPr="00446B00" w:rsidDel="005D59EE">
          <w:rPr>
            <w:rFonts w:ascii="Arial" w:hAnsi="Arial" w:cs="Arial"/>
            <w:color w:val="00B050"/>
            <w:sz w:val="20"/>
            <w:szCs w:val="20"/>
          </w:rPr>
          <w:delText>withdraw from</w:delText>
        </w:r>
        <w:r w:rsidR="004709A5" w:rsidRPr="00446B00" w:rsidDel="005D59EE">
          <w:rPr>
            <w:rFonts w:ascii="Arial" w:hAnsi="Arial" w:cs="Arial"/>
            <w:color w:val="00B050"/>
            <w:sz w:val="20"/>
            <w:szCs w:val="20"/>
          </w:rPr>
          <w:delText xml:space="preserve"> the study for any reason, </w:delText>
        </w:r>
        <w:r w:rsidR="004B4153" w:rsidRPr="00446B00" w:rsidDel="005D59EE">
          <w:rPr>
            <w:rFonts w:ascii="Arial" w:hAnsi="Arial" w:cs="Arial"/>
            <w:color w:val="00B050"/>
            <w:sz w:val="20"/>
            <w:szCs w:val="20"/>
          </w:rPr>
          <w:delText xml:space="preserve">you </w:delText>
        </w:r>
        <w:r w:rsidR="004709A5" w:rsidRPr="00446B00" w:rsidDel="005D59EE">
          <w:rPr>
            <w:rFonts w:ascii="Arial" w:hAnsi="Arial" w:cs="Arial"/>
            <w:color w:val="00B050"/>
            <w:sz w:val="20"/>
            <w:szCs w:val="20"/>
          </w:rPr>
          <w:delText>may be asked to return for at least one additional visit for safety reasons.</w:delText>
        </w:r>
      </w:del>
    </w:p>
    <w:bookmarkEnd w:id="349"/>
    <w:p w14:paraId="144A5D23" w14:textId="77777777" w:rsidR="004709A5" w:rsidRPr="004D0880" w:rsidRDefault="004709A5" w:rsidP="004D0880">
      <w:pPr>
        <w:tabs>
          <w:tab w:val="left" w:pos="2160"/>
          <w:tab w:val="left" w:pos="2940"/>
        </w:tabs>
        <w:contextualSpacing/>
        <w:rPr>
          <w:rFonts w:ascii="Arial" w:hAnsi="Arial" w:cs="Arial"/>
          <w:sz w:val="20"/>
          <w:szCs w:val="20"/>
        </w:rPr>
      </w:pPr>
    </w:p>
    <w:p w14:paraId="65836D62" w14:textId="1AFB8E65" w:rsidR="004709A5" w:rsidRPr="004D0880" w:rsidRDefault="04928C0D" w:rsidP="04928C0D">
      <w:pPr>
        <w:tabs>
          <w:tab w:val="left" w:pos="2160"/>
          <w:tab w:val="left" w:pos="2940"/>
        </w:tabs>
        <w:contextualSpacing/>
        <w:rPr>
          <w:rFonts w:ascii="Arial" w:hAnsi="Arial" w:cs="Arial"/>
          <w:sz w:val="20"/>
          <w:szCs w:val="20"/>
        </w:rPr>
      </w:pPr>
      <w:r w:rsidRPr="04928C0D">
        <w:rPr>
          <w:rFonts w:ascii="Arial" w:hAnsi="Arial" w:cs="Arial"/>
          <w:b/>
          <w:bCs/>
          <w:sz w:val="20"/>
          <w:szCs w:val="20"/>
        </w:rPr>
        <w:t>Who Can I Contact If I Have Questions?</w:t>
      </w:r>
    </w:p>
    <w:p w14:paraId="2249BBCD" w14:textId="79C62BFC" w:rsidR="4E6CE7C8" w:rsidRDefault="396D6320" w:rsidP="07B650A5">
      <w:pPr>
        <w:rPr>
          <w:rFonts w:ascii="Arial" w:eastAsia="Arial" w:hAnsi="Arial" w:cs="Arial"/>
          <w:i/>
          <w:iCs/>
          <w:color w:val="0070C0"/>
          <w:sz w:val="20"/>
          <w:szCs w:val="20"/>
        </w:rPr>
      </w:pPr>
      <w:r w:rsidRPr="07B650A5">
        <w:rPr>
          <w:rFonts w:ascii="Arial" w:eastAsia="Arial" w:hAnsi="Arial" w:cs="Arial"/>
          <w:color w:val="000000" w:themeColor="text1"/>
          <w:sz w:val="20"/>
          <w:szCs w:val="20"/>
        </w:rPr>
        <w:t>If you have questions</w:t>
      </w:r>
      <w:r w:rsidR="004747B7" w:rsidRPr="07B650A5">
        <w:rPr>
          <w:rFonts w:ascii="Arial" w:eastAsia="Arial" w:hAnsi="Arial" w:cs="Arial"/>
          <w:color w:val="000000" w:themeColor="text1"/>
          <w:sz w:val="20"/>
          <w:szCs w:val="20"/>
        </w:rPr>
        <w:t>, concerns or complaints about the research</w:t>
      </w:r>
      <w:r w:rsidR="0BC21195" w:rsidRPr="07B650A5">
        <w:rPr>
          <w:rFonts w:ascii="Arial" w:eastAsia="Arial" w:hAnsi="Arial" w:cs="Arial"/>
          <w:color w:val="000000" w:themeColor="text1"/>
          <w:sz w:val="20"/>
          <w:szCs w:val="20"/>
        </w:rPr>
        <w:t>, wish more information</w:t>
      </w:r>
      <w:del w:id="360" w:author="Jiawei Shao" w:date="2022-12-26T19:14:00Z">
        <w:r w:rsidRPr="07B650A5" w:rsidDel="005D59EE">
          <w:rPr>
            <w:rFonts w:ascii="Arial" w:eastAsia="Arial" w:hAnsi="Arial" w:cs="Arial"/>
            <w:color w:val="000000" w:themeColor="text1"/>
            <w:sz w:val="20"/>
            <w:szCs w:val="20"/>
          </w:rPr>
          <w:delText xml:space="preserve"> [</w:delText>
        </w:r>
        <w:r w:rsidRPr="07B650A5" w:rsidDel="005D59EE">
          <w:rPr>
            <w:rFonts w:ascii="Arial" w:eastAsia="Arial" w:hAnsi="Arial" w:cs="Arial"/>
            <w:i/>
            <w:iCs/>
            <w:color w:val="0070C0"/>
            <w:sz w:val="20"/>
            <w:szCs w:val="20"/>
          </w:rPr>
          <w:delText>Add if applicable</w:delText>
        </w:r>
        <w:r w:rsidRPr="07B650A5" w:rsidDel="005D59EE">
          <w:rPr>
            <w:rFonts w:ascii="Arial" w:eastAsia="Arial" w:hAnsi="Arial" w:cs="Arial"/>
            <w:color w:val="000000" w:themeColor="text1"/>
            <w:sz w:val="20"/>
            <w:szCs w:val="20"/>
          </w:rPr>
          <w:delText>: or if you feel you may have suffered a research related injury]</w:delText>
        </w:r>
      </w:del>
      <w:r w:rsidRPr="07B650A5">
        <w:rPr>
          <w:rFonts w:ascii="Arial" w:eastAsia="Arial" w:hAnsi="Arial" w:cs="Arial"/>
          <w:color w:val="000000" w:themeColor="text1"/>
          <w:sz w:val="20"/>
          <w:szCs w:val="20"/>
        </w:rPr>
        <w:t>, you can contact the Principal Investigator:</w:t>
      </w:r>
      <w:ins w:id="361" w:author="Jiawei Shao" w:date="2022-12-26T19:14:00Z">
        <w:r w:rsidR="005D59EE">
          <w:rPr>
            <w:rFonts w:ascii="Arial" w:eastAsia="Arial" w:hAnsi="Arial" w:cs="Arial"/>
            <w:color w:val="000000" w:themeColor="text1"/>
            <w:sz w:val="20"/>
            <w:szCs w:val="20"/>
          </w:rPr>
          <w:t xml:space="preserve"> Jiawei Shao</w:t>
        </w:r>
      </w:ins>
      <w:ins w:id="362" w:author="Jiawei Shao" w:date="2022-12-26T19:16:00Z">
        <w:r w:rsidR="005D59EE">
          <w:rPr>
            <w:rFonts w:ascii="Arial" w:eastAsia="Arial" w:hAnsi="Arial" w:cs="Arial"/>
            <w:color w:val="000000" w:themeColor="text1"/>
            <w:sz w:val="20"/>
            <w:szCs w:val="20"/>
          </w:rPr>
          <w:t>, Department of Spanish/Portuguese</w:t>
        </w:r>
      </w:ins>
      <w:ins w:id="363" w:author="Jiawei Shao" w:date="2022-12-26T19:14:00Z">
        <w:r w:rsidR="005D59EE">
          <w:rPr>
            <w:rFonts w:ascii="Arial" w:eastAsia="Arial" w:hAnsi="Arial" w:cs="Arial"/>
            <w:color w:val="000000" w:themeColor="text1"/>
            <w:sz w:val="20"/>
            <w:szCs w:val="20"/>
          </w:rPr>
          <w:t xml:space="preserve"> at </w:t>
        </w:r>
      </w:ins>
      <w:ins w:id="364" w:author="Jiawei Shao" w:date="2022-12-26T19:15:00Z">
        <w:r w:rsidR="005D59EE">
          <w:rPr>
            <w:rFonts w:ascii="Arial" w:eastAsia="Arial" w:hAnsi="Arial" w:cs="Arial"/>
            <w:color w:val="000000" w:themeColor="text1"/>
            <w:sz w:val="20"/>
            <w:szCs w:val="20"/>
          </w:rPr>
          <w:t>(</w:t>
        </w:r>
        <w:r w:rsidR="005D59EE" w:rsidRPr="00C31452">
          <w:rPr>
            <w:rFonts w:ascii="Arial" w:hAnsi="Arial" w:cs="Arial"/>
            <w:sz w:val="20"/>
            <w:szCs w:val="20"/>
          </w:rPr>
          <w:t>848</w:t>
        </w:r>
        <w:r w:rsidR="005D59EE">
          <w:rPr>
            <w:rFonts w:ascii="Arial" w:hAnsi="Arial" w:cs="Arial"/>
            <w:sz w:val="20"/>
            <w:szCs w:val="20"/>
          </w:rPr>
          <w:t xml:space="preserve">) </w:t>
        </w:r>
        <w:r w:rsidR="005D59EE" w:rsidRPr="00C31452">
          <w:rPr>
            <w:rFonts w:ascii="Arial" w:hAnsi="Arial" w:cs="Arial"/>
            <w:sz w:val="20"/>
            <w:szCs w:val="20"/>
          </w:rPr>
          <w:t>932-680</w:t>
        </w:r>
      </w:ins>
      <w:del w:id="365" w:author="Jiawei Shao" w:date="2022-12-26T19:17:00Z">
        <w:r w:rsidRPr="005D59EE" w:rsidDel="005D59EE">
          <w:rPr>
            <w:rFonts w:ascii="Arial" w:eastAsia="Arial" w:hAnsi="Arial" w:cs="Arial"/>
            <w:sz w:val="20"/>
            <w:szCs w:val="20"/>
            <w:rPrChange w:id="366" w:author="Jiawei Shao" w:date="2022-12-26T19:17:00Z">
              <w:rPr>
                <w:rFonts w:ascii="Arial" w:eastAsia="Arial" w:hAnsi="Arial" w:cs="Arial"/>
                <w:color w:val="000000" w:themeColor="text1"/>
                <w:sz w:val="20"/>
                <w:szCs w:val="20"/>
              </w:rPr>
            </w:rPrChange>
          </w:rPr>
          <w:delText xml:space="preserve"> </w:delText>
        </w:r>
        <w:r w:rsidRPr="005D59EE" w:rsidDel="005D59EE">
          <w:rPr>
            <w:rFonts w:ascii="Arial" w:eastAsia="Arial" w:hAnsi="Arial" w:cs="Arial"/>
            <w:sz w:val="20"/>
            <w:szCs w:val="20"/>
            <w:rPrChange w:id="367" w:author="Jiawei Shao" w:date="2022-12-26T19:17:00Z">
              <w:rPr>
                <w:rFonts w:ascii="Arial" w:eastAsia="Arial" w:hAnsi="Arial" w:cs="Arial"/>
                <w:i/>
                <w:iCs/>
                <w:color w:val="0070C0"/>
                <w:sz w:val="20"/>
                <w:szCs w:val="20"/>
              </w:rPr>
            </w:rPrChange>
          </w:rPr>
          <w:delText>[Provide investigator’s name, Department and Rutgers contact number or email address.][For students only:</w:delText>
        </w:r>
      </w:del>
      <w:ins w:id="368" w:author="Jiawei Shao" w:date="2022-12-26T19:17:00Z">
        <w:r w:rsidR="005D59EE" w:rsidRPr="005D59EE">
          <w:rPr>
            <w:rFonts w:ascii="Arial" w:eastAsia="Arial" w:hAnsi="Arial" w:cs="Arial"/>
            <w:sz w:val="20"/>
            <w:szCs w:val="20"/>
            <w:rPrChange w:id="369" w:author="Jiawei Shao" w:date="2022-12-26T19:17:00Z">
              <w:rPr>
                <w:rFonts w:ascii="Arial" w:eastAsia="Arial" w:hAnsi="Arial" w:cs="Arial"/>
                <w:i/>
                <w:iCs/>
                <w:color w:val="0070C0"/>
                <w:sz w:val="20"/>
                <w:szCs w:val="20"/>
              </w:rPr>
            </w:rPrChange>
          </w:rPr>
          <w:t>.</w:t>
        </w:r>
      </w:ins>
      <w:r w:rsidRPr="07B650A5">
        <w:rPr>
          <w:rFonts w:ascii="Arial" w:eastAsia="Arial" w:hAnsi="Arial" w:cs="Arial"/>
          <w:i/>
          <w:iCs/>
          <w:color w:val="0070C0"/>
          <w:sz w:val="20"/>
          <w:szCs w:val="20"/>
        </w:rPr>
        <w:t xml:space="preserve"> </w:t>
      </w:r>
      <w:r w:rsidRPr="07B650A5">
        <w:rPr>
          <w:rFonts w:ascii="Arial" w:eastAsia="Arial" w:hAnsi="Arial" w:cs="Arial"/>
          <w:color w:val="000000" w:themeColor="text1"/>
          <w:sz w:val="20"/>
          <w:szCs w:val="20"/>
        </w:rPr>
        <w:t>You can also contact my faculty advisor</w:t>
      </w:r>
      <w:ins w:id="370" w:author="Jiawei Shao" w:date="2022-12-26T19:16:00Z">
        <w:r w:rsidR="005D59EE" w:rsidRPr="005D59EE">
          <w:rPr>
            <w:rFonts w:ascii="Arial" w:eastAsia="Arial" w:hAnsi="Arial" w:cs="Arial"/>
            <w:color w:val="000000" w:themeColor="text1"/>
            <w:sz w:val="20"/>
            <w:szCs w:val="20"/>
          </w:rPr>
          <w:t xml:space="preserve"> </w:t>
        </w:r>
        <w:r w:rsidR="005D59EE" w:rsidRPr="00966CBC">
          <w:rPr>
            <w:rFonts w:ascii="Arial" w:eastAsia="Arial" w:hAnsi="Arial" w:cs="Arial"/>
            <w:color w:val="000000" w:themeColor="text1"/>
            <w:sz w:val="20"/>
            <w:szCs w:val="20"/>
          </w:rPr>
          <w:t xml:space="preserve">Dr. Joseph Casillas may be reached at </w:t>
        </w:r>
        <w:r w:rsidR="005D59EE">
          <w:fldChar w:fldCharType="begin"/>
        </w:r>
        <w:r w:rsidR="005D59EE">
          <w:instrText>HYPERLINK "mailto:joseph.casilas@rutgers.edu"</w:instrText>
        </w:r>
        <w:r w:rsidR="005D59EE">
          <w:fldChar w:fldCharType="separate"/>
        </w:r>
        <w:r w:rsidR="005D59EE" w:rsidRPr="00966CBC">
          <w:rPr>
            <w:rStyle w:val="Hyperlink"/>
            <w:rFonts w:ascii="Arial" w:eastAsia="Arial" w:hAnsi="Arial" w:cs="Arial"/>
            <w:color w:val="000000" w:themeColor="text1"/>
            <w:sz w:val="20"/>
            <w:szCs w:val="20"/>
          </w:rPr>
          <w:t>joseph.casilas@rutgers.edu</w:t>
        </w:r>
        <w:r w:rsidR="005D59EE">
          <w:rPr>
            <w:rStyle w:val="Hyperlink"/>
            <w:rFonts w:ascii="Arial" w:eastAsia="Arial" w:hAnsi="Arial" w:cs="Arial"/>
            <w:color w:val="000000" w:themeColor="text1"/>
            <w:sz w:val="20"/>
            <w:szCs w:val="20"/>
          </w:rPr>
          <w:fldChar w:fldCharType="end"/>
        </w:r>
      </w:ins>
      <w:r w:rsidRPr="07B650A5">
        <w:rPr>
          <w:rFonts w:ascii="Arial" w:eastAsia="Arial" w:hAnsi="Arial" w:cs="Arial"/>
          <w:i/>
          <w:iCs/>
          <w:color w:val="0070C0"/>
          <w:sz w:val="20"/>
          <w:szCs w:val="20"/>
        </w:rPr>
        <w:t xml:space="preserve"> </w:t>
      </w:r>
      <w:del w:id="371" w:author="Jiawei Shao" w:date="2022-12-26T19:17:00Z">
        <w:r w:rsidRPr="07B650A5" w:rsidDel="005D59EE">
          <w:rPr>
            <w:rFonts w:ascii="Arial" w:eastAsia="Arial" w:hAnsi="Arial" w:cs="Arial"/>
            <w:i/>
            <w:iCs/>
            <w:color w:val="0070C0"/>
            <w:sz w:val="20"/>
            <w:szCs w:val="20"/>
          </w:rPr>
          <w:delText>[provide name and Rutgers contact info.]</w:delText>
        </w:r>
      </w:del>
    </w:p>
    <w:p w14:paraId="70F4C58C" w14:textId="052715CE" w:rsidR="009E22F1" w:rsidRPr="004D0880" w:rsidRDefault="009E22F1" w:rsidP="396D6320">
      <w:pPr>
        <w:tabs>
          <w:tab w:val="left" w:pos="2160"/>
          <w:tab w:val="left" w:pos="2940"/>
        </w:tabs>
        <w:contextualSpacing/>
        <w:rPr>
          <w:rFonts w:ascii="Arial" w:eastAsia="Arial" w:hAnsi="Arial" w:cs="Arial"/>
          <w:i/>
          <w:iCs/>
          <w:color w:val="0070C0"/>
          <w:sz w:val="20"/>
          <w:szCs w:val="20"/>
        </w:rPr>
      </w:pPr>
    </w:p>
    <w:p w14:paraId="65B070C0" w14:textId="50F2D252" w:rsidR="00307455" w:rsidRDefault="00B42DE5" w:rsidP="004D0880">
      <w:pPr>
        <w:contextualSpacing/>
        <w:rPr>
          <w:rStyle w:val="eop"/>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8"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 </w:t>
      </w:r>
      <w:r>
        <w:rPr>
          <w:rStyle w:val="eop"/>
          <w:rFonts w:ascii="Arial" w:hAnsi="Arial" w:cs="Arial"/>
          <w:color w:val="000000"/>
          <w:sz w:val="20"/>
          <w:szCs w:val="20"/>
          <w:shd w:val="clear" w:color="auto" w:fill="FFFFFF"/>
        </w:rPr>
        <w:t> </w:t>
      </w:r>
    </w:p>
    <w:p w14:paraId="0E7B6A1C" w14:textId="0C3D29E0" w:rsidR="00B42DE5" w:rsidDel="00D375A7" w:rsidRDefault="00B42DE5" w:rsidP="004D0880">
      <w:pPr>
        <w:contextualSpacing/>
        <w:rPr>
          <w:del w:id="372" w:author="Jiawei Shao" w:date="2022-12-20T17:33:00Z"/>
          <w:rFonts w:ascii="Arial" w:hAnsi="Arial" w:cs="Arial"/>
          <w:b/>
          <w:color w:val="548DD4"/>
          <w:sz w:val="20"/>
          <w:szCs w:val="20"/>
        </w:rPr>
      </w:pPr>
    </w:p>
    <w:p w14:paraId="41F0004D" w14:textId="4CBC4D78" w:rsidR="00780D69" w:rsidRPr="00307455" w:rsidDel="00D375A7" w:rsidRDefault="00780D69" w:rsidP="004D0880">
      <w:pPr>
        <w:contextualSpacing/>
        <w:rPr>
          <w:del w:id="373" w:author="Jiawei Shao" w:date="2022-12-20T17:33:00Z"/>
          <w:rFonts w:ascii="Arial" w:hAnsi="Arial" w:cs="Arial"/>
          <w:b/>
          <w:color w:val="0070C0"/>
          <w:sz w:val="20"/>
          <w:szCs w:val="20"/>
        </w:rPr>
      </w:pPr>
      <w:del w:id="374" w:author="Jiawei Shao" w:date="2022-12-20T17:33:00Z">
        <w:r w:rsidRPr="00307455" w:rsidDel="00D375A7">
          <w:rPr>
            <w:rFonts w:ascii="Arial" w:hAnsi="Arial" w:cs="Arial"/>
            <w:b/>
            <w:color w:val="0070C0"/>
            <w:sz w:val="20"/>
            <w:szCs w:val="20"/>
          </w:rPr>
          <w:delText xml:space="preserve">For studies involving the use of Protected Health Information (PHI)* stored in medical records, </w:delText>
        </w:r>
        <w:r w:rsidR="00402848" w:rsidRPr="00307455" w:rsidDel="00D375A7">
          <w:rPr>
            <w:rFonts w:ascii="Arial" w:hAnsi="Arial" w:cs="Arial"/>
            <w:b/>
            <w:color w:val="0070C0"/>
            <w:sz w:val="20"/>
            <w:szCs w:val="20"/>
          </w:rPr>
          <w:delText>add</w:delText>
        </w:r>
        <w:r w:rsidRPr="00307455" w:rsidDel="00D375A7">
          <w:rPr>
            <w:rFonts w:ascii="Arial" w:hAnsi="Arial" w:cs="Arial"/>
            <w:b/>
            <w:color w:val="0070C0"/>
            <w:sz w:val="20"/>
            <w:szCs w:val="20"/>
          </w:rPr>
          <w:delText xml:space="preserve"> the following HIPAA Authorization (Permission) Section. If the study does not </w:delText>
        </w:r>
        <w:r w:rsidR="00EF464F" w:rsidRPr="00307455" w:rsidDel="00D375A7">
          <w:rPr>
            <w:rFonts w:ascii="Arial" w:hAnsi="Arial" w:cs="Arial"/>
            <w:b/>
            <w:color w:val="0070C0"/>
            <w:sz w:val="20"/>
            <w:szCs w:val="20"/>
          </w:rPr>
          <w:delText>propose to use</w:delText>
        </w:r>
        <w:r w:rsidRPr="00307455" w:rsidDel="00D375A7">
          <w:rPr>
            <w:rFonts w:ascii="Arial" w:hAnsi="Arial" w:cs="Arial"/>
            <w:b/>
            <w:color w:val="0070C0"/>
            <w:sz w:val="20"/>
            <w:szCs w:val="20"/>
          </w:rPr>
          <w:delText xml:space="preserve"> </w:delText>
        </w:r>
        <w:r w:rsidR="00402848" w:rsidRPr="00307455" w:rsidDel="00D375A7">
          <w:rPr>
            <w:rFonts w:ascii="Arial" w:hAnsi="Arial" w:cs="Arial"/>
            <w:b/>
            <w:color w:val="0070C0"/>
            <w:sz w:val="20"/>
            <w:szCs w:val="20"/>
          </w:rPr>
          <w:delText>PHI</w:delText>
        </w:r>
        <w:r w:rsidRPr="00307455" w:rsidDel="00D375A7">
          <w:rPr>
            <w:rFonts w:ascii="Arial" w:hAnsi="Arial" w:cs="Arial"/>
            <w:b/>
            <w:color w:val="0070C0"/>
            <w:sz w:val="20"/>
            <w:szCs w:val="20"/>
          </w:rPr>
          <w:delText xml:space="preserve">, </w:delText>
        </w:r>
        <w:r w:rsidR="00EF464F" w:rsidRPr="00307455" w:rsidDel="00D375A7">
          <w:rPr>
            <w:rFonts w:ascii="Arial" w:hAnsi="Arial" w:cs="Arial"/>
            <w:b/>
            <w:color w:val="0070C0"/>
            <w:sz w:val="20"/>
            <w:szCs w:val="20"/>
          </w:rPr>
          <w:delText>this HIPAA</w:delText>
        </w:r>
        <w:r w:rsidRPr="00307455" w:rsidDel="00D375A7">
          <w:rPr>
            <w:rFonts w:ascii="Arial" w:hAnsi="Arial" w:cs="Arial"/>
            <w:b/>
            <w:color w:val="0070C0"/>
            <w:sz w:val="20"/>
            <w:szCs w:val="20"/>
          </w:rPr>
          <w:delText xml:space="preserve"> Authorization Section</w:delText>
        </w:r>
        <w:r w:rsidR="00EF464F" w:rsidRPr="00307455" w:rsidDel="00D375A7">
          <w:rPr>
            <w:rFonts w:ascii="Arial" w:hAnsi="Arial" w:cs="Arial"/>
            <w:b/>
            <w:color w:val="0070C0"/>
            <w:sz w:val="20"/>
            <w:szCs w:val="20"/>
          </w:rPr>
          <w:delText xml:space="preserve"> is not needed</w:delText>
        </w:r>
        <w:r w:rsidR="00402848" w:rsidRPr="00307455" w:rsidDel="00D375A7">
          <w:rPr>
            <w:rFonts w:ascii="Arial" w:hAnsi="Arial" w:cs="Arial"/>
            <w:b/>
            <w:color w:val="0070C0"/>
            <w:sz w:val="20"/>
            <w:szCs w:val="20"/>
          </w:rPr>
          <w:delText xml:space="preserve"> and </w:delText>
        </w:r>
        <w:r w:rsidR="00140056" w:rsidRPr="00307455" w:rsidDel="00D375A7">
          <w:rPr>
            <w:rFonts w:ascii="Arial" w:hAnsi="Arial" w:cs="Arial"/>
            <w:b/>
            <w:color w:val="0070C0"/>
            <w:sz w:val="20"/>
            <w:szCs w:val="20"/>
          </w:rPr>
          <w:delText>must</w:delText>
        </w:r>
        <w:r w:rsidR="00402848" w:rsidRPr="00307455" w:rsidDel="00D375A7">
          <w:rPr>
            <w:rFonts w:ascii="Arial" w:hAnsi="Arial" w:cs="Arial"/>
            <w:b/>
            <w:color w:val="0070C0"/>
            <w:sz w:val="20"/>
            <w:szCs w:val="20"/>
          </w:rPr>
          <w:delText xml:space="preserve"> be deleted</w:delText>
        </w:r>
        <w:r w:rsidRPr="00307455" w:rsidDel="00D375A7">
          <w:rPr>
            <w:rFonts w:ascii="Arial" w:hAnsi="Arial" w:cs="Arial"/>
            <w:b/>
            <w:color w:val="0070C0"/>
            <w:sz w:val="20"/>
            <w:szCs w:val="20"/>
          </w:rPr>
          <w:delText xml:space="preserve">.  </w:delText>
        </w:r>
      </w:del>
    </w:p>
    <w:p w14:paraId="463F29E8" w14:textId="6EF4CB49" w:rsidR="00780D69" w:rsidRPr="004D0880" w:rsidDel="00D375A7" w:rsidRDefault="00780D69" w:rsidP="004D0880">
      <w:pPr>
        <w:contextualSpacing/>
        <w:jc w:val="center"/>
        <w:rPr>
          <w:del w:id="375" w:author="Jiawei Shao" w:date="2022-12-20T17:33:00Z"/>
          <w:rFonts w:ascii="Arial" w:hAnsi="Arial" w:cs="Arial"/>
          <w:b/>
          <w:color w:val="548DD4"/>
          <w:sz w:val="20"/>
          <w:szCs w:val="20"/>
        </w:rPr>
      </w:pPr>
    </w:p>
    <w:p w14:paraId="38E6EF8E" w14:textId="48B6359E" w:rsidR="00780D69" w:rsidRPr="00FD2E17" w:rsidDel="00D375A7" w:rsidRDefault="00307455" w:rsidP="004D0880">
      <w:pPr>
        <w:contextualSpacing/>
        <w:jc w:val="center"/>
        <w:rPr>
          <w:del w:id="376" w:author="Jiawei Shao" w:date="2022-12-20T17:33:00Z"/>
          <w:rFonts w:ascii="Arial" w:hAnsi="Arial" w:cs="Arial"/>
          <w:b/>
          <w:bCs/>
          <w:sz w:val="28"/>
          <w:szCs w:val="20"/>
        </w:rPr>
      </w:pPr>
      <w:del w:id="377" w:author="Jiawei Shao" w:date="2022-12-20T17:33:00Z">
        <w:r w:rsidRPr="00FD2E17" w:rsidDel="00D375A7">
          <w:rPr>
            <w:rFonts w:ascii="Arial" w:hAnsi="Arial" w:cs="Arial"/>
            <w:b/>
            <w:bCs/>
            <w:sz w:val="28"/>
            <w:szCs w:val="20"/>
          </w:rPr>
          <w:delText>PERMISSION (AUTHORIZATION) TO USE OR SHARE HEALTH INFORMATION THAT IDENTIFIES YOU FOR A RESEARCH STUDY</w:delText>
        </w:r>
      </w:del>
    </w:p>
    <w:p w14:paraId="3B7B4B86" w14:textId="1133D341" w:rsidR="00780D69" w:rsidRPr="004D0880" w:rsidDel="00D375A7" w:rsidRDefault="00780D69" w:rsidP="004D0880">
      <w:pPr>
        <w:contextualSpacing/>
        <w:rPr>
          <w:del w:id="378" w:author="Jiawei Shao" w:date="2022-12-20T17:33:00Z"/>
          <w:rFonts w:ascii="Arial" w:hAnsi="Arial" w:cs="Arial"/>
          <w:sz w:val="20"/>
          <w:szCs w:val="20"/>
        </w:rPr>
      </w:pPr>
    </w:p>
    <w:p w14:paraId="2CEEF7C8" w14:textId="054A6E39" w:rsidR="00780D69" w:rsidRPr="004D0880" w:rsidDel="00D375A7" w:rsidRDefault="00780D69" w:rsidP="004D0880">
      <w:pPr>
        <w:contextualSpacing/>
        <w:rPr>
          <w:del w:id="379" w:author="Jiawei Shao" w:date="2022-12-20T17:33:00Z"/>
          <w:rFonts w:ascii="Arial" w:hAnsi="Arial" w:cs="Arial"/>
          <w:sz w:val="20"/>
          <w:szCs w:val="20"/>
        </w:rPr>
      </w:pPr>
      <w:del w:id="380" w:author="Jiawei Shao" w:date="2022-12-20T17:33:00Z">
        <w:r w:rsidRPr="004D0880" w:rsidDel="00D375A7">
          <w:rPr>
            <w:rFonts w:ascii="Arial" w:hAnsi="Arial" w:cs="Arial"/>
            <w:sz w:val="20"/>
            <w:szCs w:val="20"/>
          </w:rPr>
          <w:delText xml:space="preserve">The next few paragraphs tell you about how </w:delText>
        </w:r>
        <w:r w:rsidR="00E537F9" w:rsidRPr="004D0880" w:rsidDel="00D375A7">
          <w:rPr>
            <w:rFonts w:ascii="Arial" w:hAnsi="Arial" w:cs="Arial"/>
            <w:sz w:val="20"/>
            <w:szCs w:val="20"/>
          </w:rPr>
          <w:delText>investigators</w:delText>
        </w:r>
        <w:r w:rsidRPr="004D0880" w:rsidDel="00D375A7">
          <w:rPr>
            <w:rFonts w:ascii="Arial" w:hAnsi="Arial" w:cs="Arial"/>
            <w:sz w:val="20"/>
            <w:szCs w:val="20"/>
          </w:rPr>
          <w:delText xml:space="preserve"> want to use and share </w:delText>
        </w:r>
        <w:r w:rsidR="00FD3B01" w:rsidRPr="004D0880" w:rsidDel="00D375A7">
          <w:rPr>
            <w:rFonts w:ascii="Arial" w:hAnsi="Arial" w:cs="Arial"/>
            <w:sz w:val="20"/>
            <w:szCs w:val="20"/>
          </w:rPr>
          <w:delText xml:space="preserve">identifiable </w:delText>
        </w:r>
        <w:r w:rsidRPr="004D0880" w:rsidDel="00D375A7">
          <w:rPr>
            <w:rFonts w:ascii="Arial" w:hAnsi="Arial" w:cs="Arial"/>
            <w:sz w:val="20"/>
            <w:szCs w:val="20"/>
          </w:rPr>
          <w:delText>health information</w:delText>
        </w:r>
        <w:r w:rsidR="00BC45A9" w:rsidRPr="004D0880" w:rsidDel="00D375A7">
          <w:rPr>
            <w:rFonts w:ascii="Arial" w:hAnsi="Arial" w:cs="Arial"/>
            <w:sz w:val="20"/>
            <w:szCs w:val="20"/>
          </w:rPr>
          <w:delText xml:space="preserve"> </w:delText>
        </w:r>
        <w:r w:rsidR="00BC45A9" w:rsidRPr="004D0880" w:rsidDel="00D375A7">
          <w:rPr>
            <w:rFonts w:ascii="Arial" w:hAnsi="Arial" w:cs="Arial"/>
            <w:sz w:val="20"/>
            <w:szCs w:val="20"/>
            <w:u w:val="single"/>
          </w:rPr>
          <w:delText>from your medical record</w:delText>
        </w:r>
        <w:r w:rsidRPr="004D0880" w:rsidDel="00D375A7">
          <w:rPr>
            <w:rFonts w:ascii="Arial" w:hAnsi="Arial" w:cs="Arial"/>
            <w:sz w:val="20"/>
            <w:szCs w:val="20"/>
          </w:rPr>
          <w:delText xml:space="preserve"> in this research. Your information will only be used as described here or as allowed or required by law.</w:delText>
        </w:r>
        <w:r w:rsidR="00EF464F" w:rsidRPr="004D0880" w:rsidDel="00D375A7">
          <w:rPr>
            <w:rFonts w:ascii="Arial" w:hAnsi="Arial" w:cs="Arial"/>
            <w:sz w:val="20"/>
            <w:szCs w:val="20"/>
          </w:rPr>
          <w:delText xml:space="preserve"> </w:delText>
        </w:r>
        <w:r w:rsidRPr="004D0880" w:rsidDel="00D375A7">
          <w:rPr>
            <w:rFonts w:ascii="Arial" w:hAnsi="Arial" w:cs="Arial"/>
            <w:sz w:val="20"/>
            <w:szCs w:val="20"/>
          </w:rPr>
          <w:delText xml:space="preserve">If you sign this consent form, you agree to let the </w:delText>
        </w:r>
        <w:r w:rsidR="00BC45A9" w:rsidRPr="004D0880" w:rsidDel="00D375A7">
          <w:rPr>
            <w:rFonts w:ascii="Arial" w:hAnsi="Arial" w:cs="Arial"/>
            <w:sz w:val="20"/>
            <w:szCs w:val="20"/>
          </w:rPr>
          <w:delText>investigators</w:delText>
        </w:r>
        <w:r w:rsidRPr="004D0880" w:rsidDel="00D375A7">
          <w:rPr>
            <w:rFonts w:ascii="Arial" w:hAnsi="Arial" w:cs="Arial"/>
            <w:sz w:val="20"/>
            <w:szCs w:val="20"/>
          </w:rPr>
          <w:delText xml:space="preserve"> use your </w:delText>
        </w:r>
        <w:r w:rsidR="00FD3B01" w:rsidRPr="004D0880" w:rsidDel="00D375A7">
          <w:rPr>
            <w:rFonts w:ascii="Arial" w:hAnsi="Arial" w:cs="Arial"/>
            <w:sz w:val="20"/>
            <w:szCs w:val="20"/>
          </w:rPr>
          <w:delText>identifiable</w:delText>
        </w:r>
        <w:r w:rsidR="00EF464F" w:rsidRPr="004D0880" w:rsidDel="00D375A7">
          <w:rPr>
            <w:rFonts w:ascii="Arial" w:hAnsi="Arial" w:cs="Arial"/>
            <w:sz w:val="20"/>
            <w:szCs w:val="20"/>
          </w:rPr>
          <w:delText xml:space="preserve"> health </w:delText>
        </w:r>
        <w:r w:rsidRPr="004D0880" w:rsidDel="00D375A7">
          <w:rPr>
            <w:rFonts w:ascii="Arial" w:hAnsi="Arial" w:cs="Arial"/>
            <w:sz w:val="20"/>
            <w:szCs w:val="20"/>
          </w:rPr>
          <w:delText>information in the research and share it with others as described below.</w:delText>
        </w:r>
        <w:r w:rsidR="00BC45A9" w:rsidRPr="004D0880" w:rsidDel="00D375A7">
          <w:rPr>
            <w:rFonts w:ascii="Arial" w:hAnsi="Arial" w:cs="Arial"/>
            <w:sz w:val="20"/>
            <w:szCs w:val="20"/>
          </w:rPr>
          <w:delText xml:space="preserve"> Ask questions if there is something you do not understand.</w:delText>
        </w:r>
      </w:del>
    </w:p>
    <w:p w14:paraId="3A0FF5F2" w14:textId="1373414C" w:rsidR="00780D69" w:rsidRPr="004D0880" w:rsidDel="00D375A7" w:rsidRDefault="00780D69" w:rsidP="004D0880">
      <w:pPr>
        <w:contextualSpacing/>
        <w:rPr>
          <w:del w:id="381" w:author="Jiawei Shao" w:date="2022-12-20T17:33:00Z"/>
          <w:rFonts w:ascii="Arial" w:hAnsi="Arial" w:cs="Arial"/>
          <w:sz w:val="20"/>
          <w:szCs w:val="20"/>
        </w:rPr>
      </w:pPr>
    </w:p>
    <w:p w14:paraId="713757D2" w14:textId="3019CC01" w:rsidR="00780D69" w:rsidRPr="004D0880" w:rsidDel="00D375A7" w:rsidRDefault="00780D69" w:rsidP="004D0880">
      <w:pPr>
        <w:contextualSpacing/>
        <w:rPr>
          <w:del w:id="382" w:author="Jiawei Shao" w:date="2022-12-20T17:33:00Z"/>
          <w:rFonts w:ascii="Arial" w:hAnsi="Arial" w:cs="Arial"/>
          <w:b/>
          <w:sz w:val="20"/>
          <w:szCs w:val="20"/>
        </w:rPr>
      </w:pPr>
      <w:del w:id="383" w:author="Jiawei Shao" w:date="2022-12-20T17:33:00Z">
        <w:r w:rsidRPr="004D0880" w:rsidDel="00D375A7">
          <w:rPr>
            <w:rFonts w:ascii="Arial" w:hAnsi="Arial" w:cs="Arial"/>
            <w:b/>
            <w:sz w:val="20"/>
            <w:szCs w:val="20"/>
          </w:rPr>
          <w:delText xml:space="preserve">What </w:delText>
        </w:r>
        <w:r w:rsidR="00307455" w:rsidRPr="004D0880" w:rsidDel="00D375A7">
          <w:rPr>
            <w:rFonts w:ascii="Arial" w:hAnsi="Arial" w:cs="Arial"/>
            <w:b/>
            <w:sz w:val="20"/>
            <w:szCs w:val="20"/>
          </w:rPr>
          <w:delText>Is The Purpose Of The Research And How Will My Information Be Used?</w:delText>
        </w:r>
      </w:del>
    </w:p>
    <w:p w14:paraId="17394A26" w14:textId="5A5E549A" w:rsidR="00780D69" w:rsidRPr="004D0880" w:rsidDel="00D375A7" w:rsidRDefault="00780D69" w:rsidP="004D0880">
      <w:pPr>
        <w:contextualSpacing/>
        <w:rPr>
          <w:del w:id="384" w:author="Jiawei Shao" w:date="2022-12-20T17:33:00Z"/>
          <w:rFonts w:ascii="Arial" w:hAnsi="Arial" w:cs="Arial"/>
          <w:sz w:val="20"/>
          <w:szCs w:val="20"/>
        </w:rPr>
      </w:pPr>
      <w:del w:id="385" w:author="Jiawei Shao" w:date="2022-12-20T17:33:00Z">
        <w:r w:rsidRPr="004D0880" w:rsidDel="00D375A7">
          <w:rPr>
            <w:rFonts w:ascii="Arial" w:hAnsi="Arial" w:cs="Arial"/>
            <w:sz w:val="20"/>
            <w:szCs w:val="20"/>
          </w:rPr>
          <w:delText>You are being invited to take part in this research study which is described at the beginning of this form. The purpose of collecting and using your health information for t</w:delText>
        </w:r>
        <w:r w:rsidR="00A935E9" w:rsidRPr="004D0880" w:rsidDel="00D375A7">
          <w:rPr>
            <w:rFonts w:ascii="Arial" w:hAnsi="Arial" w:cs="Arial"/>
            <w:sz w:val="20"/>
            <w:szCs w:val="20"/>
          </w:rPr>
          <w:delText>his study is to help investigators</w:delText>
        </w:r>
        <w:r w:rsidRPr="004D0880" w:rsidDel="00D375A7">
          <w:rPr>
            <w:rFonts w:ascii="Arial" w:hAnsi="Arial" w:cs="Arial"/>
            <w:sz w:val="20"/>
            <w:szCs w:val="20"/>
          </w:rPr>
          <w:delText xml:space="preserve"> answer the questions that are being asked in the research.</w:delText>
        </w:r>
      </w:del>
    </w:p>
    <w:p w14:paraId="5630AD66" w14:textId="6FE07EF8" w:rsidR="00780D69" w:rsidRPr="004D0880" w:rsidDel="00D375A7" w:rsidRDefault="00780D69" w:rsidP="004D0880">
      <w:pPr>
        <w:contextualSpacing/>
        <w:rPr>
          <w:del w:id="386" w:author="Jiawei Shao" w:date="2022-12-20T17:33:00Z"/>
          <w:rFonts w:ascii="Arial" w:hAnsi="Arial" w:cs="Arial"/>
          <w:color w:val="548DD4"/>
          <w:sz w:val="20"/>
          <w:szCs w:val="20"/>
        </w:rPr>
      </w:pPr>
    </w:p>
    <w:p w14:paraId="5F657908" w14:textId="579C5FF4" w:rsidR="004012D7" w:rsidRPr="004D0880" w:rsidDel="00D375A7" w:rsidRDefault="00780D69" w:rsidP="004D0880">
      <w:pPr>
        <w:contextualSpacing/>
        <w:rPr>
          <w:del w:id="387" w:author="Jiawei Shao" w:date="2022-12-20T17:33:00Z"/>
          <w:rFonts w:ascii="Arial" w:hAnsi="Arial" w:cs="Arial"/>
          <w:b/>
          <w:sz w:val="20"/>
          <w:szCs w:val="20"/>
        </w:rPr>
      </w:pPr>
      <w:del w:id="388" w:author="Jiawei Shao" w:date="2022-12-20T17:33:00Z">
        <w:r w:rsidRPr="004D0880" w:rsidDel="00D375A7">
          <w:rPr>
            <w:rFonts w:ascii="Arial" w:hAnsi="Arial" w:cs="Arial"/>
            <w:b/>
            <w:sz w:val="20"/>
            <w:szCs w:val="20"/>
          </w:rPr>
          <w:delText xml:space="preserve">What </w:delText>
        </w:r>
        <w:r w:rsidR="00307455" w:rsidRPr="004D0880" w:rsidDel="00D375A7">
          <w:rPr>
            <w:rFonts w:ascii="Arial" w:hAnsi="Arial" w:cs="Arial"/>
            <w:b/>
            <w:sz w:val="20"/>
            <w:szCs w:val="20"/>
          </w:rPr>
          <w:delText xml:space="preserve">Information About Me Will Be Used? </w:delText>
        </w:r>
      </w:del>
    </w:p>
    <w:p w14:paraId="61829076" w14:textId="392A933B" w:rsidR="00780D69" w:rsidRPr="004D0880" w:rsidDel="00D375A7" w:rsidRDefault="00780D69" w:rsidP="004D0880">
      <w:pPr>
        <w:contextualSpacing/>
        <w:rPr>
          <w:del w:id="389" w:author="Jiawei Shao" w:date="2022-12-20T17:33:00Z"/>
          <w:rFonts w:ascii="Arial" w:hAnsi="Arial" w:cs="Arial"/>
          <w:color w:val="0070C0"/>
          <w:sz w:val="20"/>
          <w:szCs w:val="20"/>
        </w:rPr>
      </w:pPr>
      <w:del w:id="390" w:author="Jiawei Shao" w:date="2022-12-20T17:33:00Z">
        <w:r w:rsidRPr="004D0880" w:rsidDel="00D375A7">
          <w:rPr>
            <w:rFonts w:ascii="Arial" w:hAnsi="Arial" w:cs="Arial"/>
            <w:color w:val="0070C0"/>
            <w:sz w:val="20"/>
            <w:szCs w:val="20"/>
          </w:rPr>
          <w:delText xml:space="preserve">(Tailor the list to reflect </w:delText>
        </w:r>
        <w:r w:rsidRPr="004D0880" w:rsidDel="00D375A7">
          <w:rPr>
            <w:rFonts w:ascii="Arial" w:hAnsi="Arial" w:cs="Arial"/>
            <w:color w:val="0070C0"/>
            <w:sz w:val="20"/>
            <w:szCs w:val="20"/>
            <w:u w:val="single"/>
          </w:rPr>
          <w:delText>only</w:delText>
        </w:r>
        <w:r w:rsidRPr="004D0880" w:rsidDel="00D375A7">
          <w:rPr>
            <w:rFonts w:ascii="Arial" w:hAnsi="Arial" w:cs="Arial"/>
            <w:color w:val="0070C0"/>
            <w:sz w:val="20"/>
            <w:szCs w:val="20"/>
          </w:rPr>
          <w:delText xml:space="preserve"> what your study will collect. Collect </w:delText>
        </w:r>
        <w:r w:rsidRPr="004D0880" w:rsidDel="00D375A7">
          <w:rPr>
            <w:rFonts w:ascii="Arial" w:hAnsi="Arial" w:cs="Arial"/>
            <w:color w:val="0070C0"/>
            <w:sz w:val="20"/>
            <w:szCs w:val="20"/>
            <w:u w:val="single"/>
          </w:rPr>
          <w:delText>only</w:delText>
        </w:r>
        <w:r w:rsidRPr="004D0880" w:rsidDel="00D375A7">
          <w:rPr>
            <w:rFonts w:ascii="Arial" w:hAnsi="Arial" w:cs="Arial"/>
            <w:color w:val="0070C0"/>
            <w:sz w:val="20"/>
            <w:szCs w:val="20"/>
          </w:rPr>
          <w:delText xml:space="preserve"> what is needed to satisfy study aims and is consistent with what is outlined in the protocol to be collected.)</w:delText>
        </w:r>
      </w:del>
    </w:p>
    <w:p w14:paraId="2F2D9DA1" w14:textId="26AEF890" w:rsidR="00780D69" w:rsidRPr="00307455" w:rsidDel="00D375A7" w:rsidRDefault="00780D69" w:rsidP="00307455">
      <w:pPr>
        <w:pStyle w:val="ListParagraph"/>
        <w:numPr>
          <w:ilvl w:val="0"/>
          <w:numId w:val="37"/>
        </w:numPr>
        <w:rPr>
          <w:del w:id="391" w:author="Jiawei Shao" w:date="2022-12-20T17:33:00Z"/>
          <w:rFonts w:ascii="Arial" w:hAnsi="Arial" w:cs="Arial"/>
          <w:color w:val="0070C0"/>
          <w:sz w:val="20"/>
          <w:szCs w:val="20"/>
        </w:rPr>
      </w:pPr>
      <w:del w:id="392" w:author="Jiawei Shao" w:date="2022-12-20T17:33:00Z">
        <w:r w:rsidRPr="00307455" w:rsidDel="00D375A7">
          <w:rPr>
            <w:rFonts w:ascii="Arial" w:hAnsi="Arial" w:cs="Arial"/>
            <w:color w:val="0070C0"/>
            <w:sz w:val="20"/>
            <w:szCs w:val="20"/>
          </w:rPr>
          <w:delText>All information in your medical record</w:delText>
        </w:r>
      </w:del>
    </w:p>
    <w:p w14:paraId="23C16A40" w14:textId="24731999" w:rsidR="00780D69" w:rsidRPr="00307455" w:rsidDel="00D375A7" w:rsidRDefault="00780D69" w:rsidP="00307455">
      <w:pPr>
        <w:pStyle w:val="ListParagraph"/>
        <w:numPr>
          <w:ilvl w:val="0"/>
          <w:numId w:val="37"/>
        </w:numPr>
        <w:rPr>
          <w:del w:id="393" w:author="Jiawei Shao" w:date="2022-12-20T17:33:00Z"/>
          <w:rFonts w:ascii="Arial" w:hAnsi="Arial" w:cs="Arial"/>
          <w:color w:val="0070C0"/>
          <w:sz w:val="20"/>
          <w:szCs w:val="20"/>
        </w:rPr>
      </w:pPr>
      <w:del w:id="394" w:author="Jiawei Shao" w:date="2022-12-20T17:33:00Z">
        <w:r w:rsidRPr="00307455" w:rsidDel="00D375A7">
          <w:rPr>
            <w:rFonts w:ascii="Arial" w:hAnsi="Arial" w:cs="Arial"/>
            <w:color w:val="0070C0"/>
            <w:sz w:val="20"/>
            <w:szCs w:val="20"/>
          </w:rPr>
          <w:delText>Hospital discharge summaries</w:delText>
        </w:r>
      </w:del>
    </w:p>
    <w:p w14:paraId="3436EFC2" w14:textId="3E41F24E" w:rsidR="00780D69" w:rsidRPr="00307455" w:rsidDel="00D375A7" w:rsidRDefault="00780D69" w:rsidP="00307455">
      <w:pPr>
        <w:pStyle w:val="ListParagraph"/>
        <w:numPr>
          <w:ilvl w:val="0"/>
          <w:numId w:val="37"/>
        </w:numPr>
        <w:rPr>
          <w:del w:id="395" w:author="Jiawei Shao" w:date="2022-12-20T17:33:00Z"/>
          <w:rFonts w:ascii="Arial" w:hAnsi="Arial" w:cs="Arial"/>
          <w:color w:val="0070C0"/>
          <w:sz w:val="20"/>
          <w:szCs w:val="20"/>
        </w:rPr>
      </w:pPr>
      <w:del w:id="396" w:author="Jiawei Shao" w:date="2022-12-20T17:33:00Z">
        <w:r w:rsidRPr="00307455" w:rsidDel="00D375A7">
          <w:rPr>
            <w:rFonts w:ascii="Arial" w:hAnsi="Arial" w:cs="Arial"/>
            <w:color w:val="0070C0"/>
            <w:sz w:val="20"/>
            <w:szCs w:val="20"/>
          </w:rPr>
          <w:delText>Radiology records or images (MRI, CT, PET scans)</w:delText>
        </w:r>
      </w:del>
    </w:p>
    <w:p w14:paraId="1E178972" w14:textId="36F63381" w:rsidR="00780D69" w:rsidRPr="00307455" w:rsidDel="00D375A7" w:rsidRDefault="00780D69" w:rsidP="00307455">
      <w:pPr>
        <w:pStyle w:val="ListParagraph"/>
        <w:numPr>
          <w:ilvl w:val="0"/>
          <w:numId w:val="37"/>
        </w:numPr>
        <w:rPr>
          <w:del w:id="397" w:author="Jiawei Shao" w:date="2022-12-20T17:33:00Z"/>
          <w:rFonts w:ascii="Arial" w:hAnsi="Arial" w:cs="Arial"/>
          <w:color w:val="0070C0"/>
          <w:sz w:val="20"/>
          <w:szCs w:val="20"/>
        </w:rPr>
      </w:pPr>
      <w:del w:id="398" w:author="Jiawei Shao" w:date="2022-12-20T17:33:00Z">
        <w:r w:rsidRPr="00307455" w:rsidDel="00D375A7">
          <w:rPr>
            <w:rFonts w:ascii="Arial" w:hAnsi="Arial" w:cs="Arial"/>
            <w:color w:val="0070C0"/>
            <w:sz w:val="20"/>
            <w:szCs w:val="20"/>
          </w:rPr>
          <w:delText>Medical history or treatment</w:delText>
        </w:r>
      </w:del>
    </w:p>
    <w:p w14:paraId="72D40649" w14:textId="3218004B" w:rsidR="00780D69" w:rsidRPr="00307455" w:rsidDel="00D375A7" w:rsidRDefault="00780D69" w:rsidP="00307455">
      <w:pPr>
        <w:pStyle w:val="ListParagraph"/>
        <w:numPr>
          <w:ilvl w:val="0"/>
          <w:numId w:val="37"/>
        </w:numPr>
        <w:rPr>
          <w:del w:id="399" w:author="Jiawei Shao" w:date="2022-12-20T17:33:00Z"/>
          <w:rFonts w:ascii="Arial" w:hAnsi="Arial" w:cs="Arial"/>
          <w:color w:val="0070C0"/>
          <w:sz w:val="20"/>
          <w:szCs w:val="20"/>
        </w:rPr>
      </w:pPr>
      <w:del w:id="400" w:author="Jiawei Shao" w:date="2022-12-20T17:33:00Z">
        <w:r w:rsidRPr="00307455" w:rsidDel="00D375A7">
          <w:rPr>
            <w:rFonts w:ascii="Arial" w:hAnsi="Arial" w:cs="Arial"/>
            <w:color w:val="0070C0"/>
            <w:sz w:val="20"/>
            <w:szCs w:val="20"/>
          </w:rPr>
          <w:delText>Medications</w:delText>
        </w:r>
      </w:del>
    </w:p>
    <w:p w14:paraId="3FBC19C4" w14:textId="133D96BA" w:rsidR="00780D69" w:rsidRPr="00307455" w:rsidDel="00D375A7" w:rsidRDefault="00780D69" w:rsidP="00307455">
      <w:pPr>
        <w:pStyle w:val="ListParagraph"/>
        <w:numPr>
          <w:ilvl w:val="0"/>
          <w:numId w:val="37"/>
        </w:numPr>
        <w:rPr>
          <w:del w:id="401" w:author="Jiawei Shao" w:date="2022-12-20T17:33:00Z"/>
          <w:rFonts w:ascii="Arial" w:hAnsi="Arial" w:cs="Arial"/>
          <w:color w:val="0070C0"/>
          <w:sz w:val="20"/>
          <w:szCs w:val="20"/>
        </w:rPr>
      </w:pPr>
      <w:del w:id="402" w:author="Jiawei Shao" w:date="2022-12-20T17:33:00Z">
        <w:r w:rsidRPr="00307455" w:rsidDel="00D375A7">
          <w:rPr>
            <w:rFonts w:ascii="Arial" w:hAnsi="Arial" w:cs="Arial"/>
            <w:color w:val="0070C0"/>
            <w:sz w:val="20"/>
            <w:szCs w:val="20"/>
          </w:rPr>
          <w:delText>Consultations</w:delText>
        </w:r>
      </w:del>
    </w:p>
    <w:p w14:paraId="43DE9C2A" w14:textId="7DE19211" w:rsidR="00780D69" w:rsidRPr="00307455" w:rsidDel="00D375A7" w:rsidRDefault="00780D69" w:rsidP="00307455">
      <w:pPr>
        <w:pStyle w:val="ListParagraph"/>
        <w:numPr>
          <w:ilvl w:val="0"/>
          <w:numId w:val="37"/>
        </w:numPr>
        <w:rPr>
          <w:del w:id="403" w:author="Jiawei Shao" w:date="2022-12-20T17:33:00Z"/>
          <w:rFonts w:ascii="Arial" w:hAnsi="Arial" w:cs="Arial"/>
          <w:color w:val="0070C0"/>
          <w:sz w:val="20"/>
          <w:szCs w:val="20"/>
        </w:rPr>
      </w:pPr>
      <w:del w:id="404" w:author="Jiawei Shao" w:date="2022-12-20T17:33:00Z">
        <w:r w:rsidRPr="00307455" w:rsidDel="00D375A7">
          <w:rPr>
            <w:rFonts w:ascii="Arial" w:hAnsi="Arial" w:cs="Arial"/>
            <w:color w:val="0070C0"/>
            <w:sz w:val="20"/>
            <w:szCs w:val="20"/>
          </w:rPr>
          <w:delText>Laboratory/diagnostic tests or imaging</w:delText>
        </w:r>
      </w:del>
    </w:p>
    <w:p w14:paraId="48FE0FC3" w14:textId="0CE7681F" w:rsidR="00780D69" w:rsidRPr="00307455" w:rsidDel="00D375A7" w:rsidRDefault="00780D69" w:rsidP="00307455">
      <w:pPr>
        <w:pStyle w:val="ListParagraph"/>
        <w:numPr>
          <w:ilvl w:val="0"/>
          <w:numId w:val="37"/>
        </w:numPr>
        <w:rPr>
          <w:del w:id="405" w:author="Jiawei Shao" w:date="2022-12-20T17:33:00Z"/>
          <w:rFonts w:ascii="Arial" w:hAnsi="Arial" w:cs="Arial"/>
          <w:color w:val="0070C0"/>
          <w:sz w:val="20"/>
          <w:szCs w:val="20"/>
        </w:rPr>
      </w:pPr>
      <w:del w:id="406" w:author="Jiawei Shao" w:date="2022-12-20T17:33:00Z">
        <w:r w:rsidRPr="00307455" w:rsidDel="00D375A7">
          <w:rPr>
            <w:rFonts w:ascii="Arial" w:hAnsi="Arial" w:cs="Arial"/>
            <w:color w:val="0070C0"/>
            <w:sz w:val="20"/>
            <w:szCs w:val="20"/>
          </w:rPr>
          <w:delText>EKG and/or EEG reports</w:delText>
        </w:r>
      </w:del>
    </w:p>
    <w:p w14:paraId="6C5FEC16" w14:textId="1699D1D7" w:rsidR="00780D69" w:rsidRPr="00307455" w:rsidDel="00D375A7" w:rsidRDefault="00780D69" w:rsidP="00307455">
      <w:pPr>
        <w:pStyle w:val="ListParagraph"/>
        <w:numPr>
          <w:ilvl w:val="0"/>
          <w:numId w:val="37"/>
        </w:numPr>
        <w:rPr>
          <w:del w:id="407" w:author="Jiawei Shao" w:date="2022-12-20T17:33:00Z"/>
          <w:rFonts w:ascii="Arial" w:hAnsi="Arial" w:cs="Arial"/>
          <w:color w:val="0070C0"/>
          <w:sz w:val="20"/>
          <w:szCs w:val="20"/>
        </w:rPr>
      </w:pPr>
      <w:del w:id="408" w:author="Jiawei Shao" w:date="2022-12-20T17:33:00Z">
        <w:r w:rsidRPr="00307455" w:rsidDel="00D375A7">
          <w:rPr>
            <w:rFonts w:ascii="Arial" w:hAnsi="Arial" w:cs="Arial"/>
            <w:color w:val="0070C0"/>
            <w:sz w:val="20"/>
            <w:szCs w:val="20"/>
          </w:rPr>
          <w:delText>Psychological testing, surveys or questionnaires</w:delText>
        </w:r>
      </w:del>
    </w:p>
    <w:p w14:paraId="31443E8F" w14:textId="66035449" w:rsidR="00780D69" w:rsidRPr="00307455" w:rsidDel="00D375A7" w:rsidRDefault="00780D69" w:rsidP="00307455">
      <w:pPr>
        <w:pStyle w:val="ListParagraph"/>
        <w:numPr>
          <w:ilvl w:val="0"/>
          <w:numId w:val="37"/>
        </w:numPr>
        <w:rPr>
          <w:del w:id="409" w:author="Jiawei Shao" w:date="2022-12-20T17:33:00Z"/>
          <w:rFonts w:ascii="Arial" w:hAnsi="Arial" w:cs="Arial"/>
          <w:color w:val="0070C0"/>
          <w:sz w:val="20"/>
          <w:szCs w:val="20"/>
        </w:rPr>
      </w:pPr>
      <w:del w:id="410" w:author="Jiawei Shao" w:date="2022-12-20T17:33:00Z">
        <w:r w:rsidRPr="00307455" w:rsidDel="00D375A7">
          <w:rPr>
            <w:rFonts w:ascii="Arial" w:hAnsi="Arial" w:cs="Arial"/>
            <w:color w:val="0070C0"/>
            <w:sz w:val="20"/>
            <w:szCs w:val="20"/>
          </w:rPr>
          <w:delText>Pathology reports, specimen(s) or slide(s)</w:delText>
        </w:r>
      </w:del>
    </w:p>
    <w:p w14:paraId="722857C2" w14:textId="577A20CA" w:rsidR="00780D69" w:rsidRPr="00307455" w:rsidDel="00D375A7" w:rsidRDefault="00780D69" w:rsidP="00307455">
      <w:pPr>
        <w:pStyle w:val="ListParagraph"/>
        <w:numPr>
          <w:ilvl w:val="0"/>
          <w:numId w:val="37"/>
        </w:numPr>
        <w:rPr>
          <w:del w:id="411" w:author="Jiawei Shao" w:date="2022-12-20T17:33:00Z"/>
          <w:rFonts w:ascii="Arial" w:hAnsi="Arial" w:cs="Arial"/>
          <w:color w:val="0070C0"/>
          <w:sz w:val="20"/>
          <w:szCs w:val="20"/>
        </w:rPr>
      </w:pPr>
      <w:del w:id="412" w:author="Jiawei Shao" w:date="2022-12-20T17:33:00Z">
        <w:r w:rsidRPr="00307455" w:rsidDel="00D375A7">
          <w:rPr>
            <w:rFonts w:ascii="Arial" w:hAnsi="Arial" w:cs="Arial"/>
            <w:color w:val="0070C0"/>
            <w:sz w:val="20"/>
            <w:szCs w:val="20"/>
          </w:rPr>
          <w:delText>Operative reports (about a surgery)</w:delText>
        </w:r>
      </w:del>
    </w:p>
    <w:p w14:paraId="667BADC0" w14:textId="1A2A3061" w:rsidR="00780D69" w:rsidRPr="00307455" w:rsidDel="00D375A7" w:rsidRDefault="00780D69" w:rsidP="00307455">
      <w:pPr>
        <w:pStyle w:val="ListParagraph"/>
        <w:numPr>
          <w:ilvl w:val="0"/>
          <w:numId w:val="37"/>
        </w:numPr>
        <w:rPr>
          <w:del w:id="413" w:author="Jiawei Shao" w:date="2022-12-20T17:33:00Z"/>
          <w:rFonts w:ascii="Arial" w:hAnsi="Arial" w:cs="Arial"/>
          <w:color w:val="0070C0"/>
          <w:sz w:val="20"/>
          <w:szCs w:val="20"/>
        </w:rPr>
      </w:pPr>
      <w:del w:id="414" w:author="Jiawei Shao" w:date="2022-12-20T17:33:00Z">
        <w:r w:rsidRPr="00307455" w:rsidDel="00D375A7">
          <w:rPr>
            <w:rFonts w:ascii="Arial" w:hAnsi="Arial" w:cs="Arial"/>
            <w:color w:val="0070C0"/>
            <w:sz w:val="20"/>
            <w:szCs w:val="20"/>
          </w:rPr>
          <w:delText>Dental records</w:delText>
        </w:r>
      </w:del>
    </w:p>
    <w:p w14:paraId="5370EE62" w14:textId="028CEE3E" w:rsidR="00780D69" w:rsidRPr="00307455" w:rsidDel="00D375A7" w:rsidRDefault="6FBF38B2" w:rsidP="00307455">
      <w:pPr>
        <w:pStyle w:val="ListParagraph"/>
        <w:numPr>
          <w:ilvl w:val="0"/>
          <w:numId w:val="37"/>
        </w:numPr>
        <w:rPr>
          <w:del w:id="415" w:author="Jiawei Shao" w:date="2022-12-20T17:33:00Z"/>
          <w:rFonts w:ascii="Arial" w:hAnsi="Arial" w:cs="Arial"/>
          <w:color w:val="0070C0"/>
          <w:sz w:val="20"/>
          <w:szCs w:val="20"/>
        </w:rPr>
      </w:pPr>
      <w:del w:id="416" w:author="Jiawei Shao" w:date="2022-12-20T17:33:00Z">
        <w:r w:rsidRPr="6FBF38B2" w:rsidDel="00D375A7">
          <w:rPr>
            <w:rFonts w:ascii="Arial" w:hAnsi="Arial" w:cs="Arial"/>
            <w:color w:val="0070C0"/>
            <w:sz w:val="20"/>
            <w:szCs w:val="20"/>
          </w:rPr>
          <w:delText>Emergency Medicine reports</w:delText>
        </w:r>
      </w:del>
    </w:p>
    <w:p w14:paraId="2755AB87" w14:textId="52A8265B" w:rsidR="00780D69" w:rsidRPr="00307455" w:rsidDel="00D375A7" w:rsidRDefault="00780D69" w:rsidP="00307455">
      <w:pPr>
        <w:pStyle w:val="ListParagraph"/>
        <w:numPr>
          <w:ilvl w:val="0"/>
          <w:numId w:val="37"/>
        </w:numPr>
        <w:rPr>
          <w:del w:id="417" w:author="Jiawei Shao" w:date="2022-12-20T17:33:00Z"/>
          <w:rFonts w:ascii="Arial" w:hAnsi="Arial" w:cs="Arial"/>
          <w:color w:val="0070C0"/>
          <w:sz w:val="20"/>
          <w:szCs w:val="20"/>
        </w:rPr>
      </w:pPr>
      <w:del w:id="418" w:author="Jiawei Shao" w:date="2022-12-20T17:33:00Z">
        <w:r w:rsidRPr="00307455" w:rsidDel="00D375A7">
          <w:rPr>
            <w:rFonts w:ascii="Arial" w:hAnsi="Arial" w:cs="Arial"/>
            <w:color w:val="0070C0"/>
            <w:sz w:val="20"/>
            <w:szCs w:val="20"/>
          </w:rPr>
          <w:delText>Other (specify)</w:delText>
        </w:r>
      </w:del>
    </w:p>
    <w:p w14:paraId="1336A4F6" w14:textId="17D45BFC" w:rsidR="00307455" w:rsidRPr="004D0880" w:rsidDel="00D375A7" w:rsidRDefault="00307455" w:rsidP="00307455">
      <w:pPr>
        <w:pStyle w:val="ListParagraph"/>
        <w:spacing w:after="0" w:line="240" w:lineRule="auto"/>
        <w:ind w:left="360"/>
        <w:rPr>
          <w:del w:id="419" w:author="Jiawei Shao" w:date="2022-12-20T17:33:00Z"/>
          <w:rFonts w:ascii="Arial" w:hAnsi="Arial" w:cs="Arial"/>
          <w:color w:val="0070C0"/>
          <w:sz w:val="20"/>
          <w:szCs w:val="20"/>
        </w:rPr>
      </w:pPr>
    </w:p>
    <w:p w14:paraId="113D00AF" w14:textId="1B5FD053" w:rsidR="000149B6" w:rsidRPr="0047546B" w:rsidDel="00D375A7" w:rsidRDefault="009B77F3" w:rsidP="000149B6">
      <w:pPr>
        <w:contextualSpacing/>
        <w:jc w:val="both"/>
        <w:rPr>
          <w:del w:id="420" w:author="Jiawei Shao" w:date="2022-12-20T17:33:00Z"/>
          <w:rFonts w:ascii="Arial" w:hAnsi="Arial" w:cs="Arial"/>
          <w:b/>
          <w:bCs/>
          <w:sz w:val="20"/>
          <w:szCs w:val="20"/>
        </w:rPr>
      </w:pPr>
      <w:del w:id="421" w:author="Jiawei Shao" w:date="2022-12-20T17:33:00Z">
        <w:r w:rsidDel="00D375A7">
          <w:rPr>
            <w:rFonts w:ascii="Arial" w:hAnsi="Arial" w:cs="Arial"/>
            <w:b/>
            <w:bCs/>
            <w:sz w:val="20"/>
            <w:szCs w:val="20"/>
          </w:rPr>
          <w:delText>Who May Use, Share o</w:delText>
        </w:r>
        <w:r w:rsidR="000149B6" w:rsidRPr="0047546B" w:rsidDel="00D375A7">
          <w:rPr>
            <w:rFonts w:ascii="Arial" w:hAnsi="Arial" w:cs="Arial"/>
            <w:b/>
            <w:bCs/>
            <w:sz w:val="20"/>
            <w:szCs w:val="20"/>
          </w:rPr>
          <w:delText>r Receive My Information?</w:delText>
        </w:r>
      </w:del>
    </w:p>
    <w:p w14:paraId="6C4FF8BD" w14:textId="1D4DCA9B" w:rsidR="000149B6" w:rsidRPr="0047546B" w:rsidDel="00D375A7" w:rsidRDefault="000149B6" w:rsidP="000149B6">
      <w:pPr>
        <w:contextualSpacing/>
        <w:jc w:val="both"/>
        <w:rPr>
          <w:del w:id="422" w:author="Jiawei Shao" w:date="2022-12-20T17:33:00Z"/>
          <w:rFonts w:ascii="Arial" w:hAnsi="Arial" w:cs="Arial"/>
          <w:b/>
          <w:sz w:val="20"/>
          <w:szCs w:val="20"/>
        </w:rPr>
      </w:pPr>
      <w:del w:id="423" w:author="Jiawei Shao" w:date="2022-12-20T17:33:00Z">
        <w:r w:rsidRPr="0047546B" w:rsidDel="00D375A7">
          <w:rPr>
            <w:rFonts w:ascii="Arial" w:hAnsi="Arial" w:cs="Arial"/>
            <w:b/>
            <w:color w:val="0070C0"/>
            <w:sz w:val="20"/>
            <w:szCs w:val="20"/>
          </w:rPr>
          <w:delText>(Required Text)</w:delText>
        </w:r>
      </w:del>
    </w:p>
    <w:p w14:paraId="53064938" w14:textId="207298FB" w:rsidR="000149B6" w:rsidRPr="0047546B" w:rsidDel="00D375A7" w:rsidRDefault="000149B6" w:rsidP="000149B6">
      <w:pPr>
        <w:contextualSpacing/>
        <w:jc w:val="both"/>
        <w:rPr>
          <w:del w:id="424" w:author="Jiawei Shao" w:date="2022-12-20T17:33:00Z"/>
          <w:rFonts w:ascii="Arial" w:hAnsi="Arial" w:cs="Arial"/>
          <w:sz w:val="20"/>
          <w:szCs w:val="20"/>
        </w:rPr>
      </w:pPr>
      <w:del w:id="425" w:author="Jiawei Shao" w:date="2022-12-20T17:33:00Z">
        <w:r w:rsidRPr="0047546B" w:rsidDel="00D375A7">
          <w:rPr>
            <w:rFonts w:ascii="Arial" w:hAnsi="Arial" w:cs="Arial"/>
            <w:sz w:val="20"/>
            <w:szCs w:val="20"/>
          </w:rPr>
          <w:delText>The research team may use or share your information collected or created for this study with the following people and institutions:</w:delText>
        </w:r>
      </w:del>
    </w:p>
    <w:p w14:paraId="3333CC2D" w14:textId="721C7A71" w:rsidR="000149B6" w:rsidRPr="0047546B" w:rsidDel="00D375A7" w:rsidRDefault="000149B6" w:rsidP="000149B6">
      <w:pPr>
        <w:pStyle w:val="ListParagraph"/>
        <w:numPr>
          <w:ilvl w:val="0"/>
          <w:numId w:val="26"/>
        </w:numPr>
        <w:spacing w:after="0" w:line="240" w:lineRule="auto"/>
        <w:ind w:left="288" w:hanging="288"/>
        <w:jc w:val="both"/>
        <w:rPr>
          <w:del w:id="426" w:author="Jiawei Shao" w:date="2022-12-20T17:33:00Z"/>
          <w:rFonts w:ascii="Arial" w:hAnsi="Arial" w:cs="Arial"/>
          <w:sz w:val="20"/>
          <w:szCs w:val="20"/>
        </w:rPr>
      </w:pPr>
      <w:del w:id="427" w:author="Jiawei Shao" w:date="2022-12-20T17:33:00Z">
        <w:r w:rsidRPr="0047546B" w:rsidDel="00D375A7">
          <w:rPr>
            <w:rFonts w:ascii="Arial" w:hAnsi="Arial" w:cs="Arial"/>
            <w:sz w:val="20"/>
            <w:szCs w:val="20"/>
          </w:rPr>
          <w:delText>Rutgers University Investigators Involved In The Study</w:delText>
        </w:r>
      </w:del>
    </w:p>
    <w:p w14:paraId="652CA43A" w14:textId="081B0C2E" w:rsidR="000149B6" w:rsidRPr="0047546B" w:rsidDel="00D375A7" w:rsidRDefault="000149B6" w:rsidP="000149B6">
      <w:pPr>
        <w:pStyle w:val="ListParagraph"/>
        <w:numPr>
          <w:ilvl w:val="0"/>
          <w:numId w:val="26"/>
        </w:numPr>
        <w:spacing w:after="0" w:line="240" w:lineRule="auto"/>
        <w:ind w:left="288" w:hanging="288"/>
        <w:jc w:val="both"/>
        <w:rPr>
          <w:del w:id="428" w:author="Jiawei Shao" w:date="2022-12-20T17:33:00Z"/>
          <w:rFonts w:ascii="Arial" w:hAnsi="Arial" w:cs="Arial"/>
          <w:sz w:val="20"/>
          <w:szCs w:val="20"/>
        </w:rPr>
      </w:pPr>
      <w:del w:id="429" w:author="Jiawei Shao" w:date="2022-12-20T17:33:00Z">
        <w:r w:rsidRPr="0047546B" w:rsidDel="00D375A7">
          <w:rPr>
            <w:rFonts w:ascii="Arial" w:hAnsi="Arial" w:cs="Arial"/>
            <w:sz w:val="20"/>
            <w:szCs w:val="20"/>
          </w:rPr>
          <w:delText>The Rutgers University Institutional Review Board and Compliance Boards</w:delText>
        </w:r>
      </w:del>
    </w:p>
    <w:p w14:paraId="7CA522A7" w14:textId="2087A1E2" w:rsidR="000149B6" w:rsidDel="00D375A7" w:rsidRDefault="000149B6" w:rsidP="000149B6">
      <w:pPr>
        <w:pStyle w:val="ListParagraph"/>
        <w:numPr>
          <w:ilvl w:val="0"/>
          <w:numId w:val="26"/>
        </w:numPr>
        <w:spacing w:after="0" w:line="240" w:lineRule="auto"/>
        <w:ind w:left="288" w:hanging="288"/>
        <w:jc w:val="both"/>
        <w:rPr>
          <w:del w:id="430" w:author="Jiawei Shao" w:date="2022-12-20T17:33:00Z"/>
          <w:rFonts w:ascii="Arial" w:hAnsi="Arial" w:cs="Arial"/>
          <w:sz w:val="20"/>
          <w:szCs w:val="20"/>
        </w:rPr>
      </w:pPr>
      <w:del w:id="431" w:author="Jiawei Shao" w:date="2022-12-20T17:33:00Z">
        <w:r w:rsidRPr="0047546B" w:rsidDel="00D375A7">
          <w:rPr>
            <w:rFonts w:ascii="Arial" w:hAnsi="Arial" w:cs="Arial"/>
            <w:sz w:val="20"/>
            <w:szCs w:val="20"/>
          </w:rPr>
          <w:delText>The Office for Human Research Protections in the U.S. Dept. of Health and Human Services</w:delText>
        </w:r>
      </w:del>
    </w:p>
    <w:p w14:paraId="662F5BD9" w14:textId="0E5A1733" w:rsidR="000149B6" w:rsidRPr="0047546B" w:rsidDel="00D375A7" w:rsidRDefault="000149B6" w:rsidP="000149B6">
      <w:pPr>
        <w:pStyle w:val="ListParagraph"/>
        <w:spacing w:after="0" w:line="240" w:lineRule="auto"/>
        <w:ind w:left="288"/>
        <w:jc w:val="both"/>
        <w:rPr>
          <w:del w:id="432" w:author="Jiawei Shao" w:date="2022-12-20T17:33:00Z"/>
          <w:rFonts w:ascii="Arial" w:hAnsi="Arial" w:cs="Arial"/>
          <w:sz w:val="20"/>
          <w:szCs w:val="20"/>
        </w:rPr>
      </w:pPr>
    </w:p>
    <w:p w14:paraId="41E38559" w14:textId="4BF83243" w:rsidR="000149B6" w:rsidRPr="00484149" w:rsidDel="00D375A7" w:rsidRDefault="000149B6" w:rsidP="000149B6">
      <w:pPr>
        <w:contextualSpacing/>
        <w:jc w:val="both"/>
        <w:rPr>
          <w:del w:id="433" w:author="Jiawei Shao" w:date="2022-12-20T17:33:00Z"/>
          <w:rFonts w:ascii="Arial" w:hAnsi="Arial" w:cs="Arial"/>
          <w:b/>
          <w:color w:val="0070C0"/>
          <w:sz w:val="20"/>
          <w:szCs w:val="20"/>
        </w:rPr>
      </w:pPr>
      <w:del w:id="434" w:author="Jiawei Shao" w:date="2022-12-20T17:33:00Z">
        <w:r w:rsidRPr="00484149" w:rsidDel="00D375A7">
          <w:rPr>
            <w:rFonts w:ascii="Arial" w:hAnsi="Arial" w:cs="Arial"/>
            <w:b/>
            <w:color w:val="0070C0"/>
            <w:sz w:val="20"/>
            <w:szCs w:val="20"/>
          </w:rPr>
          <w:delText xml:space="preserve">(Additional Items </w:delText>
        </w:r>
        <w:r w:rsidR="00913821" w:rsidRPr="00484149" w:rsidDel="00D375A7">
          <w:rPr>
            <w:rFonts w:ascii="Arial" w:hAnsi="Arial" w:cs="Arial"/>
            <w:b/>
            <w:color w:val="0070C0"/>
            <w:sz w:val="20"/>
            <w:szCs w:val="20"/>
          </w:rPr>
          <w:delText>a</w:delText>
        </w:r>
        <w:r w:rsidRPr="00484149" w:rsidDel="00D375A7">
          <w:rPr>
            <w:rFonts w:ascii="Arial" w:hAnsi="Arial" w:cs="Arial"/>
            <w:b/>
            <w:color w:val="0070C0"/>
            <w:sz w:val="20"/>
            <w:szCs w:val="20"/>
          </w:rPr>
          <w:delText>s Applicable)</w:delText>
        </w:r>
      </w:del>
    </w:p>
    <w:p w14:paraId="507F884A" w14:textId="47D82D9D" w:rsidR="000149B6" w:rsidRPr="00484149" w:rsidDel="00D375A7" w:rsidRDefault="000149B6" w:rsidP="000149B6">
      <w:pPr>
        <w:pStyle w:val="ListParagraph"/>
        <w:numPr>
          <w:ilvl w:val="0"/>
          <w:numId w:val="26"/>
        </w:numPr>
        <w:spacing w:after="0" w:line="240" w:lineRule="auto"/>
        <w:ind w:left="288" w:hanging="288"/>
        <w:jc w:val="both"/>
        <w:rPr>
          <w:del w:id="435" w:author="Jiawei Shao" w:date="2022-12-20T17:33:00Z"/>
          <w:rFonts w:ascii="Arial" w:hAnsi="Arial" w:cs="Arial"/>
          <w:sz w:val="20"/>
          <w:szCs w:val="20"/>
        </w:rPr>
      </w:pPr>
      <w:del w:id="436" w:author="Jiawei Shao" w:date="2022-12-20T17:33:00Z">
        <w:r w:rsidRPr="00484149" w:rsidDel="00D375A7">
          <w:rPr>
            <w:rFonts w:ascii="Arial" w:hAnsi="Arial" w:cs="Arial"/>
            <w:sz w:val="20"/>
            <w:szCs w:val="20"/>
          </w:rPr>
          <w:delText>Hospital Personnel as Necessary For Clinical Care:</w:delText>
        </w:r>
        <w:r w:rsidR="009B77F3" w:rsidRPr="00484149" w:rsidDel="00D375A7">
          <w:rPr>
            <w:rFonts w:ascii="Arial" w:hAnsi="Arial" w:cs="Arial"/>
            <w:color w:val="0070C0"/>
            <w:sz w:val="20"/>
            <w:szCs w:val="20"/>
          </w:rPr>
          <w:delText xml:space="preserve"> (list only hospitals that apply)</w:delText>
        </w:r>
        <w:r w:rsidR="009B77F3" w:rsidRPr="00484149" w:rsidDel="00D375A7">
          <w:rPr>
            <w:rFonts w:ascii="Arial" w:hAnsi="Arial" w:cs="Arial"/>
            <w:sz w:val="20"/>
            <w:szCs w:val="20"/>
          </w:rPr>
          <w:delText>:</w:delText>
        </w:r>
      </w:del>
    </w:p>
    <w:p w14:paraId="479C5A5F" w14:textId="731AF239" w:rsidR="000149B6" w:rsidRPr="0047546B" w:rsidDel="00D375A7" w:rsidRDefault="000149B6" w:rsidP="000149B6">
      <w:pPr>
        <w:pStyle w:val="ListParagraph"/>
        <w:numPr>
          <w:ilvl w:val="1"/>
          <w:numId w:val="26"/>
        </w:numPr>
        <w:spacing w:after="0" w:line="240" w:lineRule="auto"/>
        <w:ind w:left="1080"/>
        <w:jc w:val="both"/>
        <w:rPr>
          <w:del w:id="437" w:author="Jiawei Shao" w:date="2022-12-20T17:33:00Z"/>
          <w:rFonts w:ascii="Arial" w:hAnsi="Arial" w:cs="Arial"/>
          <w:color w:val="0070C0"/>
          <w:sz w:val="20"/>
          <w:szCs w:val="20"/>
        </w:rPr>
      </w:pPr>
      <w:del w:id="438" w:author="Jiawei Shao" w:date="2022-12-20T17:33:00Z">
        <w:r w:rsidRPr="0047546B" w:rsidDel="00D375A7">
          <w:rPr>
            <w:rFonts w:ascii="Arial" w:hAnsi="Arial" w:cs="Arial"/>
            <w:color w:val="0070C0"/>
            <w:sz w:val="20"/>
            <w:szCs w:val="20"/>
          </w:rPr>
          <w:delText>University Hospital</w:delText>
        </w:r>
      </w:del>
    </w:p>
    <w:p w14:paraId="5443C008" w14:textId="7833F63F" w:rsidR="000149B6" w:rsidRPr="0047546B" w:rsidDel="00D375A7" w:rsidRDefault="000149B6" w:rsidP="000149B6">
      <w:pPr>
        <w:pStyle w:val="ListParagraph"/>
        <w:numPr>
          <w:ilvl w:val="1"/>
          <w:numId w:val="26"/>
        </w:numPr>
        <w:spacing w:after="0" w:line="240" w:lineRule="auto"/>
        <w:ind w:left="1080"/>
        <w:jc w:val="both"/>
        <w:rPr>
          <w:del w:id="439" w:author="Jiawei Shao" w:date="2022-12-20T17:33:00Z"/>
          <w:rFonts w:ascii="Arial" w:hAnsi="Arial" w:cs="Arial"/>
          <w:color w:val="0070C0"/>
          <w:sz w:val="20"/>
          <w:szCs w:val="20"/>
        </w:rPr>
      </w:pPr>
      <w:del w:id="440" w:author="Jiawei Shao" w:date="2022-12-20T17:33:00Z">
        <w:r w:rsidRPr="0047546B" w:rsidDel="00D375A7">
          <w:rPr>
            <w:rFonts w:ascii="Arial" w:hAnsi="Arial" w:cs="Arial"/>
            <w:color w:val="0070C0"/>
            <w:sz w:val="20"/>
            <w:szCs w:val="20"/>
          </w:rPr>
          <w:delText>Robert Wood Johnson University Hospital</w:delText>
        </w:r>
      </w:del>
    </w:p>
    <w:p w14:paraId="462AE4B9" w14:textId="0DA3FFE6" w:rsidR="000149B6" w:rsidRPr="0047546B" w:rsidDel="00D375A7" w:rsidRDefault="000149B6" w:rsidP="000149B6">
      <w:pPr>
        <w:pStyle w:val="ListParagraph"/>
        <w:numPr>
          <w:ilvl w:val="1"/>
          <w:numId w:val="26"/>
        </w:numPr>
        <w:spacing w:after="0" w:line="240" w:lineRule="auto"/>
        <w:ind w:left="1080"/>
        <w:jc w:val="both"/>
        <w:rPr>
          <w:del w:id="441" w:author="Jiawei Shao" w:date="2022-12-20T17:33:00Z"/>
          <w:rFonts w:ascii="Arial" w:hAnsi="Arial" w:cs="Arial"/>
          <w:color w:val="0070C0"/>
          <w:sz w:val="20"/>
          <w:szCs w:val="20"/>
        </w:rPr>
      </w:pPr>
      <w:del w:id="442" w:author="Jiawei Shao" w:date="2022-12-20T17:33:00Z">
        <w:r w:rsidRPr="0047546B" w:rsidDel="00D375A7">
          <w:rPr>
            <w:rFonts w:ascii="Arial" w:hAnsi="Arial" w:cs="Arial"/>
            <w:color w:val="0070C0"/>
            <w:sz w:val="20"/>
            <w:szCs w:val="20"/>
          </w:rPr>
          <w:delText xml:space="preserve">Barnabas Health </w:delText>
        </w:r>
      </w:del>
    </w:p>
    <w:p w14:paraId="769563AC" w14:textId="3287F33C" w:rsidR="000149B6" w:rsidRPr="0047546B" w:rsidDel="00D375A7" w:rsidRDefault="000149B6" w:rsidP="000149B6">
      <w:pPr>
        <w:pStyle w:val="ListParagraph"/>
        <w:numPr>
          <w:ilvl w:val="0"/>
          <w:numId w:val="26"/>
        </w:numPr>
        <w:spacing w:after="0" w:line="240" w:lineRule="auto"/>
        <w:ind w:left="288" w:hanging="288"/>
        <w:jc w:val="both"/>
        <w:rPr>
          <w:del w:id="443" w:author="Jiawei Shao" w:date="2022-12-20T17:33:00Z"/>
          <w:rFonts w:ascii="Arial" w:hAnsi="Arial" w:cs="Arial"/>
          <w:iCs/>
          <w:color w:val="0070C0"/>
          <w:sz w:val="20"/>
          <w:szCs w:val="20"/>
        </w:rPr>
      </w:pPr>
      <w:del w:id="444" w:author="Jiawei Shao" w:date="2022-12-20T17:33:00Z">
        <w:r w:rsidRPr="0047546B" w:rsidDel="00D375A7">
          <w:rPr>
            <w:rFonts w:ascii="Arial" w:hAnsi="Arial" w:cs="Arial"/>
            <w:sz w:val="20"/>
            <w:szCs w:val="20"/>
          </w:rPr>
          <w:delText xml:space="preserve">Non-Rutgers Investigators On the Study Team: </w:delText>
        </w:r>
        <w:r w:rsidRPr="0047546B" w:rsidDel="00D375A7">
          <w:rPr>
            <w:rFonts w:ascii="Arial" w:hAnsi="Arial" w:cs="Arial"/>
            <w:iCs/>
            <w:color w:val="0070C0"/>
            <w:sz w:val="20"/>
            <w:szCs w:val="20"/>
          </w:rPr>
          <w:delText>(Insert the affiliation and location of investigators at other institutions or organizations)</w:delText>
        </w:r>
      </w:del>
    </w:p>
    <w:p w14:paraId="5C1DAED9" w14:textId="6B78CCB6" w:rsidR="000149B6" w:rsidRPr="0047546B" w:rsidDel="00D375A7" w:rsidRDefault="000149B6" w:rsidP="000149B6">
      <w:pPr>
        <w:pStyle w:val="ListParagraph"/>
        <w:numPr>
          <w:ilvl w:val="0"/>
          <w:numId w:val="26"/>
        </w:numPr>
        <w:spacing w:after="0" w:line="240" w:lineRule="auto"/>
        <w:ind w:left="288" w:hanging="288"/>
        <w:jc w:val="both"/>
        <w:rPr>
          <w:del w:id="445" w:author="Jiawei Shao" w:date="2022-12-20T17:33:00Z"/>
          <w:rFonts w:ascii="Arial" w:hAnsi="Arial" w:cs="Arial"/>
          <w:color w:val="0070C0"/>
          <w:sz w:val="20"/>
          <w:szCs w:val="20"/>
        </w:rPr>
      </w:pPr>
      <w:del w:id="446" w:author="Jiawei Shao" w:date="2022-12-20T17:33:00Z">
        <w:r w:rsidRPr="0047546B" w:rsidDel="00D375A7">
          <w:rPr>
            <w:rFonts w:ascii="Arial" w:hAnsi="Arial" w:cs="Arial"/>
            <w:sz w:val="20"/>
            <w:szCs w:val="20"/>
          </w:rPr>
          <w:delText>The Food and Drug Administration</w:delText>
        </w:r>
        <w:r w:rsidRPr="0047546B" w:rsidDel="00D375A7">
          <w:rPr>
            <w:rFonts w:ascii="Arial" w:hAnsi="Arial" w:cs="Arial"/>
            <w:iCs/>
            <w:color w:val="0070C0"/>
            <w:sz w:val="20"/>
            <w:szCs w:val="20"/>
          </w:rPr>
          <w:delText>— (For studies involving drugs or biologics, etc.) </w:delText>
        </w:r>
      </w:del>
    </w:p>
    <w:p w14:paraId="79C9B44A" w14:textId="4DECF7E7" w:rsidR="000149B6" w:rsidRPr="0047546B" w:rsidDel="00D375A7" w:rsidRDefault="000149B6" w:rsidP="000149B6">
      <w:pPr>
        <w:pStyle w:val="ListParagraph"/>
        <w:numPr>
          <w:ilvl w:val="0"/>
          <w:numId w:val="26"/>
        </w:numPr>
        <w:spacing w:after="0" w:line="240" w:lineRule="auto"/>
        <w:ind w:left="288" w:hanging="288"/>
        <w:jc w:val="both"/>
        <w:rPr>
          <w:del w:id="447" w:author="Jiawei Shao" w:date="2022-12-20T17:33:00Z"/>
          <w:rFonts w:ascii="Arial" w:hAnsi="Arial" w:cs="Arial"/>
          <w:color w:val="0070C0"/>
          <w:sz w:val="20"/>
          <w:szCs w:val="20"/>
        </w:rPr>
      </w:pPr>
      <w:del w:id="448" w:author="Jiawei Shao" w:date="2022-12-20T17:33:00Z">
        <w:r w:rsidRPr="0047546B" w:rsidDel="00D375A7">
          <w:rPr>
            <w:rFonts w:ascii="Arial" w:hAnsi="Arial" w:cs="Arial"/>
            <w:b/>
            <w:iCs/>
            <w:sz w:val="20"/>
            <w:szCs w:val="20"/>
            <w:u w:val="single"/>
          </w:rPr>
          <w:delText>List every other class of persons or organizations not affiliated with Rutgers University</w:delText>
        </w:r>
        <w:r w:rsidRPr="0047546B" w:rsidDel="00D375A7">
          <w:rPr>
            <w:rFonts w:ascii="Arial" w:hAnsi="Arial" w:cs="Arial"/>
            <w:iCs/>
            <w:sz w:val="20"/>
            <w:szCs w:val="20"/>
          </w:rPr>
          <w:delText xml:space="preserve"> </w:delText>
        </w:r>
        <w:r w:rsidRPr="0047546B" w:rsidDel="00D375A7">
          <w:rPr>
            <w:rFonts w:ascii="Arial" w:hAnsi="Arial" w:cs="Arial"/>
            <w:iCs/>
            <w:color w:val="0070C0"/>
            <w:sz w:val="20"/>
            <w:szCs w:val="20"/>
          </w:rPr>
          <w:delText>to</w:delText>
        </w:r>
        <w:r w:rsidRPr="0047546B" w:rsidDel="00D375A7">
          <w:rPr>
            <w:rFonts w:ascii="Arial" w:hAnsi="Arial" w:cs="Arial"/>
            <w:i/>
            <w:iCs/>
            <w:color w:val="0070C0"/>
            <w:sz w:val="20"/>
            <w:szCs w:val="20"/>
          </w:rPr>
          <w:delText xml:space="preserve"> </w:delText>
        </w:r>
        <w:r w:rsidRPr="0047546B" w:rsidDel="00D375A7">
          <w:rPr>
            <w:rFonts w:ascii="Arial" w:hAnsi="Arial" w:cs="Arial"/>
            <w:iCs/>
            <w:color w:val="0070C0"/>
            <w:sz w:val="20"/>
            <w:szCs w:val="20"/>
          </w:rPr>
          <w:delText>whom the subject’s information might be disclosed (for example, a sponsor of the research, a data safety monitoring board, researchers at other institutions, outside data analysis companies, the National Institutes of Health, etc.)</w:delText>
        </w:r>
      </w:del>
    </w:p>
    <w:p w14:paraId="745891F8" w14:textId="22012923" w:rsidR="00780D69" w:rsidRPr="004D0880" w:rsidDel="00D375A7" w:rsidRDefault="00780D69" w:rsidP="004D0880">
      <w:pPr>
        <w:contextualSpacing/>
        <w:rPr>
          <w:del w:id="449" w:author="Jiawei Shao" w:date="2022-12-20T17:33:00Z"/>
          <w:rFonts w:ascii="Arial" w:hAnsi="Arial" w:cs="Arial"/>
          <w:color w:val="548DD4"/>
          <w:sz w:val="20"/>
          <w:szCs w:val="20"/>
        </w:rPr>
      </w:pPr>
      <w:del w:id="450" w:author="Jiawei Shao" w:date="2022-12-20T17:33:00Z">
        <w:r w:rsidRPr="004D0880" w:rsidDel="00D375A7">
          <w:rPr>
            <w:rFonts w:ascii="Arial" w:hAnsi="Arial" w:cs="Arial"/>
            <w:sz w:val="20"/>
            <w:szCs w:val="20"/>
          </w:rPr>
          <w:delText>Those persons or organizations that receive your information may not be required by Federal privacy laws to protect it and may share your information with others without your permission, if permitted by the laws governing them.</w:delText>
        </w:r>
        <w:r w:rsidRPr="004D0880" w:rsidDel="00D375A7">
          <w:rPr>
            <w:rFonts w:ascii="Arial" w:hAnsi="Arial" w:cs="Arial"/>
            <w:color w:val="548DD4"/>
            <w:sz w:val="20"/>
            <w:szCs w:val="20"/>
          </w:rPr>
          <w:delText xml:space="preserve">  </w:delText>
        </w:r>
      </w:del>
    </w:p>
    <w:p w14:paraId="2BA226A1" w14:textId="2193D6D1" w:rsidR="00780D69" w:rsidRPr="004D0880" w:rsidDel="00D375A7" w:rsidRDefault="00780D69" w:rsidP="004D0880">
      <w:pPr>
        <w:contextualSpacing/>
        <w:rPr>
          <w:del w:id="451" w:author="Jiawei Shao" w:date="2022-12-20T17:33:00Z"/>
          <w:rFonts w:ascii="Arial" w:hAnsi="Arial" w:cs="Arial"/>
          <w:sz w:val="20"/>
          <w:szCs w:val="20"/>
        </w:rPr>
      </w:pPr>
    </w:p>
    <w:p w14:paraId="6C15328B" w14:textId="03281B56" w:rsidR="00780D69" w:rsidRPr="004D0880" w:rsidDel="00D375A7" w:rsidRDefault="00780D69" w:rsidP="004D0880">
      <w:pPr>
        <w:contextualSpacing/>
        <w:rPr>
          <w:del w:id="452" w:author="Jiawei Shao" w:date="2022-12-20T17:33:00Z"/>
          <w:rFonts w:ascii="Arial" w:hAnsi="Arial" w:cs="Arial"/>
          <w:b/>
          <w:sz w:val="20"/>
          <w:szCs w:val="20"/>
        </w:rPr>
      </w:pPr>
      <w:del w:id="453" w:author="Jiawei Shao" w:date="2022-12-20T17:33:00Z">
        <w:r w:rsidRPr="004D0880" w:rsidDel="00D375A7">
          <w:rPr>
            <w:rFonts w:ascii="Arial" w:hAnsi="Arial" w:cs="Arial"/>
            <w:b/>
            <w:sz w:val="20"/>
            <w:szCs w:val="20"/>
          </w:rPr>
          <w:delText xml:space="preserve">Will </w:delText>
        </w:r>
        <w:r w:rsidR="00FD3B01" w:rsidRPr="004D0880" w:rsidDel="00D375A7">
          <w:rPr>
            <w:rFonts w:ascii="Arial" w:hAnsi="Arial" w:cs="Arial"/>
            <w:b/>
            <w:sz w:val="20"/>
            <w:szCs w:val="20"/>
          </w:rPr>
          <w:delText>I</w:delText>
        </w:r>
        <w:r w:rsidRPr="004D0880" w:rsidDel="00D375A7">
          <w:rPr>
            <w:rFonts w:ascii="Arial" w:hAnsi="Arial" w:cs="Arial"/>
            <w:b/>
            <w:sz w:val="20"/>
            <w:szCs w:val="20"/>
          </w:rPr>
          <w:delText xml:space="preserve"> </w:delText>
        </w:r>
        <w:r w:rsidR="00DC57E6" w:rsidRPr="004D0880" w:rsidDel="00D375A7">
          <w:rPr>
            <w:rFonts w:ascii="Arial" w:hAnsi="Arial" w:cs="Arial"/>
            <w:b/>
            <w:sz w:val="20"/>
            <w:szCs w:val="20"/>
          </w:rPr>
          <w:delText>Be Able To Review My Research Record While The Research Is Ongoing?</w:delText>
        </w:r>
      </w:del>
    </w:p>
    <w:p w14:paraId="2E51302C" w14:textId="71F6C90E" w:rsidR="00780D69" w:rsidRPr="004D0880" w:rsidDel="00D375A7" w:rsidRDefault="00780D69" w:rsidP="004D0880">
      <w:pPr>
        <w:contextualSpacing/>
        <w:rPr>
          <w:del w:id="454" w:author="Jiawei Shao" w:date="2022-12-20T17:33:00Z"/>
          <w:rFonts w:ascii="Arial" w:hAnsi="Arial" w:cs="Arial"/>
          <w:sz w:val="20"/>
          <w:szCs w:val="20"/>
        </w:rPr>
      </w:pPr>
      <w:del w:id="455" w:author="Jiawei Shao" w:date="2022-12-20T17:33:00Z">
        <w:r w:rsidRPr="004D0880" w:rsidDel="00D375A7">
          <w:rPr>
            <w:rFonts w:ascii="Arial" w:hAnsi="Arial" w:cs="Arial"/>
            <w:sz w:val="20"/>
            <w:szCs w:val="20"/>
          </w:rPr>
          <w:delText xml:space="preserve">No. We are not able to share information in the research records with you until the study </w:delText>
        </w:r>
        <w:r w:rsidR="0092265F" w:rsidRPr="004D0880" w:rsidDel="00D375A7">
          <w:rPr>
            <w:rFonts w:ascii="Arial" w:hAnsi="Arial" w:cs="Arial"/>
            <w:sz w:val="20"/>
            <w:szCs w:val="20"/>
          </w:rPr>
          <w:delText>is</w:delText>
        </w:r>
        <w:r w:rsidRPr="004D0880" w:rsidDel="00D375A7">
          <w:rPr>
            <w:rFonts w:ascii="Arial" w:hAnsi="Arial" w:cs="Arial"/>
            <w:sz w:val="20"/>
            <w:szCs w:val="20"/>
          </w:rPr>
          <w:delText xml:space="preserve"> over. To ask for this information, please contact the Principal Investigator, the person in charge of this research study.  </w:delText>
        </w:r>
      </w:del>
    </w:p>
    <w:p w14:paraId="17AD93B2" w14:textId="238C0F4E" w:rsidR="00780D69" w:rsidDel="00D375A7" w:rsidRDefault="00780D69" w:rsidP="004D0880">
      <w:pPr>
        <w:contextualSpacing/>
        <w:rPr>
          <w:del w:id="456" w:author="Jiawei Shao" w:date="2022-12-20T17:33:00Z"/>
          <w:rFonts w:ascii="Arial" w:hAnsi="Arial" w:cs="Arial"/>
          <w:sz w:val="20"/>
          <w:szCs w:val="20"/>
        </w:rPr>
      </w:pPr>
    </w:p>
    <w:p w14:paraId="4A065A12" w14:textId="035AE999" w:rsidR="00780D69" w:rsidRPr="004D0880" w:rsidDel="00D375A7" w:rsidRDefault="00780D69" w:rsidP="004D0880">
      <w:pPr>
        <w:contextualSpacing/>
        <w:rPr>
          <w:del w:id="457" w:author="Jiawei Shao" w:date="2022-12-20T17:33:00Z"/>
          <w:rFonts w:ascii="Arial" w:hAnsi="Arial" w:cs="Arial"/>
          <w:b/>
          <w:sz w:val="20"/>
          <w:szCs w:val="20"/>
        </w:rPr>
      </w:pPr>
      <w:del w:id="458" w:author="Jiawei Shao" w:date="2022-12-20T17:33:00Z">
        <w:r w:rsidRPr="004D0880" w:rsidDel="00D375A7">
          <w:rPr>
            <w:rFonts w:ascii="Arial" w:hAnsi="Arial" w:cs="Arial"/>
            <w:b/>
            <w:sz w:val="20"/>
            <w:szCs w:val="20"/>
          </w:rPr>
          <w:delText xml:space="preserve">Do </w:delText>
        </w:r>
        <w:r w:rsidR="00402848" w:rsidRPr="004D0880" w:rsidDel="00D375A7">
          <w:rPr>
            <w:rFonts w:ascii="Arial" w:hAnsi="Arial" w:cs="Arial"/>
            <w:b/>
            <w:sz w:val="20"/>
            <w:szCs w:val="20"/>
          </w:rPr>
          <w:delText>I</w:delText>
        </w:r>
        <w:r w:rsidR="00EF464F" w:rsidRPr="004D0880" w:rsidDel="00D375A7">
          <w:rPr>
            <w:rFonts w:ascii="Arial" w:hAnsi="Arial" w:cs="Arial"/>
            <w:b/>
            <w:sz w:val="20"/>
            <w:szCs w:val="20"/>
          </w:rPr>
          <w:delText xml:space="preserve"> </w:delText>
        </w:r>
        <w:r w:rsidR="00DC57E6" w:rsidRPr="004D0880" w:rsidDel="00D375A7">
          <w:rPr>
            <w:rFonts w:ascii="Arial" w:hAnsi="Arial" w:cs="Arial"/>
            <w:b/>
            <w:sz w:val="20"/>
            <w:szCs w:val="20"/>
          </w:rPr>
          <w:delText>Have To Give My Permission?</w:delText>
        </w:r>
      </w:del>
    </w:p>
    <w:p w14:paraId="494A340F" w14:textId="578A386F" w:rsidR="00780D69" w:rsidRPr="004D0880" w:rsidDel="00D375A7" w:rsidRDefault="00780D69" w:rsidP="004D0880">
      <w:pPr>
        <w:contextualSpacing/>
        <w:rPr>
          <w:del w:id="459" w:author="Jiawei Shao" w:date="2022-12-20T17:33:00Z"/>
          <w:rFonts w:ascii="Arial" w:hAnsi="Arial" w:cs="Arial"/>
          <w:sz w:val="20"/>
          <w:szCs w:val="20"/>
        </w:rPr>
      </w:pPr>
      <w:del w:id="460" w:author="Jiawei Shao" w:date="2022-12-20T17:33:00Z">
        <w:r w:rsidRPr="004D0880" w:rsidDel="00D375A7">
          <w:rPr>
            <w:rFonts w:ascii="Arial" w:hAnsi="Arial" w:cs="Arial"/>
            <w:sz w:val="20"/>
            <w:szCs w:val="20"/>
          </w:rPr>
          <w:delText xml:space="preserve">No. You do not have to permit use of your information. But, if you do not give permission, you cannot take part in this </w:delText>
        </w:r>
        <w:r w:rsidR="00402848" w:rsidRPr="004D0880" w:rsidDel="00D375A7">
          <w:rPr>
            <w:rFonts w:ascii="Arial" w:hAnsi="Arial" w:cs="Arial"/>
            <w:sz w:val="20"/>
            <w:szCs w:val="20"/>
          </w:rPr>
          <w:delText>study</w:delText>
        </w:r>
        <w:r w:rsidRPr="004D0880" w:rsidDel="00D375A7">
          <w:rPr>
            <w:rFonts w:ascii="Arial" w:hAnsi="Arial" w:cs="Arial"/>
            <w:sz w:val="20"/>
            <w:szCs w:val="20"/>
          </w:rPr>
          <w:delText xml:space="preserve">. (Saying no does not stop you from getting medical care or other benefits you are eligible for outside of this study.) </w:delText>
        </w:r>
      </w:del>
    </w:p>
    <w:p w14:paraId="0DE4B5B7" w14:textId="6CA3E399" w:rsidR="00780D69" w:rsidRPr="004D0880" w:rsidDel="00D375A7" w:rsidRDefault="00780D69" w:rsidP="004D0880">
      <w:pPr>
        <w:contextualSpacing/>
        <w:rPr>
          <w:del w:id="461" w:author="Jiawei Shao" w:date="2022-12-20T17:33:00Z"/>
          <w:rFonts w:ascii="Arial" w:hAnsi="Arial" w:cs="Arial"/>
          <w:sz w:val="20"/>
          <w:szCs w:val="20"/>
        </w:rPr>
      </w:pPr>
    </w:p>
    <w:p w14:paraId="76B91469" w14:textId="7C55BB4E" w:rsidR="00780D69" w:rsidRPr="004D0880" w:rsidDel="00D375A7" w:rsidRDefault="00780D69" w:rsidP="004D0880">
      <w:pPr>
        <w:contextualSpacing/>
        <w:rPr>
          <w:del w:id="462" w:author="Jiawei Shao" w:date="2022-12-20T17:33:00Z"/>
          <w:rFonts w:ascii="Arial" w:hAnsi="Arial" w:cs="Arial"/>
          <w:b/>
          <w:sz w:val="20"/>
          <w:szCs w:val="20"/>
        </w:rPr>
      </w:pPr>
      <w:del w:id="463" w:author="Jiawei Shao" w:date="2022-12-20T17:33:00Z">
        <w:r w:rsidRPr="004D0880" w:rsidDel="00D375A7">
          <w:rPr>
            <w:rFonts w:ascii="Arial" w:hAnsi="Arial" w:cs="Arial"/>
            <w:b/>
            <w:sz w:val="20"/>
            <w:szCs w:val="20"/>
          </w:rPr>
          <w:delText xml:space="preserve">If </w:delText>
        </w:r>
        <w:r w:rsidR="00402848" w:rsidRPr="004D0880" w:rsidDel="00D375A7">
          <w:rPr>
            <w:rFonts w:ascii="Arial" w:hAnsi="Arial" w:cs="Arial"/>
            <w:b/>
            <w:sz w:val="20"/>
            <w:szCs w:val="20"/>
          </w:rPr>
          <w:delText xml:space="preserve">I </w:delText>
        </w:r>
        <w:r w:rsidR="00DC57E6" w:rsidRPr="004D0880" w:rsidDel="00D375A7">
          <w:rPr>
            <w:rFonts w:ascii="Arial" w:hAnsi="Arial" w:cs="Arial"/>
            <w:b/>
            <w:sz w:val="20"/>
            <w:szCs w:val="20"/>
          </w:rPr>
          <w:delText xml:space="preserve">Say Yes Now, Can </w:delText>
        </w:r>
        <w:r w:rsidR="00402848" w:rsidRPr="004D0880" w:rsidDel="00D375A7">
          <w:rPr>
            <w:rFonts w:ascii="Arial" w:hAnsi="Arial" w:cs="Arial"/>
            <w:b/>
            <w:sz w:val="20"/>
            <w:szCs w:val="20"/>
          </w:rPr>
          <w:delText>I</w:delText>
        </w:r>
        <w:r w:rsidRPr="004D0880" w:rsidDel="00D375A7">
          <w:rPr>
            <w:rFonts w:ascii="Arial" w:hAnsi="Arial" w:cs="Arial"/>
            <w:b/>
            <w:sz w:val="20"/>
            <w:szCs w:val="20"/>
          </w:rPr>
          <w:delText xml:space="preserve"> </w:delText>
        </w:r>
        <w:r w:rsidR="00DC57E6" w:rsidRPr="004D0880" w:rsidDel="00D375A7">
          <w:rPr>
            <w:rFonts w:ascii="Arial" w:hAnsi="Arial" w:cs="Arial"/>
            <w:b/>
            <w:sz w:val="20"/>
            <w:szCs w:val="20"/>
          </w:rPr>
          <w:delText>Change My Mind And Take Away My Permission Later?</w:delText>
        </w:r>
      </w:del>
    </w:p>
    <w:p w14:paraId="45FDB2D9" w14:textId="38D296A1" w:rsidR="00780D69" w:rsidRPr="004D0880" w:rsidDel="00D375A7" w:rsidRDefault="00780D69" w:rsidP="00554CDD">
      <w:pPr>
        <w:contextualSpacing/>
        <w:rPr>
          <w:del w:id="464" w:author="Jiawei Shao" w:date="2022-12-20T17:33:00Z"/>
          <w:rFonts w:ascii="Arial" w:hAnsi="Arial" w:cs="Arial"/>
          <w:color w:val="0070C0"/>
          <w:sz w:val="20"/>
          <w:szCs w:val="20"/>
        </w:rPr>
      </w:pPr>
      <w:del w:id="465" w:author="Jiawei Shao" w:date="2022-12-20T17:33:00Z">
        <w:r w:rsidRPr="004D0880" w:rsidDel="00D375A7">
          <w:rPr>
            <w:rFonts w:ascii="Arial" w:hAnsi="Arial" w:cs="Arial"/>
            <w:sz w:val="20"/>
            <w:szCs w:val="20"/>
          </w:rPr>
          <w:delText xml:space="preserve">Yes. You may change your mind and not allow the continued use of your information (and to stop taking part in the study) at any time. If you take away permission, your information will no longer be used or shared in the study, but we will not be able to take back information that has already been used or shared with others. If you say yes now but change your mind later for use of your information in the research, you must write to the researcher and tell </w:delText>
        </w:r>
        <w:r w:rsidR="00CF0933" w:rsidDel="00D375A7">
          <w:rPr>
            <w:rFonts w:ascii="Arial" w:hAnsi="Arial" w:cs="Arial"/>
            <w:sz w:val="20"/>
            <w:szCs w:val="20"/>
          </w:rPr>
          <w:delText>them</w:delText>
        </w:r>
        <w:r w:rsidRPr="004D0880" w:rsidDel="00D375A7">
          <w:rPr>
            <w:rFonts w:ascii="Arial" w:hAnsi="Arial" w:cs="Arial"/>
            <w:sz w:val="20"/>
            <w:szCs w:val="20"/>
          </w:rPr>
          <w:delText xml:space="preserve"> of your decision: </w:delText>
        </w:r>
        <w:r w:rsidRPr="004D0880" w:rsidDel="00D375A7">
          <w:rPr>
            <w:rFonts w:ascii="Arial" w:hAnsi="Arial" w:cs="Arial"/>
            <w:color w:val="0070C0"/>
            <w:sz w:val="20"/>
            <w:szCs w:val="20"/>
          </w:rPr>
          <w:delText>(insert the investigator’s name and address here)</w:delText>
        </w:r>
        <w:r w:rsidR="00DC57E6" w:rsidDel="00D375A7">
          <w:rPr>
            <w:rFonts w:ascii="Arial" w:hAnsi="Arial" w:cs="Arial"/>
            <w:color w:val="0070C0"/>
            <w:sz w:val="20"/>
            <w:szCs w:val="20"/>
          </w:rPr>
          <w:delText>.</w:delText>
        </w:r>
      </w:del>
    </w:p>
    <w:p w14:paraId="66204FF1" w14:textId="01E95F75" w:rsidR="00780D69" w:rsidRPr="004D0880" w:rsidDel="00D375A7" w:rsidRDefault="00780D69" w:rsidP="004D0880">
      <w:pPr>
        <w:contextualSpacing/>
        <w:rPr>
          <w:del w:id="466" w:author="Jiawei Shao" w:date="2022-12-20T17:33:00Z"/>
          <w:rFonts w:ascii="Arial" w:hAnsi="Arial" w:cs="Arial"/>
          <w:color w:val="548DD4"/>
          <w:sz w:val="20"/>
          <w:szCs w:val="20"/>
        </w:rPr>
      </w:pPr>
    </w:p>
    <w:p w14:paraId="4793A3A5" w14:textId="1C0248EE" w:rsidR="00780D69" w:rsidRPr="004D0880" w:rsidDel="00D375A7" w:rsidRDefault="00780D69" w:rsidP="004D0880">
      <w:pPr>
        <w:contextualSpacing/>
        <w:rPr>
          <w:del w:id="467" w:author="Jiawei Shao" w:date="2022-12-20T17:33:00Z"/>
          <w:rFonts w:ascii="Arial" w:hAnsi="Arial" w:cs="Arial"/>
          <w:b/>
          <w:sz w:val="20"/>
          <w:szCs w:val="20"/>
        </w:rPr>
      </w:pPr>
      <w:del w:id="468" w:author="Jiawei Shao" w:date="2022-12-20T17:33:00Z">
        <w:r w:rsidRPr="004D0880" w:rsidDel="00D375A7">
          <w:rPr>
            <w:rFonts w:ascii="Arial" w:hAnsi="Arial" w:cs="Arial"/>
            <w:b/>
            <w:sz w:val="20"/>
            <w:szCs w:val="20"/>
          </w:rPr>
          <w:delText xml:space="preserve">How </w:delText>
        </w:r>
        <w:r w:rsidR="00DC57E6" w:rsidRPr="004D0880" w:rsidDel="00D375A7">
          <w:rPr>
            <w:rFonts w:ascii="Arial" w:hAnsi="Arial" w:cs="Arial"/>
            <w:b/>
            <w:sz w:val="20"/>
            <w:szCs w:val="20"/>
          </w:rPr>
          <w:delText>Long Will My Permission Last?</w:delText>
        </w:r>
      </w:del>
    </w:p>
    <w:p w14:paraId="5B699879" w14:textId="664E2FE8" w:rsidR="00DC57E6" w:rsidDel="00D375A7" w:rsidRDefault="00780D69" w:rsidP="004D0880">
      <w:pPr>
        <w:contextualSpacing/>
        <w:rPr>
          <w:del w:id="469" w:author="Jiawei Shao" w:date="2022-12-20T17:33:00Z"/>
          <w:rFonts w:ascii="Arial" w:hAnsi="Arial" w:cs="Arial"/>
          <w:color w:val="00B050"/>
          <w:sz w:val="20"/>
          <w:szCs w:val="20"/>
        </w:rPr>
      </w:pPr>
      <w:del w:id="470" w:author="Jiawei Shao" w:date="2022-12-20T17:33:00Z">
        <w:r w:rsidRPr="004D0880" w:rsidDel="00D375A7">
          <w:rPr>
            <w:rFonts w:ascii="Arial" w:hAnsi="Arial" w:cs="Arial"/>
            <w:sz w:val="20"/>
            <w:szCs w:val="20"/>
          </w:rPr>
          <w:delText xml:space="preserve">Your permission for the use and sharing of your health information will last until </w:delText>
        </w:r>
        <w:r w:rsidRPr="004D0880" w:rsidDel="00D375A7">
          <w:rPr>
            <w:rFonts w:ascii="Arial" w:hAnsi="Arial" w:cs="Arial"/>
            <w:color w:val="0070C0"/>
            <w:sz w:val="20"/>
            <w:szCs w:val="20"/>
          </w:rPr>
          <w:delText>(List a specific date or event on which the subject’s permission for their health records will expire, e.g., “December 31, 20</w:delText>
        </w:r>
        <w:r w:rsidR="00EF464F" w:rsidRPr="004D0880" w:rsidDel="00D375A7">
          <w:rPr>
            <w:rFonts w:ascii="Arial" w:hAnsi="Arial" w:cs="Arial"/>
            <w:color w:val="0070C0"/>
            <w:sz w:val="20"/>
            <w:szCs w:val="20"/>
          </w:rPr>
          <w:delText>2</w:delText>
        </w:r>
        <w:r w:rsidR="004C4C03" w:rsidDel="00D375A7">
          <w:rPr>
            <w:rFonts w:ascii="Arial" w:hAnsi="Arial" w:cs="Arial"/>
            <w:color w:val="0070C0"/>
            <w:sz w:val="20"/>
            <w:szCs w:val="20"/>
          </w:rPr>
          <w:delText>3</w:delText>
        </w:r>
        <w:r w:rsidRPr="004D0880" w:rsidDel="00D375A7">
          <w:rPr>
            <w:rFonts w:ascii="Arial" w:hAnsi="Arial" w:cs="Arial"/>
            <w:color w:val="0070C0"/>
            <w:sz w:val="20"/>
            <w:szCs w:val="20"/>
          </w:rPr>
          <w:delText>” or “end of the research study”. If a subject’s permission will never end, or you don’t know an end-date, say so. Consider using the following sentence:</w:delText>
        </w:r>
        <w:r w:rsidRPr="004D0880" w:rsidDel="00D375A7">
          <w:rPr>
            <w:rFonts w:ascii="Arial" w:hAnsi="Arial" w:cs="Arial"/>
            <w:color w:val="548DD4"/>
            <w:sz w:val="20"/>
            <w:szCs w:val="20"/>
          </w:rPr>
          <w:delText xml:space="preserve"> </w:delText>
        </w:r>
        <w:r w:rsidRPr="004D0880" w:rsidDel="00D375A7">
          <w:rPr>
            <w:rFonts w:ascii="Arial" w:hAnsi="Arial" w:cs="Arial"/>
            <w:color w:val="00B050"/>
            <w:sz w:val="20"/>
            <w:szCs w:val="20"/>
          </w:rPr>
          <w:delText>“There is no set date when your permission will end. Your health information may be studied for many years.”</w:delText>
        </w:r>
      </w:del>
    </w:p>
    <w:p w14:paraId="2F0F3F23" w14:textId="553F7068" w:rsidR="00F90454" w:rsidRPr="004D0880" w:rsidRDefault="00F90454" w:rsidP="004D0880">
      <w:pPr>
        <w:pBdr>
          <w:bottom w:val="single" w:sz="12" w:space="1" w:color="auto"/>
        </w:pBdr>
        <w:contextualSpacing/>
        <w:rPr>
          <w:rFonts w:ascii="Arial" w:hAnsi="Arial" w:cs="Arial"/>
          <w:sz w:val="20"/>
          <w:szCs w:val="20"/>
        </w:rPr>
      </w:pPr>
    </w:p>
    <w:p w14:paraId="50CEFD7D" w14:textId="0BBF7735" w:rsidR="00F11D41" w:rsidRDefault="00F11D41" w:rsidP="004D0880">
      <w:pPr>
        <w:tabs>
          <w:tab w:val="left" w:pos="0"/>
          <w:tab w:val="left" w:pos="1080"/>
          <w:tab w:val="left" w:pos="2940"/>
          <w:tab w:val="left" w:pos="4860"/>
        </w:tabs>
        <w:contextualSpacing/>
        <w:rPr>
          <w:rFonts w:ascii="Arial" w:hAnsi="Arial" w:cs="Arial"/>
          <w:b/>
          <w:sz w:val="20"/>
          <w:szCs w:val="20"/>
        </w:rPr>
      </w:pPr>
    </w:p>
    <w:tbl>
      <w:tblPr>
        <w:tblStyle w:val="TableGrid"/>
        <w:tblW w:w="0" w:type="auto"/>
        <w:tblLook w:val="04A0" w:firstRow="1" w:lastRow="0" w:firstColumn="1" w:lastColumn="0" w:noHBand="0" w:noVBand="1"/>
      </w:tblPr>
      <w:tblGrid>
        <w:gridCol w:w="9350"/>
      </w:tblGrid>
      <w:tr w:rsidR="00F11D41" w14:paraId="4E5E07FB" w14:textId="77777777" w:rsidTr="00F11D41">
        <w:tc>
          <w:tcPr>
            <w:tcW w:w="9350" w:type="dxa"/>
          </w:tcPr>
          <w:p w14:paraId="2B0D2F3A" w14:textId="77777777" w:rsidR="00F11D41" w:rsidRPr="00F11D41" w:rsidRDefault="00F11D41" w:rsidP="00F11D41">
            <w:pPr>
              <w:tabs>
                <w:tab w:val="left" w:pos="2940"/>
              </w:tabs>
              <w:jc w:val="center"/>
              <w:rPr>
                <w:rFonts w:ascii="Arial" w:hAnsi="Arial" w:cs="Arial"/>
                <w:sz w:val="32"/>
                <w:szCs w:val="20"/>
              </w:rPr>
            </w:pPr>
            <w:r w:rsidRPr="00F11D41">
              <w:rPr>
                <w:rFonts w:ascii="Arial" w:hAnsi="Arial" w:cs="Arial"/>
                <w:b/>
                <w:sz w:val="32"/>
                <w:szCs w:val="20"/>
              </w:rPr>
              <w:t>AGREEMENT TO PARTICIPATE</w:t>
            </w:r>
          </w:p>
          <w:p w14:paraId="33D98BA1"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BCE64DF" w14:textId="77777777" w:rsidR="00F11D41" w:rsidRPr="00F11D41" w:rsidRDefault="00F11D41" w:rsidP="00F11D41">
            <w:pPr>
              <w:tabs>
                <w:tab w:val="left" w:pos="0"/>
                <w:tab w:val="left" w:pos="1440"/>
                <w:tab w:val="left" w:pos="2940"/>
                <w:tab w:val="left" w:pos="4860"/>
              </w:tabs>
              <w:rPr>
                <w:rFonts w:ascii="Arial" w:hAnsi="Arial" w:cs="Arial"/>
                <w:b/>
                <w:sz w:val="20"/>
                <w:szCs w:val="20"/>
                <w:u w:val="single"/>
              </w:rPr>
            </w:pPr>
            <w:r w:rsidRPr="00F11D41">
              <w:rPr>
                <w:rFonts w:ascii="Arial" w:hAnsi="Arial" w:cs="Arial"/>
                <w:b/>
                <w:sz w:val="20"/>
                <w:szCs w:val="20"/>
                <w:u w:val="single"/>
              </w:rPr>
              <w:t>Subject Consent:</w:t>
            </w:r>
          </w:p>
          <w:p w14:paraId="7800A07E"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4B19E7AD"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I have read this entire consent form, or it has been read to me, and I believe that I understand what has been discussed.  All of my questions about this form and this study have been answered.  I agree to take part in this study.</w:t>
            </w:r>
          </w:p>
          <w:p w14:paraId="3BD9B2E3"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29B07C8B"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Subject Name</w:t>
            </w:r>
            <w:r>
              <w:rPr>
                <w:rFonts w:ascii="Arial" w:hAnsi="Arial" w:cs="Arial"/>
                <w:sz w:val="20"/>
                <w:szCs w:val="20"/>
              </w:rPr>
              <w:t xml:space="preserve"> (Print)</w:t>
            </w:r>
            <w:r w:rsidRPr="00DC57E6">
              <w:rPr>
                <w:rFonts w:ascii="Arial" w:hAnsi="Arial" w:cs="Arial"/>
                <w:sz w:val="20"/>
                <w:szCs w:val="20"/>
              </w:rPr>
              <w:t>:</w:t>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72A69E4F"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7D143747" w14:textId="77777777" w:rsidR="00F11D41" w:rsidRDefault="00F11D41" w:rsidP="00F11D41">
            <w:pPr>
              <w:tabs>
                <w:tab w:val="left" w:pos="0"/>
                <w:tab w:val="left" w:pos="1440"/>
                <w:tab w:val="left" w:pos="2940"/>
                <w:tab w:val="left" w:pos="4860"/>
              </w:tabs>
              <w:rPr>
                <w:rFonts w:ascii="Arial" w:hAnsi="Arial" w:cs="Arial"/>
                <w:sz w:val="20"/>
                <w:szCs w:val="20"/>
                <w:u w:val="single"/>
              </w:rPr>
            </w:pPr>
            <w:r w:rsidRPr="00DC57E6">
              <w:rPr>
                <w:rFonts w:ascii="Arial" w:hAnsi="Arial" w:cs="Arial"/>
                <w:sz w:val="20"/>
                <w:szCs w:val="20"/>
              </w:rPr>
              <w:t>Subject 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0B99A54B" w14:textId="77777777" w:rsidR="00F11D41" w:rsidRPr="00DC57E6" w:rsidRDefault="00F11D41" w:rsidP="00F11D41">
            <w:pPr>
              <w:tabs>
                <w:tab w:val="left" w:pos="0"/>
                <w:tab w:val="left" w:pos="1440"/>
                <w:tab w:val="left" w:pos="2940"/>
                <w:tab w:val="left" w:pos="4860"/>
              </w:tabs>
              <w:rPr>
                <w:rFonts w:ascii="Arial" w:hAnsi="Arial" w:cs="Arial"/>
                <w:b/>
                <w:sz w:val="20"/>
                <w:szCs w:val="20"/>
              </w:rPr>
            </w:pPr>
          </w:p>
          <w:p w14:paraId="2066E386" w14:textId="77777777" w:rsidR="00F11D41" w:rsidRPr="00F11D41" w:rsidRDefault="00F11D41" w:rsidP="00F11D41">
            <w:pPr>
              <w:tabs>
                <w:tab w:val="left" w:pos="0"/>
                <w:tab w:val="left" w:pos="1440"/>
                <w:tab w:val="left" w:pos="2940"/>
                <w:tab w:val="left" w:pos="4860"/>
              </w:tabs>
              <w:rPr>
                <w:rFonts w:ascii="Arial" w:hAnsi="Arial" w:cs="Arial"/>
                <w:sz w:val="20"/>
                <w:szCs w:val="20"/>
                <w:u w:val="single"/>
              </w:rPr>
            </w:pPr>
            <w:r w:rsidRPr="00F11D41">
              <w:rPr>
                <w:rFonts w:ascii="Arial" w:hAnsi="Arial" w:cs="Arial"/>
                <w:b/>
                <w:sz w:val="20"/>
                <w:szCs w:val="20"/>
                <w:u w:val="single"/>
              </w:rPr>
              <w:t>Signature of Investigator/Individual Obtaining Consent:</w:t>
            </w:r>
          </w:p>
          <w:p w14:paraId="263344C7"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17E24982"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To the best of my ability, I have explained and discussed all the important details about the study including all of the information contained in this consent form.  </w:t>
            </w:r>
          </w:p>
          <w:p w14:paraId="5F2AB114"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03D83698" w14:textId="77777777" w:rsidR="00F11D41" w:rsidRPr="00DC57E6" w:rsidRDefault="00F11D41" w:rsidP="00F11D41">
            <w:pPr>
              <w:tabs>
                <w:tab w:val="left" w:pos="0"/>
                <w:tab w:val="left" w:pos="1440"/>
                <w:tab w:val="left" w:pos="2940"/>
                <w:tab w:val="left" w:pos="4860"/>
              </w:tabs>
              <w:rPr>
                <w:rFonts w:ascii="Arial" w:hAnsi="Arial" w:cs="Arial"/>
                <w:sz w:val="20"/>
                <w:szCs w:val="20"/>
              </w:rPr>
            </w:pPr>
            <w:r w:rsidRPr="00DC57E6">
              <w:rPr>
                <w:rFonts w:ascii="Arial" w:hAnsi="Arial" w:cs="Arial"/>
                <w:sz w:val="20"/>
                <w:szCs w:val="20"/>
              </w:rPr>
              <w:t xml:space="preserve">Investigator/Person Obtaining Consent </w:t>
            </w:r>
            <w:r>
              <w:rPr>
                <w:rFonts w:ascii="Arial" w:hAnsi="Arial" w:cs="Arial"/>
                <w:sz w:val="20"/>
                <w:szCs w:val="20"/>
              </w:rPr>
              <w:t xml:space="preserve">Name </w:t>
            </w:r>
            <w:r w:rsidRPr="00DC57E6">
              <w:rPr>
                <w:rFonts w:ascii="Arial" w:hAnsi="Arial" w:cs="Arial"/>
                <w:sz w:val="20"/>
                <w:szCs w:val="20"/>
              </w:rPr>
              <w:t>(Print):</w:t>
            </w:r>
            <w:r>
              <w:rPr>
                <w:rFonts w:ascii="Arial" w:hAnsi="Arial" w:cs="Arial"/>
                <w:sz w:val="20"/>
                <w:szCs w:val="20"/>
                <w:u w:val="single"/>
              </w:rPr>
              <w:tab/>
            </w:r>
            <w:r>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p>
          <w:p w14:paraId="18B30F08" w14:textId="77777777" w:rsidR="00F11D41" w:rsidRPr="00DC57E6" w:rsidRDefault="00F11D41" w:rsidP="00F11D41">
            <w:pPr>
              <w:tabs>
                <w:tab w:val="left" w:pos="0"/>
                <w:tab w:val="left" w:pos="1440"/>
                <w:tab w:val="left" w:pos="2940"/>
                <w:tab w:val="left" w:pos="4860"/>
              </w:tabs>
              <w:rPr>
                <w:rFonts w:ascii="Arial" w:hAnsi="Arial" w:cs="Arial"/>
                <w:sz w:val="20"/>
                <w:szCs w:val="20"/>
              </w:rPr>
            </w:pPr>
          </w:p>
          <w:p w14:paraId="39FD882D" w14:textId="499DB538" w:rsidR="00F11D41" w:rsidRPr="00F11D41" w:rsidRDefault="00F11D41" w:rsidP="004D0880">
            <w:pPr>
              <w:tabs>
                <w:tab w:val="left" w:pos="0"/>
                <w:tab w:val="left" w:pos="1080"/>
                <w:tab w:val="left" w:pos="2940"/>
                <w:tab w:val="left" w:pos="4860"/>
              </w:tabs>
              <w:rPr>
                <w:rFonts w:ascii="Arial" w:hAnsi="Arial" w:cs="Arial"/>
                <w:sz w:val="20"/>
                <w:szCs w:val="20"/>
                <w:u w:val="single"/>
              </w:rPr>
            </w:pPr>
            <w:r w:rsidRPr="00DC57E6">
              <w:rPr>
                <w:rFonts w:ascii="Arial" w:hAnsi="Arial" w:cs="Arial"/>
                <w:sz w:val="20"/>
                <w:szCs w:val="20"/>
              </w:rPr>
              <w:t>Signature:</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 xml:space="preserve"> Date: </w:t>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u w:val="single"/>
              </w:rPr>
              <w:tab/>
            </w:r>
            <w:r w:rsidRPr="00DC57E6">
              <w:rPr>
                <w:rFonts w:ascii="Arial" w:hAnsi="Arial" w:cs="Arial"/>
                <w:sz w:val="20"/>
                <w:szCs w:val="20"/>
              </w:rPr>
              <w:tab/>
            </w:r>
          </w:p>
        </w:tc>
      </w:tr>
    </w:tbl>
    <w:p w14:paraId="706B2107" w14:textId="0644ABA5" w:rsidR="00F11D41" w:rsidRPr="00F11D41" w:rsidRDefault="00F11D41" w:rsidP="00F11D41">
      <w:pPr>
        <w:tabs>
          <w:tab w:val="left" w:pos="2940"/>
        </w:tabs>
        <w:contextualSpacing/>
        <w:rPr>
          <w:rFonts w:ascii="Arial" w:hAnsi="Arial" w:cs="Arial"/>
          <w:sz w:val="20"/>
          <w:szCs w:val="20"/>
          <w:u w:val="single"/>
        </w:rPr>
      </w:pPr>
    </w:p>
    <w:p w14:paraId="2A485162" w14:textId="51AFCFFD" w:rsidR="0B895320" w:rsidDel="00D375A7" w:rsidRDefault="0B895320">
      <w:pPr>
        <w:rPr>
          <w:del w:id="471" w:author="Jiawei Shao" w:date="2022-12-20T17:32:00Z"/>
        </w:rPr>
      </w:pPr>
      <w:del w:id="472" w:author="Jiawei Shao" w:date="2022-12-20T17:32:00Z">
        <w:r w:rsidRPr="2A3CB6FD" w:rsidDel="00D375A7">
          <w:rPr>
            <w:rFonts w:ascii="Arial" w:eastAsia="Arial" w:hAnsi="Arial" w:cs="Arial"/>
            <w:b/>
            <w:bCs/>
            <w:color w:val="0070C0"/>
            <w:sz w:val="20"/>
            <w:szCs w:val="20"/>
          </w:rPr>
          <w:delText>FOR NON-ENGLISH-SPEAKING SUBJECTS:</w:delText>
        </w:r>
      </w:del>
    </w:p>
    <w:p w14:paraId="05E11BD0" w14:textId="4F88633B" w:rsidR="0B895320" w:rsidDel="00D375A7" w:rsidRDefault="0B895320">
      <w:pPr>
        <w:rPr>
          <w:del w:id="473" w:author="Jiawei Shao" w:date="2022-12-20T17:32:00Z"/>
        </w:rPr>
      </w:pPr>
      <w:del w:id="474" w:author="Jiawei Shao" w:date="2022-12-20T17:32:00Z">
        <w:r w:rsidRPr="2A3CB6FD" w:rsidDel="00D375A7">
          <w:rPr>
            <w:rFonts w:ascii="Arial" w:eastAsia="Arial" w:hAnsi="Arial" w:cs="Arial"/>
            <w:color w:val="0070C0"/>
            <w:sz w:val="20"/>
            <w:szCs w:val="20"/>
          </w:rPr>
          <w:delText>Translation of the consent form (verbal or written) must have prior approval by the IRB.  For more information, go to HSPP GUIDANCE Non-English-Speaking Subjects. See also HSPP Toolkit Forms &amp; Templates Special Consent Considerations.</w:delText>
        </w:r>
      </w:del>
    </w:p>
    <w:p w14:paraId="1DE5FBAA" w14:textId="2C933E46" w:rsidR="0B895320" w:rsidDel="00D375A7" w:rsidRDefault="0B895320">
      <w:pPr>
        <w:rPr>
          <w:del w:id="475" w:author="Jiawei Shao" w:date="2022-12-20T17:32:00Z"/>
        </w:rPr>
      </w:pPr>
      <w:del w:id="476" w:author="Jiawei Shao" w:date="2022-12-20T17:32:00Z">
        <w:r w:rsidRPr="2A3CB6FD" w:rsidDel="00D375A7">
          <w:rPr>
            <w:rFonts w:ascii="Arial" w:eastAsia="Arial" w:hAnsi="Arial" w:cs="Arial"/>
            <w:color w:val="0070C0"/>
            <w:sz w:val="20"/>
            <w:szCs w:val="20"/>
          </w:rPr>
          <w:delText xml:space="preserve"> </w:delText>
        </w:r>
      </w:del>
    </w:p>
    <w:p w14:paraId="2FEE1E11" w14:textId="5C345BE6" w:rsidR="0B895320" w:rsidDel="00D375A7" w:rsidRDefault="0B895320">
      <w:pPr>
        <w:rPr>
          <w:del w:id="477" w:author="Jiawei Shao" w:date="2022-12-20T17:32:00Z"/>
        </w:rPr>
      </w:pPr>
      <w:del w:id="478" w:author="Jiawei Shao" w:date="2022-12-20T17:32:00Z">
        <w:r w:rsidRPr="2A3CB6FD" w:rsidDel="00D375A7">
          <w:rPr>
            <w:rFonts w:ascii="Arial" w:eastAsia="Arial" w:hAnsi="Arial" w:cs="Arial"/>
            <w:b/>
            <w:bCs/>
            <w:color w:val="0070C0"/>
            <w:sz w:val="20"/>
            <w:szCs w:val="20"/>
          </w:rPr>
          <w:delText>SURROGATE OR LEGALLY AUTHORIZED REPRESENTATIVE CONSENT:</w:delText>
        </w:r>
      </w:del>
    </w:p>
    <w:p w14:paraId="4C405383" w14:textId="3EA574BD" w:rsidR="0B895320" w:rsidDel="00D375A7" w:rsidRDefault="0B895320">
      <w:pPr>
        <w:rPr>
          <w:del w:id="479" w:author="Jiawei Shao" w:date="2022-12-20T17:32:00Z"/>
        </w:rPr>
      </w:pPr>
      <w:del w:id="480" w:author="Jiawei Shao" w:date="2022-12-20T17:32:00Z">
        <w:r w:rsidRPr="2A3CB6FD" w:rsidDel="00D375A7">
          <w:rPr>
            <w:rFonts w:ascii="Arial" w:eastAsia="Arial" w:hAnsi="Arial" w:cs="Arial"/>
            <w:color w:val="0070C0"/>
            <w:sz w:val="20"/>
            <w:szCs w:val="20"/>
          </w:rPr>
          <w:delText xml:space="preserve">Use of a surrogate or legally authorized representative to consent for an adult research subject must have prior approval by the IRB.  For more information, go to HSPP GUIDANCE Surrogate Consent Process. </w:delText>
        </w:r>
      </w:del>
    </w:p>
    <w:p w14:paraId="7B92C63E" w14:textId="76A7E180" w:rsidR="0B895320" w:rsidDel="00D375A7" w:rsidRDefault="0B895320">
      <w:pPr>
        <w:rPr>
          <w:del w:id="481" w:author="Jiawei Shao" w:date="2022-12-20T17:32:00Z"/>
        </w:rPr>
      </w:pPr>
      <w:del w:id="482" w:author="Jiawei Shao" w:date="2022-12-20T17:32:00Z">
        <w:r w:rsidRPr="2A3CB6FD" w:rsidDel="00D375A7">
          <w:rPr>
            <w:rFonts w:ascii="Arial" w:eastAsia="Arial" w:hAnsi="Arial" w:cs="Arial"/>
            <w:color w:val="0070C0"/>
            <w:sz w:val="20"/>
            <w:szCs w:val="20"/>
          </w:rPr>
          <w:delText xml:space="preserve"> </w:delText>
        </w:r>
      </w:del>
    </w:p>
    <w:p w14:paraId="3D43E66D" w14:textId="330CD301" w:rsidR="0B895320" w:rsidDel="00D375A7" w:rsidRDefault="0B895320">
      <w:pPr>
        <w:rPr>
          <w:del w:id="483" w:author="Jiawei Shao" w:date="2022-12-20T17:32:00Z"/>
        </w:rPr>
      </w:pPr>
      <w:del w:id="484" w:author="Jiawei Shao" w:date="2022-12-20T17:32:00Z">
        <w:r w:rsidRPr="2A3CB6FD" w:rsidDel="00D375A7">
          <w:rPr>
            <w:rFonts w:ascii="Arial" w:eastAsia="Arial" w:hAnsi="Arial" w:cs="Arial"/>
            <w:b/>
            <w:bCs/>
            <w:color w:val="0070C0"/>
            <w:sz w:val="20"/>
            <w:szCs w:val="20"/>
          </w:rPr>
          <w:delText>SPECIAL CONSENT CONSIDERATIONS</w:delText>
        </w:r>
      </w:del>
    </w:p>
    <w:p w14:paraId="650E7BA3" w14:textId="19669B95" w:rsidR="0B895320" w:rsidDel="00D375A7" w:rsidRDefault="0B895320">
      <w:pPr>
        <w:rPr>
          <w:del w:id="485" w:author="Jiawei Shao" w:date="2022-12-20T17:32:00Z"/>
        </w:rPr>
      </w:pPr>
      <w:del w:id="486" w:author="Jiawei Shao" w:date="2022-12-20T17:32:00Z">
        <w:r w:rsidRPr="2A3CB6FD" w:rsidDel="00D375A7">
          <w:rPr>
            <w:rFonts w:ascii="Arial" w:eastAsia="Arial" w:hAnsi="Arial" w:cs="Arial"/>
            <w:color w:val="0070C0"/>
            <w:sz w:val="20"/>
            <w:szCs w:val="20"/>
          </w:rPr>
          <w:delText>When research plans to enroll individuals’, who cannot read or write (illiterate or low literacy), who cannot see (blindness or vision-impairment), or who cannot hear (deafness or hearing-impaired), special protections apply, such as the need for an impartial witness to observe the consent conversation, interpretation of the consent conversation (American Sign Language) or translation of the consent/study documents (Braille). For more information, go to HSPP Toolkit Forms &amp; Templates Special Consent Considerations.</w:delText>
        </w:r>
      </w:del>
    </w:p>
    <w:p w14:paraId="0C2CDF86" w14:textId="02255BA1" w:rsidR="0B895320" w:rsidDel="00D375A7" w:rsidRDefault="0B895320">
      <w:pPr>
        <w:rPr>
          <w:del w:id="487" w:author="Jiawei Shao" w:date="2022-12-20T17:32:00Z"/>
        </w:rPr>
      </w:pPr>
      <w:del w:id="488" w:author="Jiawei Shao" w:date="2022-12-20T17:32:00Z">
        <w:r w:rsidRPr="2A3CB6FD" w:rsidDel="00D375A7">
          <w:rPr>
            <w:rFonts w:ascii="Arial" w:eastAsia="Arial" w:hAnsi="Arial" w:cs="Arial"/>
            <w:color w:val="FF0000"/>
            <w:sz w:val="20"/>
            <w:szCs w:val="20"/>
          </w:rPr>
          <w:delText xml:space="preserve"> </w:delText>
        </w:r>
      </w:del>
    </w:p>
    <w:p w14:paraId="7BC906A4" w14:textId="17C6CB24" w:rsidR="0B895320" w:rsidDel="00D375A7" w:rsidRDefault="0B895320">
      <w:pPr>
        <w:rPr>
          <w:del w:id="489" w:author="Jiawei Shao" w:date="2022-12-20T17:32:00Z"/>
        </w:rPr>
      </w:pPr>
      <w:del w:id="490" w:author="Jiawei Shao" w:date="2022-12-20T17:32:00Z">
        <w:r w:rsidRPr="2A3CB6FD" w:rsidDel="00D375A7">
          <w:rPr>
            <w:rFonts w:ascii="Arial" w:eastAsia="Arial" w:hAnsi="Arial" w:cs="Arial"/>
            <w:b/>
            <w:bCs/>
            <w:color w:val="0070C0"/>
            <w:sz w:val="20"/>
            <w:szCs w:val="20"/>
          </w:rPr>
          <w:delText xml:space="preserve">CONSENT ADDENDA: </w:delText>
        </w:r>
      </w:del>
    </w:p>
    <w:p w14:paraId="285325C1" w14:textId="1BA3BAF7" w:rsidR="0B895320" w:rsidDel="00D375A7" w:rsidRDefault="0B895320">
      <w:pPr>
        <w:rPr>
          <w:del w:id="491" w:author="Jiawei Shao" w:date="2022-12-20T17:32:00Z"/>
        </w:rPr>
      </w:pPr>
      <w:del w:id="492" w:author="Jiawei Shao" w:date="2022-12-20T17:32:00Z">
        <w:r w:rsidRPr="2A3CB6FD" w:rsidDel="00D375A7">
          <w:rPr>
            <w:rFonts w:ascii="Arial" w:eastAsia="Arial" w:hAnsi="Arial" w:cs="Arial"/>
            <w:color w:val="0070C0"/>
            <w:sz w:val="20"/>
            <w:szCs w:val="20"/>
          </w:rPr>
          <w:delText>Investigators seeking consent to audio or visually record aspects of the research, take photographs, or store information or biospecimens for future research secondary to a main study will find consent addenda language at HSPP Toolkit Forms &amp; Templates Consent Addenda.</w:delText>
        </w:r>
      </w:del>
    </w:p>
    <w:p w14:paraId="7C524833" w14:textId="734845D5" w:rsidR="004C4C03" w:rsidDel="00D375A7" w:rsidRDefault="004C4C03" w:rsidP="004C4C03">
      <w:pPr>
        <w:tabs>
          <w:tab w:val="left" w:pos="2940"/>
        </w:tabs>
        <w:rPr>
          <w:del w:id="493" w:author="Jiawei Shao" w:date="2022-12-20T17:32:00Z"/>
          <w:rFonts w:ascii="Arial" w:hAnsi="Arial" w:cs="Arial"/>
          <w:b/>
          <w:color w:val="0070C0"/>
          <w:sz w:val="20"/>
          <w:szCs w:val="20"/>
        </w:rPr>
      </w:pPr>
    </w:p>
    <w:p w14:paraId="1B31DA58" w14:textId="2BDF583C" w:rsidR="0071075B" w:rsidRPr="00995D16" w:rsidRDefault="0071075B" w:rsidP="0071075B">
      <w:pPr>
        <w:tabs>
          <w:tab w:val="left" w:pos="2940"/>
        </w:tabs>
        <w:contextualSpacing/>
        <w:rPr>
          <w:rFonts w:ascii="Arial" w:hAnsi="Arial" w:cs="Arial"/>
          <w:color w:val="0070C0"/>
          <w:sz w:val="20"/>
          <w:szCs w:val="20"/>
        </w:rPr>
      </w:pPr>
    </w:p>
    <w:sectPr w:rsidR="0071075B" w:rsidRPr="00995D16" w:rsidSect="00EB12DE">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7FBD" w14:textId="77777777" w:rsidR="00FA523F" w:rsidRDefault="00FA523F">
      <w:r>
        <w:separator/>
      </w:r>
    </w:p>
  </w:endnote>
  <w:endnote w:type="continuationSeparator" w:id="0">
    <w:p w14:paraId="33219C3F" w14:textId="77777777" w:rsidR="00FA523F" w:rsidRDefault="00FA523F">
      <w:r>
        <w:continuationSeparator/>
      </w:r>
    </w:p>
  </w:endnote>
  <w:endnote w:type="continuationNotice" w:id="1">
    <w:p w14:paraId="16AB3ED6" w14:textId="77777777" w:rsidR="00FA523F" w:rsidRDefault="00FA5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Yu Mincho">
    <w:altName w:val="Yu Gothic"/>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93135" w:rsidRDefault="00B93135"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23141B" w14:textId="77777777" w:rsidR="00B93135" w:rsidRDefault="00B93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E3A5" w14:textId="0CD327D9" w:rsidR="00EB12DE" w:rsidRDefault="00EB12DE" w:rsidP="00EB12DE">
    <w:pPr>
      <w:pStyle w:val="Footer"/>
      <w:pBdr>
        <w:bottom w:val="single" w:sz="4" w:space="0" w:color="auto"/>
      </w:pBdr>
      <w:rPr>
        <w:rFonts w:ascii="Arial" w:hAnsi="Arial" w:cs="Arial"/>
        <w:sz w:val="16"/>
        <w:szCs w:val="16"/>
        <w:lang w:val="en-US"/>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08D6" w14:paraId="163805C2" w14:textId="77777777" w:rsidTr="6377DDC0">
      <w:trPr>
        <w:trHeight w:val="761"/>
      </w:trPr>
      <w:tc>
        <w:tcPr>
          <w:tcW w:w="5000" w:type="pct"/>
          <w:tcBorders>
            <w:top w:val="nil"/>
            <w:left w:val="nil"/>
            <w:bottom w:val="nil"/>
            <w:right w:val="nil"/>
          </w:tcBorders>
          <w:hideMark/>
        </w:tcPr>
        <w:p w14:paraId="16A807E6" w14:textId="55A4E559" w:rsidR="00B42DE5" w:rsidRDefault="6377DDC0" w:rsidP="6377DDC0">
          <w:pPr>
            <w:pStyle w:val="paragraph"/>
            <w:spacing w:before="0" w:beforeAutospacing="0" w:after="0" w:afterAutospacing="0"/>
            <w:textAlignment w:val="baseline"/>
            <w:rPr>
              <w:rFonts w:ascii="Segoe UI" w:hAnsi="Segoe UI" w:cs="Segoe UI"/>
              <w:sz w:val="18"/>
              <w:szCs w:val="18"/>
            </w:rPr>
          </w:pPr>
          <w:r w:rsidRPr="6377DDC0">
            <w:rPr>
              <w:rStyle w:val="normaltextrun"/>
              <w:rFonts w:ascii="Arial" w:hAnsi="Arial" w:cs="Arial"/>
              <w:sz w:val="16"/>
              <w:szCs w:val="16"/>
            </w:rPr>
            <w:t>HRP-502b-TEMPLATE-Adult Consent for Non-Interventional Research 1.11.22</w:t>
          </w:r>
          <w:r w:rsidRPr="6377DDC0">
            <w:rPr>
              <w:rStyle w:val="eop"/>
              <w:rFonts w:ascii="Arial" w:hAnsi="Arial" w:cs="Arial"/>
              <w:sz w:val="16"/>
              <w:szCs w:val="16"/>
            </w:rPr>
            <w:t> </w:t>
          </w:r>
        </w:p>
        <w:p w14:paraId="4743D041" w14:textId="5C264471"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Title: </w:t>
          </w:r>
          <w:ins w:id="509" w:author="Jiawei Shao" w:date="2022-12-20T17:46:00Z">
            <w:r w:rsidR="00815FE9">
              <w:rPr>
                <w:rFonts w:ascii="Arial" w:hAnsi="Arial" w:cs="Arial"/>
                <w:sz w:val="16"/>
                <w:szCs w:val="18"/>
              </w:rPr>
              <w:t>Acoustic cues to codeswitching in Wh-questions</w:t>
            </w:r>
          </w:ins>
          <w:del w:id="510" w:author="Jiawei Shao" w:date="2022-12-20T17:46:00Z">
            <w:r w:rsidDel="00815FE9">
              <w:rPr>
                <w:rStyle w:val="normaltextrun"/>
                <w:rFonts w:ascii="Arial" w:hAnsi="Arial" w:cs="Arial"/>
                <w:sz w:val="16"/>
                <w:szCs w:val="16"/>
                <w:shd w:val="clear" w:color="auto" w:fill="FFFF00"/>
              </w:rPr>
              <w:delText>**Add Short Title</w:delText>
            </w:r>
            <w:r w:rsidDel="00815FE9">
              <w:rPr>
                <w:rStyle w:val="eop"/>
                <w:rFonts w:ascii="Arial" w:hAnsi="Arial" w:cs="Arial"/>
                <w:sz w:val="16"/>
                <w:szCs w:val="16"/>
              </w:rPr>
              <w:delText> </w:delText>
            </w:r>
          </w:del>
        </w:p>
        <w:p w14:paraId="0F993551" w14:textId="33402D5A" w:rsidR="00B42DE5" w:rsidRDefault="00B42DE5" w:rsidP="00B42DE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16"/>
              <w:szCs w:val="16"/>
            </w:rPr>
            <w:t>Protocol Version Date: </w:t>
          </w:r>
          <w:ins w:id="511" w:author="Jiawei Shao" w:date="2022-12-20T17:46:00Z">
            <w:r w:rsidR="00815FE9" w:rsidRPr="00C7363B">
              <w:rPr>
                <w:rFonts w:ascii="Arial" w:hAnsi="Arial" w:cs="Arial"/>
                <w:sz w:val="16"/>
                <w:szCs w:val="18"/>
              </w:rPr>
              <w:t>v</w:t>
            </w:r>
            <w:r w:rsidR="00815FE9">
              <w:rPr>
                <w:rFonts w:ascii="Arial" w:hAnsi="Arial" w:cs="Arial"/>
                <w:sz w:val="16"/>
                <w:szCs w:val="18"/>
              </w:rPr>
              <w:t>2</w:t>
            </w:r>
            <w:r w:rsidR="00815FE9" w:rsidRPr="00C7363B">
              <w:rPr>
                <w:rFonts w:ascii="Arial" w:hAnsi="Arial" w:cs="Arial"/>
                <w:sz w:val="16"/>
                <w:szCs w:val="18"/>
              </w:rPr>
              <w:t>.</w:t>
            </w:r>
            <w:r w:rsidR="00815FE9">
              <w:rPr>
                <w:rFonts w:ascii="Arial" w:hAnsi="Arial" w:cs="Arial"/>
                <w:sz w:val="16"/>
                <w:szCs w:val="18"/>
              </w:rPr>
              <w:t>12</w:t>
            </w:r>
            <w:r w:rsidR="00815FE9" w:rsidRPr="00C7363B">
              <w:rPr>
                <w:rFonts w:ascii="Arial" w:hAnsi="Arial" w:cs="Arial"/>
                <w:sz w:val="16"/>
                <w:szCs w:val="18"/>
              </w:rPr>
              <w:t>.2</w:t>
            </w:r>
          </w:ins>
          <w:ins w:id="512" w:author="Jiawei Shao" w:date="2022-12-26T19:17:00Z">
            <w:r w:rsidR="00836EC7">
              <w:rPr>
                <w:rFonts w:ascii="Arial" w:hAnsi="Arial" w:cs="Arial"/>
                <w:sz w:val="16"/>
                <w:szCs w:val="18"/>
              </w:rPr>
              <w:t>6</w:t>
            </w:r>
          </w:ins>
          <w:ins w:id="513" w:author="Jiawei Shao" w:date="2022-12-20T17:46:00Z">
            <w:r w:rsidR="00815FE9" w:rsidRPr="00C7363B">
              <w:rPr>
                <w:rFonts w:ascii="Arial" w:hAnsi="Arial" w:cs="Arial"/>
                <w:sz w:val="16"/>
                <w:szCs w:val="18"/>
              </w:rPr>
              <w:t>.2022</w:t>
            </w:r>
          </w:ins>
          <w:del w:id="514" w:author="Jiawei Shao" w:date="2022-12-20T17:46:00Z">
            <w:r w:rsidDel="00815FE9">
              <w:rPr>
                <w:rStyle w:val="normaltextrun"/>
                <w:rFonts w:ascii="Arial" w:hAnsi="Arial" w:cs="Arial"/>
                <w:sz w:val="16"/>
                <w:szCs w:val="16"/>
                <w:shd w:val="clear" w:color="auto" w:fill="FFFF00"/>
              </w:rPr>
              <w:delText>**Add Protocol Version Date</w:delText>
            </w:r>
            <w:r w:rsidDel="00815FE9">
              <w:rPr>
                <w:rStyle w:val="eop"/>
                <w:rFonts w:ascii="Arial" w:hAnsi="Arial" w:cs="Arial"/>
                <w:sz w:val="16"/>
                <w:szCs w:val="16"/>
              </w:rPr>
              <w:delText> </w:delText>
            </w:r>
          </w:del>
        </w:p>
        <w:p w14:paraId="23734525" w14:textId="52C625E1" w:rsidR="00D42095" w:rsidRPr="00B42DE5" w:rsidRDefault="00D42095" w:rsidP="00EB12DE">
          <w:pPr>
            <w:pStyle w:val="Footer"/>
            <w:rPr>
              <w:rFonts w:ascii="Arial" w:hAnsi="Arial" w:cs="Arial"/>
              <w:sz w:val="18"/>
              <w:szCs w:val="18"/>
              <w:lang w:val="en-US"/>
            </w:rPr>
          </w:pPr>
        </w:p>
        <w:p w14:paraId="6D55F8D5" w14:textId="6A097574" w:rsidR="008008D6" w:rsidRDefault="008008D6" w:rsidP="00EB12DE">
          <w:pPr>
            <w:pStyle w:val="Header"/>
            <w:rPr>
              <w:rFonts w:ascii="Times New Roman" w:hAnsi="Times New Roman"/>
            </w:rPr>
          </w:pPr>
        </w:p>
      </w:tc>
    </w:tr>
    <w:tr w:rsidR="00EB12DE" w14:paraId="35995CB1" w14:textId="77777777" w:rsidTr="6377DDC0">
      <w:trPr>
        <w:trHeight w:val="80"/>
      </w:trPr>
      <w:tc>
        <w:tcPr>
          <w:tcW w:w="5000" w:type="pct"/>
          <w:tcBorders>
            <w:top w:val="nil"/>
            <w:left w:val="nil"/>
            <w:bottom w:val="nil"/>
            <w:right w:val="nil"/>
          </w:tcBorders>
          <w:hideMark/>
        </w:tcPr>
        <w:sdt>
          <w:sdtPr>
            <w:id w:val="-277110353"/>
            <w:docPartObj>
              <w:docPartGallery w:val="Page Numbers (Top of Page)"/>
              <w:docPartUnique/>
            </w:docPartObj>
          </w:sdtPr>
          <w:sdtContent>
            <w:p w14:paraId="7E41990C" w14:textId="35869BAD" w:rsidR="00EB12DE" w:rsidRDefault="00EB12DE" w:rsidP="00EB12DE">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D00254">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D00254">
                <w:rPr>
                  <w:rFonts w:ascii="Arial" w:hAnsi="Arial" w:cs="Arial"/>
                  <w:b/>
                  <w:bCs/>
                  <w:noProof/>
                  <w:sz w:val="16"/>
                </w:rPr>
                <w:t>9</w:t>
              </w:r>
              <w:r>
                <w:rPr>
                  <w:rFonts w:ascii="Arial" w:hAnsi="Arial" w:cs="Arial"/>
                  <w:b/>
                  <w:bCs/>
                  <w:sz w:val="16"/>
                </w:rPr>
                <w:fldChar w:fldCharType="end"/>
              </w:r>
            </w:p>
          </w:sdtContent>
        </w:sdt>
        <w:p w14:paraId="31BDD7F0" w14:textId="77777777" w:rsidR="07B650A5" w:rsidRDefault="07B650A5"/>
      </w:tc>
    </w:tr>
  </w:tbl>
  <w:p w14:paraId="5B0DE747" w14:textId="77777777" w:rsidR="005738A4" w:rsidRPr="00D975E2" w:rsidRDefault="005738A4" w:rsidP="00EB12DE">
    <w:pPr>
      <w:pStyle w:val="Footer"/>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2613" w14:textId="77777777" w:rsidR="00FA523F" w:rsidRDefault="00FA523F">
      <w:r>
        <w:separator/>
      </w:r>
    </w:p>
  </w:footnote>
  <w:footnote w:type="continuationSeparator" w:id="0">
    <w:p w14:paraId="22FD16A8" w14:textId="77777777" w:rsidR="00FA523F" w:rsidRDefault="00FA523F">
      <w:r>
        <w:continuationSeparator/>
      </w:r>
    </w:p>
  </w:footnote>
  <w:footnote w:type="continuationNotice" w:id="1">
    <w:p w14:paraId="5580F718" w14:textId="77777777" w:rsidR="00FA523F" w:rsidRDefault="00FA52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8304" w14:textId="16183338" w:rsidR="6377DDC0" w:rsidRDefault="00C31452" w:rsidP="6377DDC0">
    <w:pPr>
      <w:pStyle w:val="Header"/>
    </w:pPr>
    <w:ins w:id="494" w:author="Jiawei Shao" w:date="2022-12-20T17:45:00Z">
      <w:r>
        <w:rPr>
          <w:noProof/>
        </w:rPr>
        <mc:AlternateContent>
          <mc:Choice Requires="wps">
            <w:drawing>
              <wp:anchor distT="0" distB="0" distL="114300" distR="114300" simplePos="0" relativeHeight="251659264" behindDoc="0" locked="0" layoutInCell="1" allowOverlap="0" wp14:anchorId="279749D5" wp14:editId="24FD7DE2">
                <wp:simplePos x="0" y="0"/>
                <wp:positionH relativeFrom="page">
                  <wp:posOffset>5350767</wp:posOffset>
                </wp:positionH>
                <wp:positionV relativeFrom="topMargin">
                  <wp:posOffset>102532</wp:posOffset>
                </wp:positionV>
                <wp:extent cx="2152650" cy="10858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08585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764E50" w14:textId="462837B6" w:rsidR="00510B14" w:rsidRDefault="00510B14" w:rsidP="00510B14">
                            <w:pPr>
                              <w:pStyle w:val="AddressBlockArial"/>
                              <w:rPr>
                                <w:bCs/>
                              </w:rPr>
                            </w:pPr>
                            <w:del w:id="495" w:author="Jiawei Shao" w:date="2022-12-20T17:45:00Z">
                              <w:r w:rsidDel="00510B14">
                                <w:rPr>
                                  <w:b/>
                                </w:rPr>
                                <w:delText xml:space="preserve">Joseph Casillas </w:delText>
                              </w:r>
                              <w:r w:rsidRPr="00875F78" w:rsidDel="00510B14">
                                <w:rPr>
                                  <w:b/>
                                </w:rPr>
                                <w:delText>Ph.D.</w:delText>
                              </w:r>
                            </w:del>
                            <w:ins w:id="496" w:author="Jiawei Shao" w:date="2022-12-20T17:45:00Z">
                              <w:r>
                                <w:rPr>
                                  <w:b/>
                                </w:rPr>
                                <w:t>Jiawei Shao</w:t>
                              </w:r>
                            </w:ins>
                            <w:r>
                              <w:rPr>
                                <w:bCs/>
                              </w:rPr>
                              <w:tab/>
                            </w:r>
                            <w:r>
                              <w:rPr>
                                <w:bCs/>
                              </w:rPr>
                              <w:tab/>
                            </w:r>
                          </w:p>
                          <w:p w14:paraId="3DA6F861" w14:textId="77777777" w:rsidR="00510B14" w:rsidRDefault="00510B14" w:rsidP="00510B14">
                            <w:pPr>
                              <w:pStyle w:val="AddressBlockArial"/>
                            </w:pPr>
                            <w:r>
                              <w:t>15 Seminary Place</w:t>
                            </w:r>
                          </w:p>
                          <w:p w14:paraId="4993663F" w14:textId="77777777" w:rsidR="00510B14" w:rsidRDefault="00510B14" w:rsidP="00510B14">
                            <w:pPr>
                              <w:pStyle w:val="AddressBlockArial"/>
                            </w:pPr>
                            <w:r>
                              <w:t>Department of Spanish/Portuguese</w:t>
                            </w:r>
                            <w:r>
                              <w:tab/>
                            </w:r>
                          </w:p>
                          <w:p w14:paraId="36C663E4" w14:textId="77777777" w:rsidR="00510B14" w:rsidRDefault="00510B14" w:rsidP="00510B14">
                            <w:pPr>
                              <w:pStyle w:val="AddressBlockArial"/>
                              <w:rPr>
                                <w:rFonts w:cs="Arial"/>
                              </w:rPr>
                            </w:pPr>
                            <w:r>
                              <w:rPr>
                                <w:rFonts w:cs="Arial"/>
                              </w:rPr>
                              <w:t>Rutgers University – New Brunswick</w:t>
                            </w:r>
                          </w:p>
                          <w:p w14:paraId="73F2F5F8" w14:textId="5B616C1F" w:rsidR="00510B14" w:rsidRDefault="00510B14" w:rsidP="00510B14">
                            <w:pPr>
                              <w:pStyle w:val="AddressBlockArial"/>
                              <w:rPr>
                                <w:rFonts w:cs="Arial"/>
                              </w:rPr>
                            </w:pPr>
                            <w:r w:rsidRPr="00FB3C56">
                              <w:rPr>
                                <w:rFonts w:cs="Arial"/>
                                <w:bCs/>
                              </w:rPr>
                              <w:t>Academic Building West, Office 518</w:t>
                            </w:r>
                            <w:ins w:id="497" w:author="Jiawei Shao" w:date="2022-12-20T17:45:00Z">
                              <w:r>
                                <w:rPr>
                                  <w:rFonts w:cs="Arial"/>
                                  <w:bCs/>
                                </w:rPr>
                                <w:t>6</w:t>
                              </w:r>
                            </w:ins>
                            <w:del w:id="498" w:author="Jiawei Shao" w:date="2022-12-20T17:45:00Z">
                              <w:r w:rsidRPr="00FB3C56" w:rsidDel="00510B14">
                                <w:rPr>
                                  <w:rFonts w:cs="Arial"/>
                                  <w:bCs/>
                                </w:rPr>
                                <w:delText>4</w:delText>
                              </w:r>
                            </w:del>
                          </w:p>
                          <w:p w14:paraId="4AD32A9F" w14:textId="77777777" w:rsidR="00510B14" w:rsidRDefault="00510B14" w:rsidP="00510B14">
                            <w:pPr>
                              <w:pStyle w:val="AddressBlockArial"/>
                            </w:pPr>
                            <w:r w:rsidRPr="00FB3C56">
                              <w:t>New Brunswick, NJ 08901</w:t>
                            </w:r>
                          </w:p>
                          <w:p w14:paraId="2216F599" w14:textId="22A97068" w:rsidR="00510B14" w:rsidRPr="00875F78" w:rsidRDefault="00510B14" w:rsidP="00510B14">
                            <w:pPr>
                              <w:pStyle w:val="AddressBlockArial"/>
                              <w:rPr>
                                <w:color w:val="0070C0"/>
                                <w:sz w:val="16"/>
                                <w:szCs w:val="22"/>
                              </w:rPr>
                            </w:pPr>
                            <w:del w:id="499" w:author="Jiawei Shao" w:date="2022-12-20T17:45:00Z">
                              <w:r w:rsidRPr="00875F78" w:rsidDel="00510B14">
                                <w:rPr>
                                  <w:color w:val="0070C0"/>
                                </w:rPr>
                                <w:delText>joseph.casilas@rutgers.edu</w:delText>
                              </w:r>
                            </w:del>
                            <w:ins w:id="500" w:author="Jiawei Shao" w:date="2022-12-20T17:45:00Z">
                              <w:r>
                                <w:rPr>
                                  <w:color w:val="0070C0"/>
                                </w:rPr>
                                <w:t>jiawei.</w:t>
                              </w:r>
                            </w:ins>
                            <w:ins w:id="501" w:author="Jiawei Shao" w:date="2022-12-20T17:46:00Z">
                              <w:r>
                                <w:rPr>
                                  <w:color w:val="0070C0"/>
                                </w:rPr>
                                <w:t>shao@rutgers.edu</w:t>
                              </w:r>
                            </w:ins>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749D5" id="_x0000_t202" coordsize="21600,21600" o:spt="202" path="m,l,21600r21600,l21600,xe">
                <v:stroke joinstyle="miter"/>
                <v:path gradientshapeok="t" o:connecttype="rect"/>
              </v:shapetype>
              <v:shape id="Text Box 1" o:spid="_x0000_s1026" type="#_x0000_t202" style="position:absolute;margin-left:421.3pt;margin-top:8.05pt;width:169.5pt;height: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" o:allowoverlap="f" stroked="f">
                <v:textbox inset="0,4.32pt,0,0">
                  <w:txbxContent>
                    <w:p w14:paraId="08764E50" w14:textId="462837B6" w:rsidR="00510B14" w:rsidRDefault="00510B14" w:rsidP="00510B14">
                      <w:pPr>
                        <w:pStyle w:val="AddressBlockArial"/>
                        <w:rPr>
                          <w:bCs/>
                        </w:rPr>
                      </w:pPr>
                      <w:del w:id="502" w:author="Jiawei Shao" w:date="2022-12-20T17:45:00Z">
                        <w:r w:rsidDel="00510B14">
                          <w:rPr>
                            <w:b/>
                          </w:rPr>
                          <w:delText xml:space="preserve">Joseph Casillas </w:delText>
                        </w:r>
                        <w:r w:rsidRPr="00875F78" w:rsidDel="00510B14">
                          <w:rPr>
                            <w:b/>
                          </w:rPr>
                          <w:delText>Ph.D.</w:delText>
                        </w:r>
                      </w:del>
                      <w:ins w:id="503" w:author="Jiawei Shao" w:date="2022-12-20T17:45:00Z">
                        <w:r>
                          <w:rPr>
                            <w:b/>
                          </w:rPr>
                          <w:t>Jiawei Shao</w:t>
                        </w:r>
                      </w:ins>
                      <w:r>
                        <w:rPr>
                          <w:bCs/>
                        </w:rPr>
                        <w:tab/>
                      </w:r>
                      <w:r>
                        <w:rPr>
                          <w:bCs/>
                        </w:rPr>
                        <w:tab/>
                      </w:r>
                    </w:p>
                    <w:p w14:paraId="3DA6F861" w14:textId="77777777" w:rsidR="00510B14" w:rsidRDefault="00510B14" w:rsidP="00510B14">
                      <w:pPr>
                        <w:pStyle w:val="AddressBlockArial"/>
                      </w:pPr>
                      <w:r>
                        <w:t>15 Seminary Place</w:t>
                      </w:r>
                    </w:p>
                    <w:p w14:paraId="4993663F" w14:textId="77777777" w:rsidR="00510B14" w:rsidRDefault="00510B14" w:rsidP="00510B14">
                      <w:pPr>
                        <w:pStyle w:val="AddressBlockArial"/>
                      </w:pPr>
                      <w:r>
                        <w:t>Department of Spanish/Portuguese</w:t>
                      </w:r>
                      <w:r>
                        <w:tab/>
                      </w:r>
                    </w:p>
                    <w:p w14:paraId="36C663E4" w14:textId="77777777" w:rsidR="00510B14" w:rsidRDefault="00510B14" w:rsidP="00510B14">
                      <w:pPr>
                        <w:pStyle w:val="AddressBlockArial"/>
                        <w:rPr>
                          <w:rFonts w:cs="Arial"/>
                        </w:rPr>
                      </w:pPr>
                      <w:r>
                        <w:rPr>
                          <w:rFonts w:cs="Arial"/>
                        </w:rPr>
                        <w:t>Rutgers University – New Brunswick</w:t>
                      </w:r>
                    </w:p>
                    <w:p w14:paraId="73F2F5F8" w14:textId="5B616C1F" w:rsidR="00510B14" w:rsidRDefault="00510B14" w:rsidP="00510B14">
                      <w:pPr>
                        <w:pStyle w:val="AddressBlockArial"/>
                        <w:rPr>
                          <w:rFonts w:cs="Arial"/>
                        </w:rPr>
                      </w:pPr>
                      <w:r w:rsidRPr="00FB3C56">
                        <w:rPr>
                          <w:rFonts w:cs="Arial"/>
                          <w:bCs/>
                        </w:rPr>
                        <w:t>Academic Building West, Office 518</w:t>
                      </w:r>
                      <w:ins w:id="504" w:author="Jiawei Shao" w:date="2022-12-20T17:45:00Z">
                        <w:r>
                          <w:rPr>
                            <w:rFonts w:cs="Arial"/>
                            <w:bCs/>
                          </w:rPr>
                          <w:t>6</w:t>
                        </w:r>
                      </w:ins>
                      <w:del w:id="505" w:author="Jiawei Shao" w:date="2022-12-20T17:45:00Z">
                        <w:r w:rsidRPr="00FB3C56" w:rsidDel="00510B14">
                          <w:rPr>
                            <w:rFonts w:cs="Arial"/>
                            <w:bCs/>
                          </w:rPr>
                          <w:delText>4</w:delText>
                        </w:r>
                      </w:del>
                    </w:p>
                    <w:p w14:paraId="4AD32A9F" w14:textId="77777777" w:rsidR="00510B14" w:rsidRDefault="00510B14" w:rsidP="00510B14">
                      <w:pPr>
                        <w:pStyle w:val="AddressBlockArial"/>
                      </w:pPr>
                      <w:r w:rsidRPr="00FB3C56">
                        <w:t>New Brunswick, NJ 08901</w:t>
                      </w:r>
                    </w:p>
                    <w:p w14:paraId="2216F599" w14:textId="22A97068" w:rsidR="00510B14" w:rsidRPr="00875F78" w:rsidRDefault="00510B14" w:rsidP="00510B14">
                      <w:pPr>
                        <w:pStyle w:val="AddressBlockArial"/>
                        <w:rPr>
                          <w:color w:val="0070C0"/>
                          <w:sz w:val="16"/>
                          <w:szCs w:val="22"/>
                        </w:rPr>
                      </w:pPr>
                      <w:del w:id="506" w:author="Jiawei Shao" w:date="2022-12-20T17:45:00Z">
                        <w:r w:rsidRPr="00875F78" w:rsidDel="00510B14">
                          <w:rPr>
                            <w:color w:val="0070C0"/>
                          </w:rPr>
                          <w:delText>joseph.casilas@rutgers.edu</w:delText>
                        </w:r>
                      </w:del>
                      <w:ins w:id="507" w:author="Jiawei Shao" w:date="2022-12-20T17:45:00Z">
                        <w:r>
                          <w:rPr>
                            <w:color w:val="0070C0"/>
                          </w:rPr>
                          <w:t>jiawei.</w:t>
                        </w:r>
                      </w:ins>
                      <w:ins w:id="508" w:author="Jiawei Shao" w:date="2022-12-20T17:46:00Z">
                        <w:r>
                          <w:rPr>
                            <w:color w:val="0070C0"/>
                          </w:rPr>
                          <w:t>shao@rutgers.edu</w:t>
                        </w:r>
                      </w:ins>
                    </w:p>
                  </w:txbxContent>
                </v:textbox>
                <w10:wrap anchorx="page" anchory="margin"/>
              </v:shape>
            </w:pict>
          </mc:Fallback>
        </mc:AlternateContent>
      </w:r>
      <w:r w:rsidR="00510B14">
        <w:rPr>
          <w:noProof/>
        </w:rPr>
        <w:drawing>
          <wp:inline distT="0" distB="0" distL="0" distR="0" wp14:anchorId="480FCDAD" wp14:editId="6AF010B0">
            <wp:extent cx="3556000" cy="770623"/>
            <wp:effectExtent l="0" t="0" r="6350" b="0"/>
            <wp:docPr id="18" name="Picture 18" descr="A picture containing object, sitting, dark,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sitting, dark, clock&#10;&#10;Description automatically generated"/>
                    <pic:cNvPicPr/>
                  </pic:nvPicPr>
                  <pic:blipFill>
                    <a:blip r:embed="rId1"/>
                    <a:stretch>
                      <a:fillRect/>
                    </a:stretch>
                  </pic:blipFill>
                  <pic:spPr>
                    <a:xfrm>
                      <a:off x="0" y="0"/>
                      <a:ext cx="3556000" cy="770623"/>
                    </a:xfrm>
                    <a:prstGeom prst="rect">
                      <a:avLst/>
                    </a:prstGeom>
                  </pic:spPr>
                </pic:pic>
              </a:graphicData>
            </a:graphic>
          </wp:inline>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2772A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1E1BFA"/>
    <w:multiLevelType w:val="hybridMultilevel"/>
    <w:tmpl w:val="12362514"/>
    <w:lvl w:ilvl="0" w:tplc="E6862770">
      <w:start w:val="1"/>
      <w:numFmt w:val="bullet"/>
      <w:lvlText w:val=""/>
      <w:lvlJc w:val="left"/>
      <w:pPr>
        <w:tabs>
          <w:tab w:val="num" w:pos="720"/>
        </w:tabs>
        <w:ind w:left="720" w:hanging="360"/>
      </w:pPr>
      <w:rPr>
        <w:rFonts w:ascii="Symbol" w:hAnsi="Symbol" w:hint="default"/>
        <w:sz w:val="20"/>
      </w:rPr>
    </w:lvl>
    <w:lvl w:ilvl="1" w:tplc="5344EC76" w:tentative="1">
      <w:start w:val="1"/>
      <w:numFmt w:val="bullet"/>
      <w:lvlText w:val="o"/>
      <w:lvlJc w:val="left"/>
      <w:pPr>
        <w:tabs>
          <w:tab w:val="num" w:pos="1440"/>
        </w:tabs>
        <w:ind w:left="1440" w:hanging="360"/>
      </w:pPr>
      <w:rPr>
        <w:rFonts w:ascii="Courier New" w:hAnsi="Courier New" w:hint="default"/>
        <w:sz w:val="20"/>
      </w:rPr>
    </w:lvl>
    <w:lvl w:ilvl="2" w:tplc="FB0ECEE4" w:tentative="1">
      <w:start w:val="1"/>
      <w:numFmt w:val="bullet"/>
      <w:lvlText w:val=""/>
      <w:lvlJc w:val="left"/>
      <w:pPr>
        <w:tabs>
          <w:tab w:val="num" w:pos="2160"/>
        </w:tabs>
        <w:ind w:left="2160" w:hanging="360"/>
      </w:pPr>
      <w:rPr>
        <w:rFonts w:ascii="Wingdings" w:hAnsi="Wingdings" w:hint="default"/>
        <w:sz w:val="20"/>
      </w:rPr>
    </w:lvl>
    <w:lvl w:ilvl="3" w:tplc="8AFA3D74" w:tentative="1">
      <w:start w:val="1"/>
      <w:numFmt w:val="bullet"/>
      <w:lvlText w:val=""/>
      <w:lvlJc w:val="left"/>
      <w:pPr>
        <w:tabs>
          <w:tab w:val="num" w:pos="2880"/>
        </w:tabs>
        <w:ind w:left="2880" w:hanging="360"/>
      </w:pPr>
      <w:rPr>
        <w:rFonts w:ascii="Wingdings" w:hAnsi="Wingdings" w:hint="default"/>
        <w:sz w:val="20"/>
      </w:rPr>
    </w:lvl>
    <w:lvl w:ilvl="4" w:tplc="F0B4D582" w:tentative="1">
      <w:start w:val="1"/>
      <w:numFmt w:val="bullet"/>
      <w:lvlText w:val=""/>
      <w:lvlJc w:val="left"/>
      <w:pPr>
        <w:tabs>
          <w:tab w:val="num" w:pos="3600"/>
        </w:tabs>
        <w:ind w:left="3600" w:hanging="360"/>
      </w:pPr>
      <w:rPr>
        <w:rFonts w:ascii="Wingdings" w:hAnsi="Wingdings" w:hint="default"/>
        <w:sz w:val="20"/>
      </w:rPr>
    </w:lvl>
    <w:lvl w:ilvl="5" w:tplc="61D6D682" w:tentative="1">
      <w:start w:val="1"/>
      <w:numFmt w:val="bullet"/>
      <w:lvlText w:val=""/>
      <w:lvlJc w:val="left"/>
      <w:pPr>
        <w:tabs>
          <w:tab w:val="num" w:pos="4320"/>
        </w:tabs>
        <w:ind w:left="4320" w:hanging="360"/>
      </w:pPr>
      <w:rPr>
        <w:rFonts w:ascii="Wingdings" w:hAnsi="Wingdings" w:hint="default"/>
        <w:sz w:val="20"/>
      </w:rPr>
    </w:lvl>
    <w:lvl w:ilvl="6" w:tplc="D4B23D56" w:tentative="1">
      <w:start w:val="1"/>
      <w:numFmt w:val="bullet"/>
      <w:lvlText w:val=""/>
      <w:lvlJc w:val="left"/>
      <w:pPr>
        <w:tabs>
          <w:tab w:val="num" w:pos="5040"/>
        </w:tabs>
        <w:ind w:left="5040" w:hanging="360"/>
      </w:pPr>
      <w:rPr>
        <w:rFonts w:ascii="Wingdings" w:hAnsi="Wingdings" w:hint="default"/>
        <w:sz w:val="20"/>
      </w:rPr>
    </w:lvl>
    <w:lvl w:ilvl="7" w:tplc="726637FE" w:tentative="1">
      <w:start w:val="1"/>
      <w:numFmt w:val="bullet"/>
      <w:lvlText w:val=""/>
      <w:lvlJc w:val="left"/>
      <w:pPr>
        <w:tabs>
          <w:tab w:val="num" w:pos="5760"/>
        </w:tabs>
        <w:ind w:left="5760" w:hanging="360"/>
      </w:pPr>
      <w:rPr>
        <w:rFonts w:ascii="Wingdings" w:hAnsi="Wingdings" w:hint="default"/>
        <w:sz w:val="20"/>
      </w:rPr>
    </w:lvl>
    <w:lvl w:ilvl="8" w:tplc="9714437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0638"/>
    <w:multiLevelType w:val="hybridMultilevel"/>
    <w:tmpl w:val="08A03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9CE7976"/>
    <w:multiLevelType w:val="hybridMultilevel"/>
    <w:tmpl w:val="58DA3BA6"/>
    <w:lvl w:ilvl="0" w:tplc="36F6D454">
      <w:start w:val="1"/>
      <w:numFmt w:val="lowerLetter"/>
      <w:lvlText w:val="(%1)"/>
      <w:lvlJc w:val="left"/>
      <w:pPr>
        <w:ind w:left="1170" w:hanging="360"/>
      </w:pPr>
      <w:rPr>
        <w:rFonts w:cstheme="minorHAnsi"/>
        <w:color w:val="00000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4E59DE"/>
    <w:multiLevelType w:val="hybridMultilevel"/>
    <w:tmpl w:val="EB06D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E72271"/>
    <w:multiLevelType w:val="hybridMultilevel"/>
    <w:tmpl w:val="18EA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9654F"/>
    <w:multiLevelType w:val="hybridMultilevel"/>
    <w:tmpl w:val="957C60C8"/>
    <w:lvl w:ilvl="0" w:tplc="581450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376FB"/>
    <w:multiLevelType w:val="hybridMultilevel"/>
    <w:tmpl w:val="F512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636AA"/>
    <w:multiLevelType w:val="hybridMultilevel"/>
    <w:tmpl w:val="045CC148"/>
    <w:lvl w:ilvl="0" w:tplc="63FAE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365E3"/>
    <w:multiLevelType w:val="hybridMultilevel"/>
    <w:tmpl w:val="E8F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B67E0"/>
    <w:multiLevelType w:val="hybridMultilevel"/>
    <w:tmpl w:val="9C1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E83330"/>
    <w:multiLevelType w:val="hybridMultilevel"/>
    <w:tmpl w:val="01D0EF42"/>
    <w:lvl w:ilvl="0" w:tplc="6EE8339E">
      <w:start w:val="1"/>
      <w:numFmt w:val="bullet"/>
      <w:lvlText w:val=""/>
      <w:lvlJc w:val="left"/>
      <w:pPr>
        <w:ind w:left="774" w:hanging="360"/>
      </w:pPr>
      <w:rPr>
        <w:rFonts w:ascii="Symbol" w:hAnsi="Symbol" w:hint="default"/>
        <w:color w:val="auto"/>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6"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602896">
    <w:abstractNumId w:val="30"/>
  </w:num>
  <w:num w:numId="2" w16cid:durableId="1372801181">
    <w:abstractNumId w:val="34"/>
  </w:num>
  <w:num w:numId="3" w16cid:durableId="1787309674">
    <w:abstractNumId w:val="23"/>
  </w:num>
  <w:num w:numId="4" w16cid:durableId="247888282">
    <w:abstractNumId w:val="4"/>
  </w:num>
  <w:num w:numId="5" w16cid:durableId="1987662511">
    <w:abstractNumId w:val="6"/>
    <w:lvlOverride w:ilvl="0">
      <w:lvl w:ilvl="0" w:tplc="E6862770">
        <w:numFmt w:val="bullet"/>
        <w:lvlText w:val=""/>
        <w:lvlJc w:val="left"/>
        <w:pPr>
          <w:tabs>
            <w:tab w:val="num" w:pos="720"/>
          </w:tabs>
          <w:ind w:left="720" w:hanging="360"/>
        </w:pPr>
        <w:rPr>
          <w:rFonts w:ascii="Wingdings" w:hAnsi="Wingdings" w:hint="default"/>
          <w:sz w:val="20"/>
        </w:rPr>
      </w:lvl>
    </w:lvlOverride>
  </w:num>
  <w:num w:numId="6" w16cid:durableId="1937127920">
    <w:abstractNumId w:val="22"/>
  </w:num>
  <w:num w:numId="7" w16cid:durableId="371348612">
    <w:abstractNumId w:val="2"/>
  </w:num>
  <w:num w:numId="8" w16cid:durableId="2064450917">
    <w:abstractNumId w:val="27"/>
  </w:num>
  <w:num w:numId="9" w16cid:durableId="1357080396">
    <w:abstractNumId w:val="21"/>
  </w:num>
  <w:num w:numId="10" w16cid:durableId="827983940">
    <w:abstractNumId w:val="18"/>
  </w:num>
  <w:num w:numId="11" w16cid:durableId="858616303">
    <w:abstractNumId w:val="5"/>
  </w:num>
  <w:num w:numId="12" w16cid:durableId="1158761725">
    <w:abstractNumId w:val="9"/>
  </w:num>
  <w:num w:numId="13" w16cid:durableId="1445534676">
    <w:abstractNumId w:val="32"/>
  </w:num>
  <w:num w:numId="14" w16cid:durableId="1451586048">
    <w:abstractNumId w:val="33"/>
  </w:num>
  <w:num w:numId="15" w16cid:durableId="724643240">
    <w:abstractNumId w:val="16"/>
  </w:num>
  <w:num w:numId="16" w16cid:durableId="125004890">
    <w:abstractNumId w:val="29"/>
  </w:num>
  <w:num w:numId="17" w16cid:durableId="936593424">
    <w:abstractNumId w:val="7"/>
  </w:num>
  <w:num w:numId="18" w16cid:durableId="1132331349">
    <w:abstractNumId w:val="0"/>
  </w:num>
  <w:num w:numId="19" w16cid:durableId="154730827">
    <w:abstractNumId w:val="38"/>
  </w:num>
  <w:num w:numId="20" w16cid:durableId="1560364520">
    <w:abstractNumId w:val="37"/>
  </w:num>
  <w:num w:numId="21" w16cid:durableId="1436511694">
    <w:abstractNumId w:val="15"/>
  </w:num>
  <w:num w:numId="22" w16cid:durableId="26684148">
    <w:abstractNumId w:val="10"/>
  </w:num>
  <w:num w:numId="23" w16cid:durableId="1142383196">
    <w:abstractNumId w:val="8"/>
  </w:num>
  <w:num w:numId="24" w16cid:durableId="522674570">
    <w:abstractNumId w:val="1"/>
  </w:num>
  <w:num w:numId="25" w16cid:durableId="1481074090">
    <w:abstractNumId w:val="11"/>
  </w:num>
  <w:num w:numId="26" w16cid:durableId="1557279731">
    <w:abstractNumId w:val="35"/>
  </w:num>
  <w:num w:numId="27" w16cid:durableId="306595295">
    <w:abstractNumId w:val="36"/>
  </w:num>
  <w:num w:numId="28" w16cid:durableId="1642611852">
    <w:abstractNumId w:val="13"/>
  </w:num>
  <w:num w:numId="29" w16cid:durableId="529689483">
    <w:abstractNumId w:val="28"/>
  </w:num>
  <w:num w:numId="30" w16cid:durableId="1047994707">
    <w:abstractNumId w:val="3"/>
  </w:num>
  <w:num w:numId="31" w16cid:durableId="478620205">
    <w:abstractNumId w:val="14"/>
  </w:num>
  <w:num w:numId="32" w16cid:durableId="6075876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05450669">
    <w:abstractNumId w:val="17"/>
  </w:num>
  <w:num w:numId="34" w16cid:durableId="177618675">
    <w:abstractNumId w:val="20"/>
  </w:num>
  <w:num w:numId="35" w16cid:durableId="1654487548">
    <w:abstractNumId w:val="26"/>
  </w:num>
  <w:num w:numId="36" w16cid:durableId="1543857606">
    <w:abstractNumId w:val="19"/>
  </w:num>
  <w:num w:numId="37" w16cid:durableId="51462481">
    <w:abstractNumId w:val="31"/>
  </w:num>
  <w:num w:numId="38" w16cid:durableId="1956596495">
    <w:abstractNumId w:val="25"/>
  </w:num>
  <w:num w:numId="39" w16cid:durableId="146866518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wei Shao">
    <w15:presenceInfo w15:providerId="AD" w15:userId="S::js2845@spanport.rutgers.edu::925ba18a-0542-470d-9189-d92e67bbe7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9B6"/>
    <w:rsid w:val="00016108"/>
    <w:rsid w:val="0001769A"/>
    <w:rsid w:val="0002417D"/>
    <w:rsid w:val="00026869"/>
    <w:rsid w:val="000310D4"/>
    <w:rsid w:val="00031477"/>
    <w:rsid w:val="0003593D"/>
    <w:rsid w:val="00046757"/>
    <w:rsid w:val="000528FD"/>
    <w:rsid w:val="00055A77"/>
    <w:rsid w:val="0006142F"/>
    <w:rsid w:val="00063776"/>
    <w:rsid w:val="000943D8"/>
    <w:rsid w:val="000A4EFA"/>
    <w:rsid w:val="000A59B5"/>
    <w:rsid w:val="000A5AA0"/>
    <w:rsid w:val="000B669D"/>
    <w:rsid w:val="000B751A"/>
    <w:rsid w:val="000C032E"/>
    <w:rsid w:val="000C060B"/>
    <w:rsid w:val="000C2978"/>
    <w:rsid w:val="000C5DC8"/>
    <w:rsid w:val="000D1850"/>
    <w:rsid w:val="000D2A4D"/>
    <w:rsid w:val="000D6684"/>
    <w:rsid w:val="000E2CBC"/>
    <w:rsid w:val="000E5518"/>
    <w:rsid w:val="000F2B7C"/>
    <w:rsid w:val="00104C32"/>
    <w:rsid w:val="00105EBC"/>
    <w:rsid w:val="00113CB9"/>
    <w:rsid w:val="00113E6F"/>
    <w:rsid w:val="001144D1"/>
    <w:rsid w:val="00120FE4"/>
    <w:rsid w:val="001307A9"/>
    <w:rsid w:val="001348B4"/>
    <w:rsid w:val="00134E15"/>
    <w:rsid w:val="0013556E"/>
    <w:rsid w:val="00140056"/>
    <w:rsid w:val="00142D39"/>
    <w:rsid w:val="001435F0"/>
    <w:rsid w:val="001456AE"/>
    <w:rsid w:val="00146B3E"/>
    <w:rsid w:val="00151B2F"/>
    <w:rsid w:val="00152472"/>
    <w:rsid w:val="00153E0C"/>
    <w:rsid w:val="00162D2E"/>
    <w:rsid w:val="00163AE3"/>
    <w:rsid w:val="00163CF1"/>
    <w:rsid w:val="0016788B"/>
    <w:rsid w:val="00174A70"/>
    <w:rsid w:val="001971C1"/>
    <w:rsid w:val="001A3654"/>
    <w:rsid w:val="001A7A9C"/>
    <w:rsid w:val="001B087E"/>
    <w:rsid w:val="001B0ACE"/>
    <w:rsid w:val="001B13BE"/>
    <w:rsid w:val="001B1693"/>
    <w:rsid w:val="001B3859"/>
    <w:rsid w:val="001B67A0"/>
    <w:rsid w:val="001C1DAF"/>
    <w:rsid w:val="001C6AD2"/>
    <w:rsid w:val="001D07D5"/>
    <w:rsid w:val="001D15D2"/>
    <w:rsid w:val="001D1C67"/>
    <w:rsid w:val="001E59F6"/>
    <w:rsid w:val="002046D5"/>
    <w:rsid w:val="00206DED"/>
    <w:rsid w:val="0021059F"/>
    <w:rsid w:val="00211041"/>
    <w:rsid w:val="00215FE5"/>
    <w:rsid w:val="00242A25"/>
    <w:rsid w:val="00242D0B"/>
    <w:rsid w:val="0024623E"/>
    <w:rsid w:val="002537D3"/>
    <w:rsid w:val="00253AEC"/>
    <w:rsid w:val="00255346"/>
    <w:rsid w:val="00270E2D"/>
    <w:rsid w:val="0027391F"/>
    <w:rsid w:val="00274FB4"/>
    <w:rsid w:val="002763EF"/>
    <w:rsid w:val="002768D2"/>
    <w:rsid w:val="0027774E"/>
    <w:rsid w:val="0028214A"/>
    <w:rsid w:val="00282530"/>
    <w:rsid w:val="0028333F"/>
    <w:rsid w:val="00284A5D"/>
    <w:rsid w:val="00290AFC"/>
    <w:rsid w:val="00291D42"/>
    <w:rsid w:val="00291F94"/>
    <w:rsid w:val="00292A7C"/>
    <w:rsid w:val="00292AF6"/>
    <w:rsid w:val="00292E61"/>
    <w:rsid w:val="002936BC"/>
    <w:rsid w:val="002A19A6"/>
    <w:rsid w:val="002A5703"/>
    <w:rsid w:val="002B1A86"/>
    <w:rsid w:val="002B6834"/>
    <w:rsid w:val="002B683D"/>
    <w:rsid w:val="002B6A65"/>
    <w:rsid w:val="002C267C"/>
    <w:rsid w:val="002C51C7"/>
    <w:rsid w:val="002C51ED"/>
    <w:rsid w:val="002D163E"/>
    <w:rsid w:val="002D476E"/>
    <w:rsid w:val="002D4E18"/>
    <w:rsid w:val="002D5C73"/>
    <w:rsid w:val="002D64D6"/>
    <w:rsid w:val="002E3D84"/>
    <w:rsid w:val="00307455"/>
    <w:rsid w:val="00307674"/>
    <w:rsid w:val="00315840"/>
    <w:rsid w:val="00317D72"/>
    <w:rsid w:val="00326A85"/>
    <w:rsid w:val="003321A1"/>
    <w:rsid w:val="003325EA"/>
    <w:rsid w:val="0033775F"/>
    <w:rsid w:val="0034651F"/>
    <w:rsid w:val="003507B2"/>
    <w:rsid w:val="003530AC"/>
    <w:rsid w:val="003540E1"/>
    <w:rsid w:val="00365151"/>
    <w:rsid w:val="00365182"/>
    <w:rsid w:val="003715B6"/>
    <w:rsid w:val="003729E0"/>
    <w:rsid w:val="00374395"/>
    <w:rsid w:val="00377945"/>
    <w:rsid w:val="00383573"/>
    <w:rsid w:val="00384B17"/>
    <w:rsid w:val="00387031"/>
    <w:rsid w:val="00387FBD"/>
    <w:rsid w:val="00393170"/>
    <w:rsid w:val="003A2E9E"/>
    <w:rsid w:val="003A6194"/>
    <w:rsid w:val="003B0325"/>
    <w:rsid w:val="003B4ABD"/>
    <w:rsid w:val="003B6541"/>
    <w:rsid w:val="003C62A1"/>
    <w:rsid w:val="003D1AD9"/>
    <w:rsid w:val="003D4F5A"/>
    <w:rsid w:val="003E5C52"/>
    <w:rsid w:val="003E75D7"/>
    <w:rsid w:val="003F0119"/>
    <w:rsid w:val="004012D7"/>
    <w:rsid w:val="00402848"/>
    <w:rsid w:val="004057BB"/>
    <w:rsid w:val="00410596"/>
    <w:rsid w:val="00422D7C"/>
    <w:rsid w:val="00427DF0"/>
    <w:rsid w:val="00430ED9"/>
    <w:rsid w:val="00431892"/>
    <w:rsid w:val="004318EA"/>
    <w:rsid w:val="00432649"/>
    <w:rsid w:val="00444C38"/>
    <w:rsid w:val="00446B00"/>
    <w:rsid w:val="00447DEE"/>
    <w:rsid w:val="00450025"/>
    <w:rsid w:val="004523FA"/>
    <w:rsid w:val="004552CD"/>
    <w:rsid w:val="004563AD"/>
    <w:rsid w:val="00457A10"/>
    <w:rsid w:val="00460706"/>
    <w:rsid w:val="00461DCF"/>
    <w:rsid w:val="00462A5B"/>
    <w:rsid w:val="004633ED"/>
    <w:rsid w:val="004671FA"/>
    <w:rsid w:val="00470258"/>
    <w:rsid w:val="004709A5"/>
    <w:rsid w:val="004747B7"/>
    <w:rsid w:val="00482568"/>
    <w:rsid w:val="00484149"/>
    <w:rsid w:val="00484666"/>
    <w:rsid w:val="004875C3"/>
    <w:rsid w:val="0049167C"/>
    <w:rsid w:val="00496986"/>
    <w:rsid w:val="00496B9E"/>
    <w:rsid w:val="00497ADE"/>
    <w:rsid w:val="004A0396"/>
    <w:rsid w:val="004B1B97"/>
    <w:rsid w:val="004B4153"/>
    <w:rsid w:val="004B5CDB"/>
    <w:rsid w:val="004C4C03"/>
    <w:rsid w:val="004C4C38"/>
    <w:rsid w:val="004C531E"/>
    <w:rsid w:val="004C5B77"/>
    <w:rsid w:val="004C5C73"/>
    <w:rsid w:val="004C7286"/>
    <w:rsid w:val="004D0880"/>
    <w:rsid w:val="004D11D6"/>
    <w:rsid w:val="004D631F"/>
    <w:rsid w:val="004E2B1D"/>
    <w:rsid w:val="004F22CD"/>
    <w:rsid w:val="004F26ED"/>
    <w:rsid w:val="004F5E93"/>
    <w:rsid w:val="00504C0A"/>
    <w:rsid w:val="00507D5C"/>
    <w:rsid w:val="00510B14"/>
    <w:rsid w:val="00513002"/>
    <w:rsid w:val="00520627"/>
    <w:rsid w:val="005252A9"/>
    <w:rsid w:val="00525992"/>
    <w:rsid w:val="0053425F"/>
    <w:rsid w:val="00537404"/>
    <w:rsid w:val="00540B50"/>
    <w:rsid w:val="00554CDD"/>
    <w:rsid w:val="0056428F"/>
    <w:rsid w:val="005645AC"/>
    <w:rsid w:val="00565284"/>
    <w:rsid w:val="005662B7"/>
    <w:rsid w:val="005738A4"/>
    <w:rsid w:val="0057593B"/>
    <w:rsid w:val="00576A25"/>
    <w:rsid w:val="0058161A"/>
    <w:rsid w:val="00582755"/>
    <w:rsid w:val="005831D6"/>
    <w:rsid w:val="00590049"/>
    <w:rsid w:val="005935B5"/>
    <w:rsid w:val="005966BC"/>
    <w:rsid w:val="005A2708"/>
    <w:rsid w:val="005A3EB2"/>
    <w:rsid w:val="005A6FD6"/>
    <w:rsid w:val="005A7FDB"/>
    <w:rsid w:val="005B3DFA"/>
    <w:rsid w:val="005C2D8A"/>
    <w:rsid w:val="005D59EE"/>
    <w:rsid w:val="005E0BB9"/>
    <w:rsid w:val="005E120C"/>
    <w:rsid w:val="005F15A6"/>
    <w:rsid w:val="005F2ADF"/>
    <w:rsid w:val="0060196D"/>
    <w:rsid w:val="00603848"/>
    <w:rsid w:val="00605DE7"/>
    <w:rsid w:val="00611022"/>
    <w:rsid w:val="00611E68"/>
    <w:rsid w:val="006217CC"/>
    <w:rsid w:val="006368B7"/>
    <w:rsid w:val="00642470"/>
    <w:rsid w:val="00645A68"/>
    <w:rsid w:val="006502C2"/>
    <w:rsid w:val="00650EB9"/>
    <w:rsid w:val="006525B9"/>
    <w:rsid w:val="00653F8D"/>
    <w:rsid w:val="00656AA4"/>
    <w:rsid w:val="00661421"/>
    <w:rsid w:val="006660CE"/>
    <w:rsid w:val="006763A4"/>
    <w:rsid w:val="006A52ED"/>
    <w:rsid w:val="006A741C"/>
    <w:rsid w:val="006A7A16"/>
    <w:rsid w:val="006B22D2"/>
    <w:rsid w:val="006B4357"/>
    <w:rsid w:val="006C19D7"/>
    <w:rsid w:val="006C6B45"/>
    <w:rsid w:val="006C72BE"/>
    <w:rsid w:val="006D08D0"/>
    <w:rsid w:val="006D0ED4"/>
    <w:rsid w:val="006D49C1"/>
    <w:rsid w:val="006D764F"/>
    <w:rsid w:val="006E24AC"/>
    <w:rsid w:val="006F0C8F"/>
    <w:rsid w:val="006F27DE"/>
    <w:rsid w:val="006F3A98"/>
    <w:rsid w:val="006F6A69"/>
    <w:rsid w:val="006F6DD5"/>
    <w:rsid w:val="00701B76"/>
    <w:rsid w:val="00707D56"/>
    <w:rsid w:val="0071075B"/>
    <w:rsid w:val="00716351"/>
    <w:rsid w:val="00716E6B"/>
    <w:rsid w:val="007217BA"/>
    <w:rsid w:val="007247B6"/>
    <w:rsid w:val="00734647"/>
    <w:rsid w:val="00734986"/>
    <w:rsid w:val="00735FE4"/>
    <w:rsid w:val="00740168"/>
    <w:rsid w:val="00741E0C"/>
    <w:rsid w:val="007425CE"/>
    <w:rsid w:val="00742CB5"/>
    <w:rsid w:val="00753371"/>
    <w:rsid w:val="00753474"/>
    <w:rsid w:val="0076459D"/>
    <w:rsid w:val="00771C69"/>
    <w:rsid w:val="00771F1E"/>
    <w:rsid w:val="00780566"/>
    <w:rsid w:val="00780C45"/>
    <w:rsid w:val="00780D69"/>
    <w:rsid w:val="00790A71"/>
    <w:rsid w:val="00790C8F"/>
    <w:rsid w:val="00792C1F"/>
    <w:rsid w:val="007947D4"/>
    <w:rsid w:val="007A4001"/>
    <w:rsid w:val="007B25F6"/>
    <w:rsid w:val="007B55F4"/>
    <w:rsid w:val="007C439E"/>
    <w:rsid w:val="007C48A3"/>
    <w:rsid w:val="007D62F2"/>
    <w:rsid w:val="007E350E"/>
    <w:rsid w:val="007E5100"/>
    <w:rsid w:val="007F204B"/>
    <w:rsid w:val="007F4501"/>
    <w:rsid w:val="007F60A0"/>
    <w:rsid w:val="008008D6"/>
    <w:rsid w:val="0080341F"/>
    <w:rsid w:val="00806DC1"/>
    <w:rsid w:val="00807203"/>
    <w:rsid w:val="008119C1"/>
    <w:rsid w:val="00811BCB"/>
    <w:rsid w:val="00812096"/>
    <w:rsid w:val="00815E17"/>
    <w:rsid w:val="00815FE9"/>
    <w:rsid w:val="00817EE9"/>
    <w:rsid w:val="00820CFA"/>
    <w:rsid w:val="00821C54"/>
    <w:rsid w:val="008301C1"/>
    <w:rsid w:val="00832075"/>
    <w:rsid w:val="00836EC7"/>
    <w:rsid w:val="00836F60"/>
    <w:rsid w:val="008507B9"/>
    <w:rsid w:val="00850852"/>
    <w:rsid w:val="00852CC4"/>
    <w:rsid w:val="00856403"/>
    <w:rsid w:val="0087081C"/>
    <w:rsid w:val="0087398F"/>
    <w:rsid w:val="00875916"/>
    <w:rsid w:val="0088006D"/>
    <w:rsid w:val="00880ED3"/>
    <w:rsid w:val="00883500"/>
    <w:rsid w:val="008837B5"/>
    <w:rsid w:val="00890865"/>
    <w:rsid w:val="00892A65"/>
    <w:rsid w:val="00892B86"/>
    <w:rsid w:val="0089376F"/>
    <w:rsid w:val="00895818"/>
    <w:rsid w:val="00895BEA"/>
    <w:rsid w:val="00896CA8"/>
    <w:rsid w:val="008A13C1"/>
    <w:rsid w:val="008A257D"/>
    <w:rsid w:val="008A2B3E"/>
    <w:rsid w:val="008A4C56"/>
    <w:rsid w:val="008A5E2E"/>
    <w:rsid w:val="008B0B29"/>
    <w:rsid w:val="008B64EF"/>
    <w:rsid w:val="008B6CCA"/>
    <w:rsid w:val="008C6630"/>
    <w:rsid w:val="008C6FC6"/>
    <w:rsid w:val="008D1FF2"/>
    <w:rsid w:val="008D2E1F"/>
    <w:rsid w:val="008D333A"/>
    <w:rsid w:val="008D4CA9"/>
    <w:rsid w:val="008D6114"/>
    <w:rsid w:val="008E0730"/>
    <w:rsid w:val="008E414A"/>
    <w:rsid w:val="008E46D3"/>
    <w:rsid w:val="0090182B"/>
    <w:rsid w:val="00905997"/>
    <w:rsid w:val="00907833"/>
    <w:rsid w:val="009127C5"/>
    <w:rsid w:val="00913821"/>
    <w:rsid w:val="0092265F"/>
    <w:rsid w:val="00926256"/>
    <w:rsid w:val="00930326"/>
    <w:rsid w:val="00935B0E"/>
    <w:rsid w:val="00942693"/>
    <w:rsid w:val="00944AC6"/>
    <w:rsid w:val="00944B1B"/>
    <w:rsid w:val="0094732B"/>
    <w:rsid w:val="00947C74"/>
    <w:rsid w:val="009706FA"/>
    <w:rsid w:val="00970C6B"/>
    <w:rsid w:val="00972374"/>
    <w:rsid w:val="00972DC6"/>
    <w:rsid w:val="009756AF"/>
    <w:rsid w:val="00985659"/>
    <w:rsid w:val="00985B91"/>
    <w:rsid w:val="009B737B"/>
    <w:rsid w:val="009B77F3"/>
    <w:rsid w:val="009D1013"/>
    <w:rsid w:val="009D704F"/>
    <w:rsid w:val="009E22F1"/>
    <w:rsid w:val="009E5B3D"/>
    <w:rsid w:val="009F0773"/>
    <w:rsid w:val="009F1353"/>
    <w:rsid w:val="009F15A7"/>
    <w:rsid w:val="00A0210B"/>
    <w:rsid w:val="00A06A46"/>
    <w:rsid w:val="00A07996"/>
    <w:rsid w:val="00A10F04"/>
    <w:rsid w:val="00A116CE"/>
    <w:rsid w:val="00A14417"/>
    <w:rsid w:val="00A14796"/>
    <w:rsid w:val="00A22969"/>
    <w:rsid w:val="00A22C25"/>
    <w:rsid w:val="00A363A0"/>
    <w:rsid w:val="00A36E27"/>
    <w:rsid w:val="00A41C5E"/>
    <w:rsid w:val="00A46A62"/>
    <w:rsid w:val="00A56F02"/>
    <w:rsid w:val="00A6167B"/>
    <w:rsid w:val="00A816E9"/>
    <w:rsid w:val="00A87708"/>
    <w:rsid w:val="00A935E9"/>
    <w:rsid w:val="00AA5A03"/>
    <w:rsid w:val="00AA6DCA"/>
    <w:rsid w:val="00AB0A77"/>
    <w:rsid w:val="00AB29CC"/>
    <w:rsid w:val="00AB5C73"/>
    <w:rsid w:val="00AB73DE"/>
    <w:rsid w:val="00AC639A"/>
    <w:rsid w:val="00AC71A7"/>
    <w:rsid w:val="00AD1D73"/>
    <w:rsid w:val="00AD2B5E"/>
    <w:rsid w:val="00AD602C"/>
    <w:rsid w:val="00AE2071"/>
    <w:rsid w:val="00AE54C3"/>
    <w:rsid w:val="00AE673D"/>
    <w:rsid w:val="00AE73EC"/>
    <w:rsid w:val="00AE7C6E"/>
    <w:rsid w:val="00AF3681"/>
    <w:rsid w:val="00AF7FAA"/>
    <w:rsid w:val="00B01B5E"/>
    <w:rsid w:val="00B03849"/>
    <w:rsid w:val="00B05405"/>
    <w:rsid w:val="00B10A11"/>
    <w:rsid w:val="00B11EAD"/>
    <w:rsid w:val="00B128B6"/>
    <w:rsid w:val="00B14078"/>
    <w:rsid w:val="00B21DF5"/>
    <w:rsid w:val="00B22642"/>
    <w:rsid w:val="00B2526F"/>
    <w:rsid w:val="00B27278"/>
    <w:rsid w:val="00B35123"/>
    <w:rsid w:val="00B405EA"/>
    <w:rsid w:val="00B42DE5"/>
    <w:rsid w:val="00B50F88"/>
    <w:rsid w:val="00B512C4"/>
    <w:rsid w:val="00B5279D"/>
    <w:rsid w:val="00B627A2"/>
    <w:rsid w:val="00B65D2D"/>
    <w:rsid w:val="00B70A99"/>
    <w:rsid w:val="00B73608"/>
    <w:rsid w:val="00B814CC"/>
    <w:rsid w:val="00B81F9D"/>
    <w:rsid w:val="00B8325A"/>
    <w:rsid w:val="00B856AE"/>
    <w:rsid w:val="00B91684"/>
    <w:rsid w:val="00B926FB"/>
    <w:rsid w:val="00B93135"/>
    <w:rsid w:val="00B955A0"/>
    <w:rsid w:val="00B9615F"/>
    <w:rsid w:val="00B96415"/>
    <w:rsid w:val="00B97D7D"/>
    <w:rsid w:val="00BA1094"/>
    <w:rsid w:val="00BA2513"/>
    <w:rsid w:val="00BA3BEE"/>
    <w:rsid w:val="00BA3EFF"/>
    <w:rsid w:val="00BA425B"/>
    <w:rsid w:val="00BA4871"/>
    <w:rsid w:val="00BA598E"/>
    <w:rsid w:val="00BA68B0"/>
    <w:rsid w:val="00BB0C02"/>
    <w:rsid w:val="00BB369B"/>
    <w:rsid w:val="00BB758A"/>
    <w:rsid w:val="00BC1B70"/>
    <w:rsid w:val="00BC45A9"/>
    <w:rsid w:val="00BD2B4E"/>
    <w:rsid w:val="00BD7379"/>
    <w:rsid w:val="00BD7E69"/>
    <w:rsid w:val="00BF0575"/>
    <w:rsid w:val="00BF1099"/>
    <w:rsid w:val="00BF1396"/>
    <w:rsid w:val="00BF5A04"/>
    <w:rsid w:val="00BF7283"/>
    <w:rsid w:val="00BF7C17"/>
    <w:rsid w:val="00C00E98"/>
    <w:rsid w:val="00C00F14"/>
    <w:rsid w:val="00C02979"/>
    <w:rsid w:val="00C04097"/>
    <w:rsid w:val="00C113E1"/>
    <w:rsid w:val="00C12603"/>
    <w:rsid w:val="00C22BB8"/>
    <w:rsid w:val="00C25159"/>
    <w:rsid w:val="00C27AD1"/>
    <w:rsid w:val="00C31452"/>
    <w:rsid w:val="00C40900"/>
    <w:rsid w:val="00C41550"/>
    <w:rsid w:val="00C449C2"/>
    <w:rsid w:val="00C516CA"/>
    <w:rsid w:val="00C53C0A"/>
    <w:rsid w:val="00C55350"/>
    <w:rsid w:val="00C71109"/>
    <w:rsid w:val="00C77C3A"/>
    <w:rsid w:val="00C77E62"/>
    <w:rsid w:val="00C81D2E"/>
    <w:rsid w:val="00C86AFB"/>
    <w:rsid w:val="00C92164"/>
    <w:rsid w:val="00C95305"/>
    <w:rsid w:val="00CA4C1A"/>
    <w:rsid w:val="00CB1E16"/>
    <w:rsid w:val="00CB36DE"/>
    <w:rsid w:val="00CB4113"/>
    <w:rsid w:val="00CC0F3F"/>
    <w:rsid w:val="00CC606C"/>
    <w:rsid w:val="00CC63D6"/>
    <w:rsid w:val="00CC7B9F"/>
    <w:rsid w:val="00CD3443"/>
    <w:rsid w:val="00CD49E9"/>
    <w:rsid w:val="00CD7A4D"/>
    <w:rsid w:val="00CE008E"/>
    <w:rsid w:val="00CE163A"/>
    <w:rsid w:val="00CE509B"/>
    <w:rsid w:val="00CF0933"/>
    <w:rsid w:val="00CF1472"/>
    <w:rsid w:val="00CF30F6"/>
    <w:rsid w:val="00D00254"/>
    <w:rsid w:val="00D02CA8"/>
    <w:rsid w:val="00D035C3"/>
    <w:rsid w:val="00D074DD"/>
    <w:rsid w:val="00D1245A"/>
    <w:rsid w:val="00D20151"/>
    <w:rsid w:val="00D2051F"/>
    <w:rsid w:val="00D206DE"/>
    <w:rsid w:val="00D21E9A"/>
    <w:rsid w:val="00D259C2"/>
    <w:rsid w:val="00D325C2"/>
    <w:rsid w:val="00D375A7"/>
    <w:rsid w:val="00D375D8"/>
    <w:rsid w:val="00D37E4C"/>
    <w:rsid w:val="00D419EF"/>
    <w:rsid w:val="00D41E03"/>
    <w:rsid w:val="00D42095"/>
    <w:rsid w:val="00D43FAB"/>
    <w:rsid w:val="00D512E3"/>
    <w:rsid w:val="00D51DB1"/>
    <w:rsid w:val="00D54843"/>
    <w:rsid w:val="00D77287"/>
    <w:rsid w:val="00D86AFD"/>
    <w:rsid w:val="00D975E2"/>
    <w:rsid w:val="00DA27FE"/>
    <w:rsid w:val="00DB781B"/>
    <w:rsid w:val="00DC549E"/>
    <w:rsid w:val="00DC57E6"/>
    <w:rsid w:val="00DD5325"/>
    <w:rsid w:val="00DD73A0"/>
    <w:rsid w:val="00DE7E30"/>
    <w:rsid w:val="00DF154C"/>
    <w:rsid w:val="00DF1D80"/>
    <w:rsid w:val="00DF3A5F"/>
    <w:rsid w:val="00DF3B69"/>
    <w:rsid w:val="00DF3CC5"/>
    <w:rsid w:val="00DF57F4"/>
    <w:rsid w:val="00E04F48"/>
    <w:rsid w:val="00E07E0C"/>
    <w:rsid w:val="00E07FCD"/>
    <w:rsid w:val="00E14EA6"/>
    <w:rsid w:val="00E2333F"/>
    <w:rsid w:val="00E23495"/>
    <w:rsid w:val="00E24096"/>
    <w:rsid w:val="00E44923"/>
    <w:rsid w:val="00E45FD9"/>
    <w:rsid w:val="00E4794D"/>
    <w:rsid w:val="00E537F9"/>
    <w:rsid w:val="00E5465B"/>
    <w:rsid w:val="00E5669A"/>
    <w:rsid w:val="00E60ED5"/>
    <w:rsid w:val="00E64695"/>
    <w:rsid w:val="00E75FB7"/>
    <w:rsid w:val="00E8783D"/>
    <w:rsid w:val="00EA1431"/>
    <w:rsid w:val="00EA6F81"/>
    <w:rsid w:val="00EB12DE"/>
    <w:rsid w:val="00EB2A11"/>
    <w:rsid w:val="00EB31F6"/>
    <w:rsid w:val="00EB4B89"/>
    <w:rsid w:val="00EC0567"/>
    <w:rsid w:val="00EC0867"/>
    <w:rsid w:val="00EC5122"/>
    <w:rsid w:val="00EC6E6A"/>
    <w:rsid w:val="00ED0FDE"/>
    <w:rsid w:val="00EE10AF"/>
    <w:rsid w:val="00EE7572"/>
    <w:rsid w:val="00EF05D6"/>
    <w:rsid w:val="00EF077B"/>
    <w:rsid w:val="00EF1B5A"/>
    <w:rsid w:val="00EF40A2"/>
    <w:rsid w:val="00EF464F"/>
    <w:rsid w:val="00EF4A2E"/>
    <w:rsid w:val="00EF703C"/>
    <w:rsid w:val="00EF70EB"/>
    <w:rsid w:val="00F002E8"/>
    <w:rsid w:val="00F067D8"/>
    <w:rsid w:val="00F071B8"/>
    <w:rsid w:val="00F11D41"/>
    <w:rsid w:val="00F150A7"/>
    <w:rsid w:val="00F17C97"/>
    <w:rsid w:val="00F23564"/>
    <w:rsid w:val="00F23DE5"/>
    <w:rsid w:val="00F25FE9"/>
    <w:rsid w:val="00F26751"/>
    <w:rsid w:val="00F271F9"/>
    <w:rsid w:val="00F34073"/>
    <w:rsid w:val="00F35C19"/>
    <w:rsid w:val="00F3739B"/>
    <w:rsid w:val="00F407C9"/>
    <w:rsid w:val="00F40935"/>
    <w:rsid w:val="00F42877"/>
    <w:rsid w:val="00F44828"/>
    <w:rsid w:val="00F46B90"/>
    <w:rsid w:val="00F509EA"/>
    <w:rsid w:val="00F555F6"/>
    <w:rsid w:val="00F5740E"/>
    <w:rsid w:val="00F6154A"/>
    <w:rsid w:val="00F63813"/>
    <w:rsid w:val="00F67947"/>
    <w:rsid w:val="00F7304C"/>
    <w:rsid w:val="00F747D8"/>
    <w:rsid w:val="00F86D66"/>
    <w:rsid w:val="00F90454"/>
    <w:rsid w:val="00F9302E"/>
    <w:rsid w:val="00F9617C"/>
    <w:rsid w:val="00FA523F"/>
    <w:rsid w:val="00FA7F94"/>
    <w:rsid w:val="00FB007C"/>
    <w:rsid w:val="00FB0F5F"/>
    <w:rsid w:val="00FB1672"/>
    <w:rsid w:val="00FB7A96"/>
    <w:rsid w:val="00FB7E74"/>
    <w:rsid w:val="00FC0024"/>
    <w:rsid w:val="00FC28F3"/>
    <w:rsid w:val="00FC498F"/>
    <w:rsid w:val="00FC749D"/>
    <w:rsid w:val="00FC76BE"/>
    <w:rsid w:val="00FC7A72"/>
    <w:rsid w:val="00FD2E17"/>
    <w:rsid w:val="00FD3B01"/>
    <w:rsid w:val="00FE0399"/>
    <w:rsid w:val="00FE0628"/>
    <w:rsid w:val="00FF11A1"/>
    <w:rsid w:val="00FF2D0E"/>
    <w:rsid w:val="00FF4CE3"/>
    <w:rsid w:val="00FF5099"/>
    <w:rsid w:val="02432DB5"/>
    <w:rsid w:val="04928C0D"/>
    <w:rsid w:val="054D5382"/>
    <w:rsid w:val="07B650A5"/>
    <w:rsid w:val="0A10B806"/>
    <w:rsid w:val="0B895320"/>
    <w:rsid w:val="0BC21195"/>
    <w:rsid w:val="0DCB7FD6"/>
    <w:rsid w:val="2A3CB6FD"/>
    <w:rsid w:val="2F50CE06"/>
    <w:rsid w:val="396D6320"/>
    <w:rsid w:val="39DA7235"/>
    <w:rsid w:val="3A92F8CF"/>
    <w:rsid w:val="455C364F"/>
    <w:rsid w:val="4E6CE7C8"/>
    <w:rsid w:val="52B99BF6"/>
    <w:rsid w:val="5BED8B67"/>
    <w:rsid w:val="6377DDC0"/>
    <w:rsid w:val="69A25CCC"/>
    <w:rsid w:val="6FBF3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355A4"/>
  <w15:chartTrackingRefBased/>
  <w15:docId w15:val="{3A740205-1806-4DA3-91FF-72CFD2DD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B12DE"/>
    <w:rPr>
      <w:sz w:val="24"/>
      <w:szCs w:val="24"/>
      <w:lang w:eastAsia="en-US"/>
    </w:rPr>
  </w:style>
  <w:style w:type="character" w:styleId="UnresolvedMention">
    <w:name w:val="Unresolved Mention"/>
    <w:basedOn w:val="DefaultParagraphFont"/>
    <w:uiPriority w:val="99"/>
    <w:semiHidden/>
    <w:unhideWhenUsed/>
    <w:rsid w:val="004747B7"/>
    <w:rPr>
      <w:color w:val="605E5C"/>
      <w:shd w:val="clear" w:color="auto" w:fill="E1DFDD"/>
    </w:rPr>
  </w:style>
  <w:style w:type="paragraph" w:styleId="List">
    <w:name w:val="List"/>
    <w:basedOn w:val="BlockText"/>
    <w:rsid w:val="0006142F"/>
    <w:pPr>
      <w:numPr>
        <w:numId w:val="39"/>
      </w:numPr>
      <w:pBdr>
        <w:top w:val="none" w:sz="0" w:space="0" w:color="auto"/>
        <w:left w:val="none" w:sz="0" w:space="0" w:color="auto"/>
        <w:bottom w:val="none" w:sz="0" w:space="0" w:color="auto"/>
        <w:right w:val="none" w:sz="0" w:space="0" w:color="auto"/>
      </w:pBdr>
      <w:tabs>
        <w:tab w:val="num" w:pos="360"/>
        <w:tab w:val="num" w:pos="720"/>
      </w:tabs>
      <w:spacing w:before="100" w:beforeAutospacing="1" w:after="100" w:afterAutospacing="1"/>
      <w:ind w:left="1080" w:right="720" w:firstLine="0"/>
    </w:pPr>
    <w:rPr>
      <w:rFonts w:ascii="Times New Roman" w:eastAsia="Times New Roman" w:hAnsi="Times New Roman" w:cs="Times New Roman"/>
      <w:iCs w:val="0"/>
      <w:color w:val="auto"/>
    </w:rPr>
  </w:style>
  <w:style w:type="paragraph" w:styleId="List2">
    <w:name w:val="List 2"/>
    <w:basedOn w:val="List"/>
    <w:rsid w:val="0006142F"/>
    <w:pPr>
      <w:numPr>
        <w:ilvl w:val="1"/>
      </w:numPr>
      <w:tabs>
        <w:tab w:val="num" w:pos="360"/>
        <w:tab w:val="num" w:pos="720"/>
        <w:tab w:val="num" w:pos="1440"/>
      </w:tabs>
      <w:ind w:left="1440"/>
    </w:pPr>
  </w:style>
  <w:style w:type="paragraph" w:styleId="BlockText">
    <w:name w:val="Block Text"/>
    <w:basedOn w:val="Normal"/>
    <w:link w:val="BlockTextChar"/>
    <w:rsid w:val="0006142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paragraph">
    <w:name w:val="paragraph"/>
    <w:basedOn w:val="Normal"/>
    <w:rsid w:val="00B42DE5"/>
    <w:pPr>
      <w:spacing w:before="100" w:beforeAutospacing="1" w:after="100" w:afterAutospacing="1"/>
    </w:pPr>
  </w:style>
  <w:style w:type="character" w:customStyle="1" w:styleId="normaltextrun">
    <w:name w:val="normaltextrun"/>
    <w:basedOn w:val="DefaultParagraphFont"/>
    <w:rsid w:val="00B42DE5"/>
  </w:style>
  <w:style w:type="character" w:customStyle="1" w:styleId="eop">
    <w:name w:val="eop"/>
    <w:basedOn w:val="DefaultParagraphFont"/>
    <w:rsid w:val="00B42DE5"/>
  </w:style>
  <w:style w:type="paragraph" w:styleId="Revision">
    <w:name w:val="Revision"/>
    <w:hidden/>
    <w:uiPriority w:val="99"/>
    <w:semiHidden/>
    <w:rsid w:val="00D375A7"/>
    <w:rPr>
      <w:sz w:val="24"/>
      <w:szCs w:val="24"/>
      <w:lang w:eastAsia="en-US"/>
    </w:rPr>
  </w:style>
  <w:style w:type="paragraph" w:customStyle="1" w:styleId="AddressBlockArial">
    <w:name w:val="Address Block (Arial)"/>
    <w:rsid w:val="00510B14"/>
    <w:pPr>
      <w:suppressAutoHyphens/>
      <w:spacing w:line="220" w:lineRule="exact"/>
      <w:ind w:left="130" w:hanging="130"/>
    </w:pPr>
    <w:rPr>
      <w:rFonts w:ascii="Arial" w:eastAsia="Times" w:hAnsi="Arial"/>
      <w:noProof/>
      <w:sz w:val="15"/>
      <w:lang w:eastAsia="en-US"/>
    </w:rPr>
  </w:style>
  <w:style w:type="character" w:customStyle="1" w:styleId="BlockTextChar">
    <w:name w:val="Block Text Char"/>
    <w:link w:val="BlockText"/>
    <w:rsid w:val="00815FE9"/>
    <w:rPr>
      <w:rFonts w:asciiTheme="minorHAnsi" w:eastAsiaTheme="minorEastAsia" w:hAnsiTheme="minorHAnsi" w:cstheme="minorBidi"/>
      <w:i/>
      <w:iCs/>
      <w:color w:val="4472C4"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561210109">
      <w:bodyDiv w:val="1"/>
      <w:marLeft w:val="0"/>
      <w:marRight w:val="0"/>
      <w:marTop w:val="0"/>
      <w:marBottom w:val="0"/>
      <w:divBdr>
        <w:top w:val="none" w:sz="0" w:space="0" w:color="auto"/>
        <w:left w:val="none" w:sz="0" w:space="0" w:color="auto"/>
        <w:bottom w:val="none" w:sz="0" w:space="0" w:color="auto"/>
        <w:right w:val="none" w:sz="0" w:space="0" w:color="auto"/>
      </w:divBdr>
      <w:divsChild>
        <w:div w:id="345669110">
          <w:marLeft w:val="0"/>
          <w:marRight w:val="0"/>
          <w:marTop w:val="0"/>
          <w:marBottom w:val="0"/>
          <w:divBdr>
            <w:top w:val="none" w:sz="0" w:space="0" w:color="auto"/>
            <w:left w:val="none" w:sz="0" w:space="0" w:color="auto"/>
            <w:bottom w:val="none" w:sz="0" w:space="0" w:color="auto"/>
            <w:right w:val="none" w:sz="0" w:space="0" w:color="auto"/>
          </w:divBdr>
        </w:div>
        <w:div w:id="1781531201">
          <w:marLeft w:val="0"/>
          <w:marRight w:val="0"/>
          <w:marTop w:val="0"/>
          <w:marBottom w:val="0"/>
          <w:divBdr>
            <w:top w:val="none" w:sz="0" w:space="0" w:color="auto"/>
            <w:left w:val="none" w:sz="0" w:space="0" w:color="auto"/>
            <w:bottom w:val="none" w:sz="0" w:space="0" w:color="auto"/>
            <w:right w:val="none" w:sz="0" w:space="0" w:color="auto"/>
          </w:divBdr>
        </w:div>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 w:id="855539246">
      <w:bodyDiv w:val="1"/>
      <w:marLeft w:val="0"/>
      <w:marRight w:val="0"/>
      <w:marTop w:val="0"/>
      <w:marBottom w:val="0"/>
      <w:divBdr>
        <w:top w:val="none" w:sz="0" w:space="0" w:color="auto"/>
        <w:left w:val="none" w:sz="0" w:space="0" w:color="auto"/>
        <w:bottom w:val="none" w:sz="0" w:space="0" w:color="auto"/>
        <w:right w:val="none" w:sz="0" w:space="0" w:color="auto"/>
      </w:divBdr>
      <w:divsChild>
        <w:div w:id="474877317">
          <w:marLeft w:val="0"/>
          <w:marRight w:val="0"/>
          <w:marTop w:val="0"/>
          <w:marBottom w:val="0"/>
          <w:divBdr>
            <w:top w:val="none" w:sz="0" w:space="0" w:color="auto"/>
            <w:left w:val="none" w:sz="0" w:space="0" w:color="auto"/>
            <w:bottom w:val="none" w:sz="0" w:space="0" w:color="auto"/>
            <w:right w:val="none" w:sz="0" w:space="0" w:color="auto"/>
          </w:divBdr>
          <w:divsChild>
            <w:div w:id="490677982">
              <w:marLeft w:val="0"/>
              <w:marRight w:val="0"/>
              <w:marTop w:val="0"/>
              <w:marBottom w:val="0"/>
              <w:divBdr>
                <w:top w:val="none" w:sz="0" w:space="0" w:color="auto"/>
                <w:left w:val="none" w:sz="0" w:space="0" w:color="auto"/>
                <w:bottom w:val="none" w:sz="0" w:space="0" w:color="auto"/>
                <w:right w:val="none" w:sz="0" w:space="0" w:color="auto"/>
              </w:divBdr>
              <w:divsChild>
                <w:div w:id="1704359198">
                  <w:marLeft w:val="0"/>
                  <w:marRight w:val="0"/>
                  <w:marTop w:val="0"/>
                  <w:marBottom w:val="0"/>
                  <w:divBdr>
                    <w:top w:val="none" w:sz="0" w:space="0" w:color="auto"/>
                    <w:left w:val="none" w:sz="0" w:space="0" w:color="auto"/>
                    <w:bottom w:val="none" w:sz="0" w:space="0" w:color="auto"/>
                    <w:right w:val="none" w:sz="0" w:space="0" w:color="auto"/>
                  </w:divBdr>
                  <w:divsChild>
                    <w:div w:id="103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260795289">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57572002">
      <w:bodyDiv w:val="1"/>
      <w:marLeft w:val="0"/>
      <w:marRight w:val="0"/>
      <w:marTop w:val="0"/>
      <w:marBottom w:val="0"/>
      <w:divBdr>
        <w:top w:val="none" w:sz="0" w:space="0" w:color="auto"/>
        <w:left w:val="none" w:sz="0" w:space="0" w:color="auto"/>
        <w:bottom w:val="none" w:sz="0" w:space="0" w:color="auto"/>
        <w:right w:val="none" w:sz="0" w:space="0" w:color="auto"/>
      </w:divBdr>
      <w:divsChild>
        <w:div w:id="1771927346">
          <w:marLeft w:val="0"/>
          <w:marRight w:val="0"/>
          <w:marTop w:val="0"/>
          <w:marBottom w:val="0"/>
          <w:divBdr>
            <w:top w:val="none" w:sz="0" w:space="0" w:color="auto"/>
            <w:left w:val="none" w:sz="0" w:space="0" w:color="auto"/>
            <w:bottom w:val="none" w:sz="0" w:space="0" w:color="auto"/>
            <w:right w:val="none" w:sz="0" w:space="0" w:color="auto"/>
          </w:divBdr>
          <w:divsChild>
            <w:div w:id="176041099">
              <w:marLeft w:val="0"/>
              <w:marRight w:val="0"/>
              <w:marTop w:val="0"/>
              <w:marBottom w:val="0"/>
              <w:divBdr>
                <w:top w:val="none" w:sz="0" w:space="0" w:color="auto"/>
                <w:left w:val="none" w:sz="0" w:space="0" w:color="auto"/>
                <w:bottom w:val="none" w:sz="0" w:space="0" w:color="auto"/>
                <w:right w:val="none" w:sz="0" w:space="0" w:color="auto"/>
              </w:divBdr>
              <w:divsChild>
                <w:div w:id="77797451">
                  <w:marLeft w:val="0"/>
                  <w:marRight w:val="0"/>
                  <w:marTop w:val="0"/>
                  <w:marBottom w:val="0"/>
                  <w:divBdr>
                    <w:top w:val="none" w:sz="0" w:space="0" w:color="auto"/>
                    <w:left w:val="none" w:sz="0" w:space="0" w:color="auto"/>
                    <w:bottom w:val="none" w:sz="0" w:space="0" w:color="auto"/>
                    <w:right w:val="none" w:sz="0" w:space="0" w:color="auto"/>
                  </w:divBdr>
                  <w:divsChild>
                    <w:div w:id="14751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boffice@research.rutger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3429-805B-44A0-8101-2004E481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4825</Words>
  <Characters>27505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Adult Consent Template</vt:lpstr>
    </vt:vector>
  </TitlesOfParts>
  <Company>UMDNJ</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Consent Template</dc:title>
  <dc:subject>Consent</dc:subject>
  <dc:creator>Office of Human Subjects Protection</dc:creator>
  <cp:keywords>consent; adult</cp:keywords>
  <dc:description>Version_FEB2009.doc</dc:description>
  <cp:lastModifiedBy>Jiawei Shao</cp:lastModifiedBy>
  <cp:revision>16</cp:revision>
  <cp:lastPrinted>2019-03-15T15:48:00Z</cp:lastPrinted>
  <dcterms:created xsi:type="dcterms:W3CDTF">2022-01-11T15:12:00Z</dcterms:created>
  <dcterms:modified xsi:type="dcterms:W3CDTF">2022-12-27T00:17:00Z</dcterms:modified>
  <cp:category>Research Compliance</cp:category>
</cp:coreProperties>
</file>